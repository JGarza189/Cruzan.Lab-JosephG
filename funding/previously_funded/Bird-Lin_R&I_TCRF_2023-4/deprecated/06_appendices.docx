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96FAE" w14:textId="77777777" w:rsidR="006B11CF" w:rsidRPr="00F45A47" w:rsidRDefault="006B11CF" w:rsidP="006B11CF">
      <w:pPr>
        <w:rPr>
          <w:rFonts w:ascii="Times New Roman" w:hAnsi="Times New Roman" w:cs="Times New Roman"/>
          <w:b/>
          <w:bCs/>
        </w:rPr>
      </w:pPr>
      <w:r w:rsidRPr="00F45A47">
        <w:rPr>
          <w:rFonts w:ascii="Times New Roman" w:hAnsi="Times New Roman" w:cs="Times New Roman"/>
          <w:b/>
          <w:bCs/>
        </w:rPr>
        <w:t>Appendix I. Materials and Methods</w:t>
      </w:r>
    </w:p>
    <w:p w14:paraId="61CE2706" w14:textId="77777777" w:rsidR="006B11CF" w:rsidRPr="00F45A47" w:rsidRDefault="006B11CF" w:rsidP="006B11CF">
      <w:pPr>
        <w:rPr>
          <w:rFonts w:ascii="Times New Roman" w:hAnsi="Times New Roman" w:cs="Times New Roman"/>
          <w:b/>
          <w:bCs/>
        </w:rPr>
      </w:pPr>
      <w:r w:rsidRPr="00F45A47">
        <w:rPr>
          <w:rFonts w:ascii="Times New Roman" w:hAnsi="Times New Roman" w:cs="Times New Roman"/>
          <w:b/>
          <w:bCs/>
        </w:rPr>
        <w:t xml:space="preserve">Invitation to </w:t>
      </w:r>
      <w:proofErr w:type="gramStart"/>
      <w:r w:rsidRPr="00F45A47">
        <w:rPr>
          <w:rFonts w:ascii="Times New Roman" w:hAnsi="Times New Roman" w:cs="Times New Roman"/>
          <w:b/>
          <w:bCs/>
        </w:rPr>
        <w:t>collaborate</w:t>
      </w:r>
      <w:proofErr w:type="gramEnd"/>
    </w:p>
    <w:p w14:paraId="3CBBEF97" w14:textId="77777777" w:rsidR="006B11CF" w:rsidRPr="00F45A47" w:rsidRDefault="006B11CF" w:rsidP="006B11CF">
      <w:pPr>
        <w:rPr>
          <w:rFonts w:ascii="Times New Roman" w:hAnsi="Times New Roman" w:cs="Times New Roman"/>
          <w:b/>
          <w:bCs/>
        </w:rPr>
      </w:pPr>
      <w:r w:rsidRPr="00F45A47">
        <w:rPr>
          <w:rFonts w:ascii="Times New Roman" w:hAnsi="Times New Roman" w:cs="Times New Roman"/>
        </w:rPr>
        <w:t xml:space="preserve">Filipino researchers across four academic institutions were invited to collaborate on this project, each covering a sampling location: (1) University of the Philippines Diliman – The Marine Science Institute in </w:t>
      </w:r>
      <w:proofErr w:type="spellStart"/>
      <w:r w:rsidRPr="00F45A47">
        <w:rPr>
          <w:rFonts w:ascii="Times New Roman" w:hAnsi="Times New Roman" w:cs="Times New Roman"/>
        </w:rPr>
        <w:t>Bolinao</w:t>
      </w:r>
      <w:proofErr w:type="spellEnd"/>
      <w:r w:rsidRPr="00F45A47">
        <w:rPr>
          <w:rFonts w:ascii="Times New Roman" w:hAnsi="Times New Roman" w:cs="Times New Roman"/>
        </w:rPr>
        <w:t xml:space="preserve">, Pangasinan; (2) University of the Philippines Mindanao in Sarangani Bay, (3) Batangas State University in the Verde Island Passage, and (4) Silliman University in Negros Oriental. In addition, the national agency tasked to conduct research and development for fisheries, the Department of Agriculture – National Fisheries Research and Development Institute (DA – NFRDI), was also invited to strengthen the partnership with the Philippine government. The research partnerships will be formalized with a Memorandum of Agreement for Educational and Scientific Cooperation which will stipulate the roles and responsibilities of each party, as well as the guidelines for data sharing and scientific output coming from this research grant. </w:t>
      </w:r>
    </w:p>
    <w:p w14:paraId="10E3489A" w14:textId="77777777" w:rsidR="006B11CF" w:rsidRPr="00F45A47" w:rsidRDefault="006B11CF" w:rsidP="006B11CF">
      <w:pPr>
        <w:rPr>
          <w:rFonts w:ascii="Times New Roman" w:hAnsi="Times New Roman" w:cs="Times New Roman"/>
          <w:b/>
          <w:bCs/>
        </w:rPr>
      </w:pPr>
      <w:r w:rsidRPr="00F45A47">
        <w:rPr>
          <w:rFonts w:ascii="Times New Roman" w:hAnsi="Times New Roman" w:cs="Times New Roman"/>
          <w:b/>
          <w:bCs/>
        </w:rPr>
        <w:t>Seawater collection, serial filtration, and preservation</w:t>
      </w:r>
    </w:p>
    <w:p w14:paraId="7A650020" w14:textId="67FA0C96" w:rsidR="006B11CF" w:rsidRPr="00F45A47" w:rsidRDefault="006B11CF" w:rsidP="006B11CF">
      <w:pPr>
        <w:rPr>
          <w:rFonts w:ascii="Times New Roman" w:hAnsi="Times New Roman" w:cs="Times New Roman"/>
        </w:rPr>
      </w:pPr>
      <w:r w:rsidRPr="00F45A47">
        <w:rPr>
          <w:rFonts w:ascii="Times New Roman" w:hAnsi="Times New Roman" w:cs="Times New Roman"/>
        </w:rPr>
        <w:t xml:space="preserve">There will be four sites in this study, each covering a different marine biogeographic region (Appendix Figure 1): (1) </w:t>
      </w:r>
      <w:proofErr w:type="spellStart"/>
      <w:r w:rsidRPr="00F45A47">
        <w:rPr>
          <w:rFonts w:ascii="Times New Roman" w:hAnsi="Times New Roman" w:cs="Times New Roman"/>
        </w:rPr>
        <w:t>Bolino</w:t>
      </w:r>
      <w:proofErr w:type="spellEnd"/>
      <w:r w:rsidRPr="00F45A47">
        <w:rPr>
          <w:rFonts w:ascii="Times New Roman" w:hAnsi="Times New Roman" w:cs="Times New Roman"/>
        </w:rPr>
        <w:t>, Pangasinan in the West Philippine Sea (WPS), (2) Negros Oriental in the Visayas Region (VR), (3) and Sarangani in the Celebes Sea (CS); meanwhile, (4) the Verde Island Passage is a strait that connects WPS and VR. A total of 12 triplicate seawater samples (≤ 2 L; n = 36) will be collected from each site, and a negative field control (2 L sterile distilled water; n = 3) will be included to assess contamination</w:t>
      </w:r>
      <w:sdt>
        <w:sdtPr>
          <w:rPr>
            <w:rFonts w:ascii="Times New Roman" w:hAnsi="Times New Roman" w:cs="Times New Roman"/>
            <w:color w:val="000000" w:themeColor="text1"/>
            <w:vertAlign w:val="superscript"/>
          </w:rPr>
          <w:tag w:val="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"/>
          <w:id w:val="389996400"/>
          <w:placeholder>
            <w:docPart w:val="6D198E7C5AB243A8A37D42820B3B4023"/>
          </w:placeholder>
        </w:sdtPr>
        <w:sdtContent>
          <w:r w:rsidRPr="00F45A47">
            <w:rPr>
              <w:rFonts w:ascii="Times New Roman" w:hAnsi="Times New Roman" w:cs="Times New Roman"/>
              <w:color w:val="000000" w:themeColor="text1"/>
              <w:vertAlign w:val="superscript"/>
            </w:rPr>
            <w:t>20,21</w:t>
          </w:r>
        </w:sdtContent>
      </w:sdt>
      <w:r w:rsidRPr="00F45A47">
        <w:rPr>
          <w:rFonts w:ascii="Times New Roman" w:hAnsi="Times New Roman" w:cs="Times New Roman"/>
        </w:rPr>
        <w:t xml:space="preserve">. To minimize seasonal variation, collection will only be done from November – January, which </w:t>
      </w:r>
      <w:r w:rsidR="03CEE4AE" w:rsidRPr="00F45A47">
        <w:rPr>
          <w:rFonts w:ascii="Times New Roman" w:hAnsi="Times New Roman" w:cs="Times New Roman"/>
        </w:rPr>
        <w:t>coincides</w:t>
      </w:r>
      <w:r w:rsidRPr="00F45A47">
        <w:rPr>
          <w:rFonts w:ascii="Times New Roman" w:hAnsi="Times New Roman" w:cs="Times New Roman"/>
        </w:rPr>
        <w:t xml:space="preserve"> with the northeast monsoon season. The water samples (n = 39/site) will be pre-filtered using 80 µm sieve into bleach-sterilized water containers to remove large particles (e.g., tissue debris, larvae), then serially filtered through 0.45 µm and 0.22 µm </w:t>
      </w:r>
      <w:proofErr w:type="spellStart"/>
      <w:r w:rsidRPr="00F45A47">
        <w:rPr>
          <w:rFonts w:ascii="Times New Roman" w:hAnsi="Times New Roman" w:cs="Times New Roman"/>
        </w:rPr>
        <w:t>Sterivex</w:t>
      </w:r>
      <w:proofErr w:type="spellEnd"/>
      <w:r w:rsidRPr="00F45A47">
        <w:rPr>
          <w:rFonts w:ascii="Times New Roman" w:hAnsi="Times New Roman" w:cs="Times New Roman"/>
        </w:rPr>
        <w:t xml:space="preserve"> cartridges using a sterile </w:t>
      </w:r>
      <w:r w:rsidR="29112E52" w:rsidRPr="00F45A47">
        <w:rPr>
          <w:rFonts w:ascii="Times New Roman" w:hAnsi="Times New Roman" w:cs="Times New Roman"/>
        </w:rPr>
        <w:t>3</w:t>
      </w:r>
      <w:r w:rsidRPr="00F45A47">
        <w:rPr>
          <w:rFonts w:ascii="Times New Roman" w:hAnsi="Times New Roman" w:cs="Times New Roman"/>
        </w:rPr>
        <w:t>00 mL syringe</w:t>
      </w:r>
      <w:sdt>
        <w:sdtPr>
          <w:rPr>
            <w:rFonts w:ascii="Times New Roman" w:hAnsi="Times New Roman" w:cs="Times New Roman"/>
            <w:color w:val="000000" w:themeColor="text1"/>
            <w:vertAlign w:val="superscript"/>
          </w:rPr>
          <w:tag w:val="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"/>
          <w:id w:val="-2040420641"/>
          <w:placeholder>
            <w:docPart w:val="6D198E7C5AB243A8A37D42820B3B4023"/>
          </w:placeholder>
        </w:sdtPr>
        <w:sdtContent>
          <w:r w:rsidRPr="00F45A47">
            <w:rPr>
              <w:rFonts w:ascii="Times New Roman" w:hAnsi="Times New Roman" w:cs="Times New Roman"/>
              <w:color w:val="000000" w:themeColor="text1"/>
              <w:vertAlign w:val="superscript"/>
            </w:rPr>
            <w:t>21–23</w:t>
          </w:r>
        </w:sdtContent>
      </w:sdt>
      <w:r w:rsidRPr="00F45A47">
        <w:rPr>
          <w:rFonts w:ascii="Times New Roman" w:hAnsi="Times New Roman" w:cs="Times New Roman"/>
        </w:rPr>
        <w:t>. Filtration paraphernalia (e.g., silicone tubing, syringes) will be rinsed with 10% bleach and sterile distilled water before each use. Salt saturated DMSO buffer with EDTA (DESS) will be introduced to the cartridges for preservation</w:t>
      </w:r>
      <w:sdt>
        <w:sdtPr>
          <w:rPr>
            <w:rFonts w:ascii="Times New Roman" w:hAnsi="Times New Roman" w:cs="Times New Roman"/>
            <w:color w:val="000000" w:themeColor="text1"/>
            <w:vertAlign w:val="superscript"/>
          </w:rPr>
          <w:tag w:val="MENDELEY_CITATION_v3_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"/>
          <w:id w:val="-1079525187"/>
          <w:placeholder>
            <w:docPart w:val="96FBA2CA8CEB4E93AD5B7D2725AC1836"/>
          </w:placeholder>
        </w:sdtPr>
        <w:sdtContent>
          <w:r w:rsidRPr="00F45A47">
            <w:rPr>
              <w:rFonts w:ascii="Times New Roman" w:eastAsia="Times New Roman" w:hAnsi="Times New Roman" w:cs="Times New Roman"/>
              <w:color w:val="000000" w:themeColor="text1"/>
              <w:vertAlign w:val="superscript"/>
            </w:rPr>
            <w:t>13,24</w:t>
          </w:r>
        </w:sdtContent>
      </w:sdt>
      <w:r w:rsidRPr="00F45A47">
        <w:rPr>
          <w:rFonts w:ascii="Times New Roman" w:hAnsi="Times New Roman" w:cs="Times New Roman"/>
        </w:rPr>
        <w:t xml:space="preserve">; the cartridges will then be sealed using </w:t>
      </w:r>
      <w:proofErr w:type="spellStart"/>
      <w:r w:rsidRPr="00F45A47">
        <w:rPr>
          <w:rFonts w:ascii="Times New Roman" w:hAnsi="Times New Roman" w:cs="Times New Roman"/>
        </w:rPr>
        <w:t>Luer</w:t>
      </w:r>
      <w:proofErr w:type="spellEnd"/>
      <w:r w:rsidRPr="00F45A47">
        <w:rPr>
          <w:rFonts w:ascii="Times New Roman" w:hAnsi="Times New Roman" w:cs="Times New Roman"/>
        </w:rPr>
        <w:t xml:space="preserve"> Lok cap, stored on ice, and then transported to a laboratory where it will be stored at -20 °C. The cartridges will be shipped to Texas A&amp;M University – Corpus Christi Genomics Core Laboratory in dry ice for DNA extraction and sequencing.        </w:t>
      </w:r>
    </w:p>
    <w:p w14:paraId="0FC2D712" w14:textId="77777777" w:rsidR="006B11CF" w:rsidRPr="00F45A47" w:rsidRDefault="006B11CF" w:rsidP="006B11CF">
      <w:pPr>
        <w:rPr>
          <w:rFonts w:ascii="Times New Roman" w:hAnsi="Times New Roman" w:cs="Times New Roman"/>
          <w:b/>
          <w:bCs/>
        </w:rPr>
      </w:pPr>
      <w:r w:rsidRPr="00F45A47">
        <w:rPr>
          <w:rFonts w:ascii="Times New Roman" w:hAnsi="Times New Roman" w:cs="Times New Roman"/>
          <w:b/>
          <w:bCs/>
        </w:rPr>
        <w:t>DNA extraction, library preparation, and next-generation sequencing</w:t>
      </w:r>
    </w:p>
    <w:p w14:paraId="7984704C" w14:textId="70687295" w:rsidR="006B11CF" w:rsidRPr="00F45A47" w:rsidRDefault="006B11CF" w:rsidP="006B11CF">
      <w:pPr>
        <w:rPr>
          <w:rFonts w:ascii="Times New Roman" w:hAnsi="Times New Roman" w:cs="Times New Roman"/>
          <w:color w:val="000000"/>
        </w:rPr>
      </w:pPr>
      <w:r w:rsidRPr="00F45A47">
        <w:rPr>
          <w:rFonts w:ascii="Times New Roman" w:hAnsi="Times New Roman" w:cs="Times New Roman"/>
        </w:rPr>
        <w:t xml:space="preserve">eDNA will be extracted from 0.45 µm and 0.22 µm filter units using </w:t>
      </w:r>
      <w:proofErr w:type="spellStart"/>
      <w:r w:rsidRPr="00F45A47">
        <w:rPr>
          <w:rFonts w:ascii="Times New Roman" w:hAnsi="Times New Roman" w:cs="Times New Roman"/>
        </w:rPr>
        <w:t>DNeasy</w:t>
      </w:r>
      <w:proofErr w:type="spellEnd"/>
      <w:r w:rsidRPr="00F45A47">
        <w:rPr>
          <w:rFonts w:ascii="Times New Roman" w:hAnsi="Times New Roman" w:cs="Times New Roman"/>
        </w:rPr>
        <w:t xml:space="preserve"> Blood and Tissue Kit and </w:t>
      </w:r>
      <w:proofErr w:type="spellStart"/>
      <w:r w:rsidRPr="00F45A47">
        <w:rPr>
          <w:rFonts w:ascii="Times New Roman" w:hAnsi="Times New Roman" w:cs="Times New Roman"/>
        </w:rPr>
        <w:t>DNeasy</w:t>
      </w:r>
      <w:proofErr w:type="spellEnd"/>
      <w:r w:rsidRPr="00F45A47">
        <w:rPr>
          <w:rFonts w:ascii="Times New Roman" w:hAnsi="Times New Roman" w:cs="Times New Roman"/>
        </w:rPr>
        <w:t xml:space="preserve"> Plant Mini Kit, respectively</w:t>
      </w:r>
      <w:sdt>
        <w:sdtPr>
          <w:rPr>
            <w:rFonts w:ascii="Times New Roman" w:hAnsi="Times New Roman" w:cs="Times New Roman"/>
            <w:color w:val="000000" w:themeColor="text1"/>
            <w:vertAlign w:val="superscript"/>
          </w:rPr>
          <w:tag w:val="MENDELEY_CITATION_v3_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"/>
          <w:id w:val="-225370286"/>
          <w:placeholder>
            <w:docPart w:val="6D198E7C5AB243A8A37D42820B3B4023"/>
          </w:placeholder>
        </w:sdtPr>
        <w:sdtContent>
          <w:r w:rsidRPr="00F45A47">
            <w:rPr>
              <w:rFonts w:ascii="Times New Roman" w:hAnsi="Times New Roman" w:cs="Times New Roman"/>
              <w:color w:val="000000" w:themeColor="text1"/>
              <w:vertAlign w:val="superscript"/>
            </w:rPr>
            <w:t>18,25</w:t>
          </w:r>
        </w:sdtContent>
      </w:sdt>
      <w:r w:rsidRPr="00F45A47">
        <w:rPr>
          <w:rFonts w:ascii="Times New Roman" w:hAnsi="Times New Roman" w:cs="Times New Roman"/>
          <w:color w:val="000000" w:themeColor="text1"/>
        </w:rPr>
        <w:t xml:space="preserve">, following the open </w:t>
      </w:r>
      <w:proofErr w:type="spellStart"/>
      <w:r w:rsidRPr="00F45A47">
        <w:rPr>
          <w:rFonts w:ascii="Times New Roman" w:hAnsi="Times New Roman" w:cs="Times New Roman"/>
          <w:color w:val="000000" w:themeColor="text1"/>
        </w:rPr>
        <w:t>Sterivex</w:t>
      </w:r>
      <w:proofErr w:type="spellEnd"/>
      <w:r w:rsidRPr="00F45A47">
        <w:rPr>
          <w:rFonts w:ascii="Times New Roman" w:hAnsi="Times New Roman" w:cs="Times New Roman"/>
          <w:color w:val="000000" w:themeColor="text1"/>
        </w:rPr>
        <w:t xml:space="preserve"> extraction method</w:t>
      </w:r>
      <w:sdt>
        <w:sdtPr>
          <w:rPr>
            <w:rFonts w:ascii="Times New Roman" w:hAnsi="Times New Roman" w:cs="Times New Roman"/>
            <w:color w:val="000000" w:themeColor="text1"/>
            <w:vertAlign w:val="superscript"/>
          </w:rPr>
          <w:tag w:val="MENDELEY_CITATION_v3_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"/>
          <w:id w:val="621193741"/>
          <w:placeholder>
            <w:docPart w:val="6D198E7C5AB243A8A37D42820B3B4023"/>
          </w:placeholder>
        </w:sdtPr>
        <w:sdtContent>
          <w:r w:rsidRPr="00F45A47">
            <w:rPr>
              <w:rFonts w:ascii="Times New Roman" w:hAnsi="Times New Roman" w:cs="Times New Roman"/>
              <w:color w:val="000000" w:themeColor="text1"/>
              <w:vertAlign w:val="superscript"/>
            </w:rPr>
            <w:t>22</w:t>
          </w:r>
        </w:sdtContent>
      </w:sdt>
      <w:r w:rsidRPr="00F45A47">
        <w:rPr>
          <w:rFonts w:ascii="Times New Roman" w:hAnsi="Times New Roman" w:cs="Times New Roman"/>
          <w:color w:val="000000" w:themeColor="text1"/>
        </w:rPr>
        <w:t xml:space="preserve">. Briefly, DESS preservative will be flushed out from the </w:t>
      </w:r>
      <w:proofErr w:type="spellStart"/>
      <w:r w:rsidRPr="00F45A47">
        <w:rPr>
          <w:rFonts w:ascii="Times New Roman" w:hAnsi="Times New Roman" w:cs="Times New Roman"/>
          <w:color w:val="000000" w:themeColor="text1"/>
        </w:rPr>
        <w:t>Sterivex</w:t>
      </w:r>
      <w:proofErr w:type="spellEnd"/>
      <w:r w:rsidRPr="00F45A47">
        <w:rPr>
          <w:rFonts w:ascii="Times New Roman" w:hAnsi="Times New Roman" w:cs="Times New Roman"/>
          <w:color w:val="000000" w:themeColor="text1"/>
        </w:rPr>
        <w:t xml:space="preserve"> cartridge with a syringe, and the cartridge will be cut open by a PVC pipe cutter to allow removal of the filter. The filter will be placed in a Petri dish, cut into smaller pieces, and then placed in a fresh microtube for lysis. The lysate will then be transferred to a </w:t>
      </w:r>
      <w:proofErr w:type="spellStart"/>
      <w:r w:rsidRPr="00F45A47">
        <w:rPr>
          <w:rFonts w:ascii="Times New Roman" w:hAnsi="Times New Roman" w:cs="Times New Roman"/>
          <w:color w:val="000000" w:themeColor="text1"/>
        </w:rPr>
        <w:t>QiaShredder</w:t>
      </w:r>
      <w:proofErr w:type="spellEnd"/>
      <w:r w:rsidRPr="00F45A47">
        <w:rPr>
          <w:rFonts w:ascii="Times New Roman" w:hAnsi="Times New Roman" w:cs="Times New Roman"/>
          <w:color w:val="000000" w:themeColor="text1"/>
        </w:rPr>
        <w:t xml:space="preserve"> column for homogenization, and the remaining steps will be based following the manufacturer’s protocol. All steps will be done aseptically under a laminar flow hood dedicated for eDNA extraction to minimize contamination. A negative laboratory control (ultrapure water) will also be processed alongside the samples. </w:t>
      </w:r>
    </w:p>
    <w:p w14:paraId="68D5142F" w14:textId="77777777" w:rsidR="006B11CF" w:rsidRPr="00F45A47" w:rsidRDefault="006B11CF" w:rsidP="006B11CF">
      <w:pPr>
        <w:rPr>
          <w:rFonts w:ascii="Times New Roman" w:hAnsi="Times New Roman" w:cs="Times New Roman"/>
          <w:color w:val="000000"/>
        </w:rPr>
      </w:pPr>
      <w:r w:rsidRPr="00F45A47">
        <w:rPr>
          <w:rFonts w:ascii="Times New Roman" w:hAnsi="Times New Roman" w:cs="Times New Roman"/>
          <w:color w:val="000000"/>
        </w:rPr>
        <w:t xml:space="preserve">Standard metabarcoding primers will be used to amplify target regions for each taxonomic group of interest (Appendix Table I). Library preparation will follow the </w:t>
      </w:r>
      <w:proofErr w:type="spellStart"/>
      <w:r w:rsidRPr="00F45A47">
        <w:rPr>
          <w:rFonts w:ascii="Times New Roman" w:hAnsi="Times New Roman" w:cs="Times New Roman"/>
          <w:color w:val="000000"/>
        </w:rPr>
        <w:t>Adapterama</w:t>
      </w:r>
      <w:proofErr w:type="spellEnd"/>
      <w:r w:rsidRPr="00F45A47">
        <w:rPr>
          <w:rFonts w:ascii="Times New Roman" w:hAnsi="Times New Roman" w:cs="Times New Roman"/>
          <w:color w:val="000000"/>
        </w:rPr>
        <w:t xml:space="preserve"> II protocol to allow pooling of libraries amplified using different primers</w:t>
      </w:r>
      <w:sdt>
        <w:sdtPr>
          <w:rPr>
            <w:rFonts w:ascii="Times New Roman" w:hAnsi="Times New Roman" w:cs="Times New Roman"/>
            <w:color w:val="000000"/>
            <w:vertAlign w:val="superscript"/>
          </w:rPr>
          <w:tag w:val="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"/>
          <w:id w:val="1460450896"/>
          <w:placeholder>
            <w:docPart w:val="6D198E7C5AB243A8A37D42820B3B4023"/>
          </w:placeholder>
        </w:sdtPr>
        <w:sdtContent>
          <w:r w:rsidRPr="00F45A47">
            <w:rPr>
              <w:rFonts w:ascii="Times New Roman" w:hAnsi="Times New Roman" w:cs="Times New Roman"/>
              <w:color w:val="000000"/>
              <w:vertAlign w:val="superscript"/>
            </w:rPr>
            <w:t>26</w:t>
          </w:r>
        </w:sdtContent>
      </w:sdt>
      <w:r w:rsidRPr="00F45A47">
        <w:rPr>
          <w:rFonts w:ascii="Times New Roman" w:hAnsi="Times New Roman" w:cs="Times New Roman"/>
          <w:color w:val="000000"/>
        </w:rPr>
        <w:t xml:space="preserve">, and sequencing of 2 x 250 paired-end reads will be done on Illumina </w:t>
      </w:r>
      <w:proofErr w:type="spellStart"/>
      <w:r w:rsidRPr="00F45A47">
        <w:rPr>
          <w:rFonts w:ascii="Times New Roman" w:hAnsi="Times New Roman" w:cs="Times New Roman"/>
          <w:color w:val="000000"/>
        </w:rPr>
        <w:t>NovaSeq</w:t>
      </w:r>
      <w:proofErr w:type="spellEnd"/>
      <w:r w:rsidRPr="00F45A47">
        <w:rPr>
          <w:rFonts w:ascii="Times New Roman" w:hAnsi="Times New Roman" w:cs="Times New Roman"/>
          <w:color w:val="000000"/>
        </w:rPr>
        <w:t xml:space="preserve"> 6000 platform</w:t>
      </w:r>
      <w:sdt>
        <w:sdtPr>
          <w:rPr>
            <w:rFonts w:ascii="Times New Roman" w:hAnsi="Times New Roman" w:cs="Times New Roman"/>
            <w:color w:val="000000"/>
            <w:vertAlign w:val="superscript"/>
          </w:rPr>
          <w:tag w:val="MENDELEY_CITATION_v3_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"/>
          <w:id w:val="1450207515"/>
          <w:placeholder>
            <w:docPart w:val="6D198E7C5AB243A8A37D42820B3B4023"/>
          </w:placeholder>
        </w:sdtPr>
        <w:sdtContent>
          <w:r w:rsidRPr="00F45A47">
            <w:rPr>
              <w:rFonts w:ascii="Times New Roman" w:hAnsi="Times New Roman" w:cs="Times New Roman"/>
              <w:color w:val="000000"/>
              <w:vertAlign w:val="superscript"/>
            </w:rPr>
            <w:t>27</w:t>
          </w:r>
        </w:sdtContent>
      </w:sdt>
      <w:r w:rsidRPr="00F45A47">
        <w:rPr>
          <w:rFonts w:ascii="Times New Roman" w:hAnsi="Times New Roman" w:cs="Times New Roman"/>
          <w:color w:val="000000"/>
        </w:rPr>
        <w:t xml:space="preserve">.  </w:t>
      </w:r>
    </w:p>
    <w:p w14:paraId="51744396" w14:textId="77777777" w:rsidR="006B11CF" w:rsidRPr="00F45A47" w:rsidRDefault="006B11CF" w:rsidP="006B11CF">
      <w:pPr>
        <w:rPr>
          <w:rFonts w:ascii="Times New Roman" w:hAnsi="Times New Roman" w:cs="Times New Roman"/>
          <w:b/>
          <w:bCs/>
          <w:color w:val="000000"/>
        </w:rPr>
      </w:pPr>
      <w:r w:rsidRPr="00F45A47">
        <w:rPr>
          <w:rFonts w:ascii="Times New Roman" w:hAnsi="Times New Roman" w:cs="Times New Roman"/>
          <w:b/>
          <w:bCs/>
          <w:color w:val="000000"/>
        </w:rPr>
        <w:lastRenderedPageBreak/>
        <w:t>Bioinformatics processing and data analysis</w:t>
      </w:r>
    </w:p>
    <w:p w14:paraId="7451BCA3" w14:textId="77777777" w:rsidR="006B11CF" w:rsidRPr="00F45A47" w:rsidRDefault="006B11CF" w:rsidP="006B11CF">
      <w:pPr>
        <w:rPr>
          <w:rFonts w:ascii="Times New Roman" w:hAnsi="Times New Roman" w:cs="Times New Roman"/>
          <w:color w:val="000000"/>
        </w:rPr>
      </w:pPr>
      <w:r w:rsidRPr="00F45A47">
        <w:rPr>
          <w:rFonts w:ascii="Times New Roman" w:hAnsi="Times New Roman" w:cs="Times New Roman"/>
          <w:color w:val="000000"/>
        </w:rPr>
        <w:t>Bioinformatics pipeline will follow published protocols</w:t>
      </w:r>
      <w:sdt>
        <w:sdtPr>
          <w:rPr>
            <w:rFonts w:ascii="Times New Roman" w:hAnsi="Times New Roman" w:cs="Times New Roman"/>
            <w:color w:val="000000"/>
            <w:vertAlign w:val="superscript"/>
          </w:rPr>
          <w:tag w:val="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"/>
          <w:id w:val="55749142"/>
          <w:placeholder>
            <w:docPart w:val="6D198E7C5AB243A8A37D42820B3B4023"/>
          </w:placeholder>
        </w:sdtPr>
        <w:sdtContent>
          <w:r w:rsidRPr="00F45A47">
            <w:rPr>
              <w:rFonts w:ascii="Times New Roman" w:eastAsia="Times New Roman" w:hAnsi="Times New Roman" w:cs="Times New Roman"/>
              <w:color w:val="000000"/>
              <w:vertAlign w:val="superscript"/>
            </w:rPr>
            <w:t>22,28,29</w:t>
          </w:r>
        </w:sdtContent>
      </w:sdt>
      <w:r w:rsidRPr="00F45A47">
        <w:rPr>
          <w:rFonts w:ascii="Times New Roman" w:hAnsi="Times New Roman" w:cs="Times New Roman"/>
          <w:color w:val="000000"/>
        </w:rPr>
        <w:t>. The raw sequences will be pre-processed by removing low quality reads and sequence pairs that do not contain the primer sequences. Forward and reverse reads will be merged in case they overlap, or will be concatenated otherwise; duplicate reads, singletons, chimeric sequences will then be removed. Pre-processed reads will be clustered based on a % similarity threshold (97 – 99%, depending on the marker) to identify the molecular operation taxonomic units (</w:t>
      </w:r>
      <w:proofErr w:type="spellStart"/>
      <w:r w:rsidRPr="00F45A47">
        <w:rPr>
          <w:rFonts w:ascii="Times New Roman" w:hAnsi="Times New Roman" w:cs="Times New Roman"/>
          <w:color w:val="000000"/>
        </w:rPr>
        <w:t>mOTUs</w:t>
      </w:r>
      <w:proofErr w:type="spellEnd"/>
      <w:r w:rsidRPr="00F45A47">
        <w:rPr>
          <w:rFonts w:ascii="Times New Roman" w:hAnsi="Times New Roman" w:cs="Times New Roman"/>
          <w:color w:val="000000"/>
        </w:rPr>
        <w:t xml:space="preserve">). Taxonomic assignment will be done by querying a representative </w:t>
      </w:r>
      <w:proofErr w:type="spellStart"/>
      <w:r w:rsidRPr="00F45A47">
        <w:rPr>
          <w:rFonts w:ascii="Times New Roman" w:hAnsi="Times New Roman" w:cs="Times New Roman"/>
          <w:color w:val="000000"/>
        </w:rPr>
        <w:t>mOTU</w:t>
      </w:r>
      <w:proofErr w:type="spellEnd"/>
      <w:r w:rsidRPr="00F45A47">
        <w:rPr>
          <w:rFonts w:ascii="Times New Roman" w:hAnsi="Times New Roman" w:cs="Times New Roman"/>
          <w:color w:val="000000"/>
        </w:rPr>
        <w:t xml:space="preserve"> to a curated reference database; the identification will be done up to the species if possible. A community matrix based on the read count of each </w:t>
      </w:r>
      <w:proofErr w:type="spellStart"/>
      <w:r w:rsidRPr="00F45A47">
        <w:rPr>
          <w:rFonts w:ascii="Times New Roman" w:hAnsi="Times New Roman" w:cs="Times New Roman"/>
          <w:color w:val="000000"/>
        </w:rPr>
        <w:t>mOTU</w:t>
      </w:r>
      <w:proofErr w:type="spellEnd"/>
      <w:r w:rsidRPr="00F45A47">
        <w:rPr>
          <w:rFonts w:ascii="Times New Roman" w:hAnsi="Times New Roman" w:cs="Times New Roman"/>
          <w:color w:val="000000"/>
        </w:rPr>
        <w:t xml:space="preserve"> for each sampling location will be generated for downstream analyses. </w:t>
      </w:r>
    </w:p>
    <w:p w14:paraId="7EBEAFAC" w14:textId="70BCFE61" w:rsidR="006B11CF" w:rsidRPr="00F45A47" w:rsidRDefault="006B11CF" w:rsidP="006B11CF">
      <w:pPr>
        <w:rPr>
          <w:rFonts w:ascii="Times New Roman" w:hAnsi="Times New Roman" w:cs="Times New Roman"/>
          <w:color w:val="000000"/>
        </w:rPr>
      </w:pPr>
      <w:r w:rsidRPr="00F45A47">
        <w:rPr>
          <w:rFonts w:ascii="Times New Roman" w:hAnsi="Times New Roman" w:cs="Times New Roman"/>
          <w:color w:val="000000"/>
        </w:rPr>
        <w:t>Data analysis will be done on R</w:t>
      </w:r>
      <w:sdt>
        <w:sdtPr>
          <w:rPr>
            <w:rFonts w:ascii="Times New Roman" w:hAnsi="Times New Roman" w:cs="Times New Roman"/>
            <w:color w:val="000000"/>
            <w:vertAlign w:val="superscript"/>
          </w:rPr>
          <w:tag w:val="MENDELEY_CITATION_v3_eyJjaXRhdGlvbklEIjoiTUVOREVMRVlfQ0lUQVRJT05fMTEzYTRkYjAtYmMwYS00NWQxLWJmNDItZjExNjgyMTNmMzQzIiwicHJvcGVydGllcyI6eyJub3RlSW5kZXgiOjB9LCJpc0VkaXRlZCI6ZmFsc2UsIm1hbnVhbE92ZXJyaWRlIjp7ImlzTWFudWFsbHlPdmVycmlkZGVuIjpmYWxzZSwiY2l0ZXByb2NUZXh0IjoiPHN1cD4zMDwvc3VwPiIsIm1hbnVhbE92ZXJyaWRlVGV4dCI6IiJ9LCJjaXRhdGlvbkl0ZW1zIjpbeyJpZCI6ImMwZTIxZWUxLTQ5YmYtMzczNi04YmU1LTI3MjBiMGQ5YmFjNyIsIml0ZW1EYXRhIjp7InR5cGUiOiJhcnRpY2xlIiwiaWQiOiJjMGUyMWVlMS00OWJmLTM3MzYtOGJlNS0yNzIwYjBkOWJhYzc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NdXX0sInB1Ymxpc2hlci1wbGFjZSI6IlZpZW5uYSwgQXVzdHJpYSIsImNvbnRhaW5lci10aXRsZS1zaG9ydCI6IiJ9LCJpc1RlbXBvcmFyeSI6ZmFsc2V9XX0="/>
          <w:id w:val="-6212922"/>
          <w:placeholder>
            <w:docPart w:val="72DDC863929B469AA6F531B01853D822"/>
          </w:placeholder>
        </w:sdtPr>
        <w:sdtContent>
          <w:r w:rsidRPr="00F45A47">
            <w:rPr>
              <w:rFonts w:ascii="Times New Roman" w:hAnsi="Times New Roman" w:cs="Times New Roman"/>
              <w:color w:val="000000"/>
              <w:vertAlign w:val="superscript"/>
            </w:rPr>
            <w:t>30</w:t>
          </w:r>
        </w:sdtContent>
      </w:sdt>
      <w:r w:rsidRPr="00F45A47">
        <w:rPr>
          <w:rFonts w:ascii="Times New Roman" w:hAnsi="Times New Roman" w:cs="Times New Roman"/>
          <w:color w:val="000000"/>
        </w:rPr>
        <w:t xml:space="preserve"> following published analytical approaches</w:t>
      </w:r>
      <w:sdt>
        <w:sdtPr>
          <w:rPr>
            <w:rFonts w:ascii="Times New Roman" w:hAnsi="Times New Roman" w:cs="Times New Roman"/>
            <w:color w:val="000000"/>
            <w:vertAlign w:val="superscript"/>
          </w:rPr>
          <w:tag w:val="MENDELEY_CITATION_v3_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"/>
          <w:id w:val="-174421791"/>
          <w:placeholder>
            <w:docPart w:val="6D198E7C5AB243A8A37D42820B3B4023"/>
          </w:placeholder>
        </w:sdtPr>
        <w:sdtContent>
          <w:r w:rsidRPr="00F45A47">
            <w:rPr>
              <w:rFonts w:ascii="Times New Roman" w:eastAsia="Times New Roman" w:hAnsi="Times New Roman" w:cs="Times New Roman"/>
              <w:color w:val="000000"/>
              <w:vertAlign w:val="superscript"/>
            </w:rPr>
            <w:t>28</w:t>
          </w:r>
        </w:sdtContent>
      </w:sdt>
      <w:r w:rsidRPr="00F45A47">
        <w:rPr>
          <w:rFonts w:ascii="Times New Roman" w:hAnsi="Times New Roman" w:cs="Times New Roman"/>
          <w:color w:val="000000"/>
        </w:rPr>
        <w:t xml:space="preserve">, with the aid of the following packages: </w:t>
      </w:r>
      <w:r w:rsidRPr="00F45A47">
        <w:rPr>
          <w:rFonts w:ascii="Times New Roman" w:hAnsi="Times New Roman" w:cs="Times New Roman"/>
          <w:i/>
          <w:iCs/>
          <w:color w:val="000000"/>
        </w:rPr>
        <w:t>vegan</w:t>
      </w:r>
      <w:sdt>
        <w:sdtPr>
          <w:rPr>
            <w:rFonts w:ascii="Times New Roman" w:hAnsi="Times New Roman" w:cs="Times New Roman"/>
            <w:color w:val="000000"/>
            <w:vertAlign w:val="superscript"/>
          </w:rPr>
          <w:tag w:val="MENDELEY_CITATION_v3_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"/>
          <w:id w:val="673927490"/>
          <w:placeholder>
            <w:docPart w:val="6D198E7C5AB243A8A37D42820B3B4023"/>
          </w:placeholder>
        </w:sdtPr>
        <w:sdtContent>
          <w:r w:rsidRPr="00F45A47">
            <w:rPr>
              <w:rFonts w:ascii="Times New Roman" w:hAnsi="Times New Roman" w:cs="Times New Roman"/>
              <w:color w:val="000000"/>
              <w:vertAlign w:val="superscript"/>
            </w:rPr>
            <w:t>31</w:t>
          </w:r>
        </w:sdtContent>
      </w:sdt>
      <w:r w:rsidRPr="00F45A47">
        <w:rPr>
          <w:rFonts w:ascii="Times New Roman" w:hAnsi="Times New Roman" w:cs="Times New Roman"/>
          <w:color w:val="000000"/>
        </w:rPr>
        <w:t xml:space="preserve">, </w:t>
      </w:r>
      <w:r w:rsidRPr="00F45A47">
        <w:rPr>
          <w:rFonts w:ascii="Times New Roman" w:hAnsi="Times New Roman" w:cs="Times New Roman"/>
          <w:i/>
          <w:iCs/>
          <w:color w:val="000000"/>
        </w:rPr>
        <w:t>ape</w:t>
      </w:r>
      <w:sdt>
        <w:sdtPr>
          <w:rPr>
            <w:rFonts w:ascii="Times New Roman" w:hAnsi="Times New Roman" w:cs="Times New Roman"/>
            <w:color w:val="000000"/>
            <w:vertAlign w:val="superscript"/>
          </w:rPr>
          <w:tag w:val="MENDELEY_CITATION_v3_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"/>
          <w:id w:val="-602572770"/>
          <w:placeholder>
            <w:docPart w:val="6D198E7C5AB243A8A37D42820B3B4023"/>
          </w:placeholder>
        </w:sdtPr>
        <w:sdtContent>
          <w:r w:rsidRPr="00F45A47">
            <w:rPr>
              <w:rFonts w:ascii="Times New Roman" w:eastAsia="Times New Roman" w:hAnsi="Times New Roman" w:cs="Times New Roman"/>
              <w:color w:val="000000"/>
              <w:vertAlign w:val="superscript"/>
            </w:rPr>
            <w:t>32</w:t>
          </w:r>
        </w:sdtContent>
      </w:sdt>
      <w:r w:rsidRPr="00F45A47">
        <w:rPr>
          <w:rFonts w:ascii="Times New Roman" w:hAnsi="Times New Roman" w:cs="Times New Roman"/>
          <w:color w:val="000000"/>
        </w:rPr>
        <w:t xml:space="preserve">, and </w:t>
      </w:r>
      <w:r w:rsidRPr="00F45A47">
        <w:rPr>
          <w:rFonts w:ascii="Times New Roman" w:hAnsi="Times New Roman" w:cs="Times New Roman"/>
          <w:i/>
          <w:iCs/>
          <w:color w:val="000000"/>
        </w:rPr>
        <w:t>tidyverse</w:t>
      </w:r>
      <w:sdt>
        <w:sdtPr>
          <w:rPr>
            <w:rFonts w:ascii="Times New Roman" w:hAnsi="Times New Roman" w:cs="Times New Roman"/>
            <w:color w:val="000000"/>
            <w:vertAlign w:val="superscript"/>
          </w:rPr>
          <w:tag w:val="MENDELEY_CITATION_v3_eyJjaXRhdGlvbklEIjoiTUVOREVMRVlfQ0lUQVRJT05fZmYyNTBkOWYtODQ3YS00Y2M2LTk4N2EtZmE5MGY0MzQxOTVjIiwicHJvcGVydGllcyI6eyJub3RlSW5kZXgiOjB9LCJpc0VkaXRlZCI6ZmFsc2UsIm1hbnVhbE92ZXJyaWRlIjp7ImlzTWFudWFsbHlPdmVycmlkZGVuIjpmYWxzZSwiY2l0ZXByb2NUZXh0IjoiPHN1cD4zMzwvc3VwPiIsIm1hbnVhbE92ZXJyaWRlVGV4dCI6IiJ9LCJjaXRhdGlvbkl0ZW1zIjpbeyJpZCI6IjJhMzE0NTkwLTMyOWUtMzEyOC1hMDQ5LTJlMGE2MDUxY2Y5YiIsIml0ZW1EYXRhIjp7InR5cGUiOiJhcnRpY2xlLWpvdXJuYWwiLCJpZCI6IjJhMzE0NTkwLTMyOWUtMzEyOC1hMDQ5LTJlMGE2MDUxY2Y5Yi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29udGFpbmVyLXRpdGxlLXNob3J0IjoiSiBPcGVuIFNvdXJjZSBTb2Z0dyIsIkRPSSI6IjEwLjIxMTA1L2pvc3MuMDE2ODYiLCJpc3N1ZWQiOnsiZGF0ZS1wYXJ0cyI6W1syMDE5XV19LCJwYWdlIjoiMTY4NiIsImlzc3VlIjoiNDMiLCJ2b2x1bWUiOiI0In0sImlzVGVtcG9yYXJ5IjpmYWxzZX1dfQ=="/>
          <w:id w:val="-1640720929"/>
          <w:placeholder>
            <w:docPart w:val="6D198E7C5AB243A8A37D42820B3B4023"/>
          </w:placeholder>
        </w:sdtPr>
        <w:sdtContent>
          <w:r w:rsidRPr="00F45A47">
            <w:rPr>
              <w:rFonts w:ascii="Times New Roman" w:hAnsi="Times New Roman" w:cs="Times New Roman"/>
              <w:color w:val="000000"/>
              <w:vertAlign w:val="superscript"/>
            </w:rPr>
            <w:t>33</w:t>
          </w:r>
        </w:sdtContent>
      </w:sdt>
      <w:r w:rsidRPr="00F45A47">
        <w:rPr>
          <w:rFonts w:ascii="Times New Roman" w:hAnsi="Times New Roman" w:cs="Times New Roman"/>
          <w:color w:val="000000"/>
        </w:rPr>
        <w:t xml:space="preserve">. The dataset will be partitioned based on the taxonomic groups recovered from each metabarcoding primer used. We will compare the alpha biodiversity index (e.g., Chao1) among the different biogeographic regions using </w:t>
      </w:r>
      <w:del w:id="0" w:author="Bird, Chris" w:date="2023-08-31T14:05:00Z">
        <w:r w:rsidRPr="00F45A47" w:rsidDel="008148FD">
          <w:rPr>
            <w:rFonts w:ascii="Times New Roman" w:hAnsi="Times New Roman" w:cs="Times New Roman"/>
            <w:color w:val="000000"/>
          </w:rPr>
          <w:delText>Kruskal-Wallis test and the post-hoc Dunn’s test.</w:delText>
        </w:r>
      </w:del>
      <w:ins w:id="1" w:author="Bird, Chris" w:date="2023-08-31T14:05:00Z">
        <w:r w:rsidR="008148FD">
          <w:rPr>
            <w:rFonts w:ascii="Times New Roman" w:hAnsi="Times New Roman" w:cs="Times New Roman"/>
            <w:color w:val="000000"/>
          </w:rPr>
          <w:t>multivariate mixed model</w:t>
        </w:r>
        <w:r w:rsidR="00CA500A">
          <w:rPr>
            <w:rFonts w:ascii="Times New Roman" w:hAnsi="Times New Roman" w:cs="Times New Roman"/>
            <w:color w:val="000000"/>
          </w:rPr>
          <w:t>ing (</w:t>
        </w:r>
        <w:commentRangeStart w:id="2"/>
        <w:r w:rsidR="00CA500A" w:rsidRPr="00CA500A">
          <w:rPr>
            <w:rFonts w:ascii="Times New Roman" w:hAnsi="Times New Roman" w:cs="Times New Roman"/>
            <w:color w:val="000000"/>
            <w:highlight w:val="yellow"/>
            <w:rPrChange w:id="3" w:author="Bird, Chris" w:date="2023-08-31T14:05:00Z">
              <w:rPr>
                <w:rFonts w:ascii="Times New Roman" w:hAnsi="Times New Roman" w:cs="Times New Roman"/>
                <w:color w:val="000000"/>
              </w:rPr>
            </w:rPrChange>
          </w:rPr>
          <w:t>cite</w:t>
        </w:r>
      </w:ins>
      <w:commentRangeEnd w:id="2"/>
      <w:ins w:id="4" w:author="Bird, Chris" w:date="2023-08-31T14:08:00Z">
        <w:r w:rsidR="004973A6">
          <w:rPr>
            <w:rStyle w:val="CommentReference"/>
          </w:rPr>
          <w:commentReference w:id="2"/>
        </w:r>
      </w:ins>
      <w:ins w:id="5" w:author="Bird, Chris" w:date="2023-08-31T14:05:00Z">
        <w:r w:rsidR="00CA500A">
          <w:rPr>
            <w:rFonts w:ascii="Times New Roman" w:hAnsi="Times New Roman" w:cs="Times New Roman"/>
            <w:color w:val="000000"/>
          </w:rPr>
          <w:t>).</w:t>
        </w:r>
      </w:ins>
      <w:r w:rsidRPr="00F45A47">
        <w:rPr>
          <w:rFonts w:ascii="Times New Roman" w:hAnsi="Times New Roman" w:cs="Times New Roman"/>
          <w:color w:val="000000"/>
        </w:rPr>
        <w:t xml:space="preserve">  We will use non-metric multidimensional scaling (NMDS) to </w:t>
      </w:r>
      <w:del w:id="6" w:author="Bird, Chris" w:date="2023-08-31T14:08:00Z">
        <w:r w:rsidRPr="00F45A47" w:rsidDel="004B1B01">
          <w:rPr>
            <w:rFonts w:ascii="Times New Roman" w:hAnsi="Times New Roman" w:cs="Times New Roman"/>
            <w:color w:val="000000"/>
          </w:rPr>
          <w:delText xml:space="preserve">assess </w:delText>
        </w:r>
      </w:del>
      <w:ins w:id="7" w:author="Bird, Chris" w:date="2023-08-31T14:08:00Z">
        <w:r w:rsidR="004B1B01">
          <w:rPr>
            <w:rFonts w:ascii="Times New Roman" w:hAnsi="Times New Roman" w:cs="Times New Roman"/>
            <w:color w:val="000000"/>
          </w:rPr>
          <w:t>visualize</w:t>
        </w:r>
        <w:r w:rsidR="004B1B01" w:rsidRPr="00F45A47">
          <w:rPr>
            <w:rFonts w:ascii="Times New Roman" w:hAnsi="Times New Roman" w:cs="Times New Roman"/>
            <w:color w:val="000000"/>
          </w:rPr>
          <w:t xml:space="preserve"> </w:t>
        </w:r>
      </w:ins>
      <w:r w:rsidRPr="00F45A47">
        <w:rPr>
          <w:rFonts w:ascii="Times New Roman" w:hAnsi="Times New Roman" w:cs="Times New Roman"/>
          <w:color w:val="000000"/>
        </w:rPr>
        <w:t xml:space="preserve">the differences </w:t>
      </w:r>
      <w:ins w:id="8" w:author="Bird, Chris" w:date="2023-08-31T14:08:00Z">
        <w:r w:rsidR="008F2C39">
          <w:rPr>
            <w:rFonts w:ascii="Times New Roman" w:hAnsi="Times New Roman" w:cs="Times New Roman"/>
            <w:color w:val="000000"/>
          </w:rPr>
          <w:t>in</w:t>
        </w:r>
      </w:ins>
      <w:ins w:id="9" w:author="Bird, Chris" w:date="2023-08-31T14:09:00Z">
        <w:r w:rsidR="008F2C39">
          <w:rPr>
            <w:rFonts w:ascii="Times New Roman" w:hAnsi="Times New Roman" w:cs="Times New Roman"/>
            <w:color w:val="000000"/>
          </w:rPr>
          <w:t xml:space="preserve"> community composition </w:t>
        </w:r>
      </w:ins>
      <w:r w:rsidRPr="00F45A47">
        <w:rPr>
          <w:rFonts w:ascii="Times New Roman" w:hAnsi="Times New Roman" w:cs="Times New Roman"/>
          <w:color w:val="000000"/>
        </w:rPr>
        <w:t xml:space="preserve">among biogeographic regions, test </w:t>
      </w:r>
      <w:del w:id="10" w:author="Bird, Chris" w:date="2023-08-31T14:09:00Z">
        <w:r w:rsidRPr="00F45A47" w:rsidDel="008F2C39">
          <w:rPr>
            <w:rFonts w:ascii="Times New Roman" w:hAnsi="Times New Roman" w:cs="Times New Roman"/>
            <w:color w:val="000000"/>
          </w:rPr>
          <w:delText xml:space="preserve">the </w:delText>
        </w:r>
      </w:del>
      <w:ins w:id="11" w:author="Bird, Chris" w:date="2023-08-31T14:09:00Z">
        <w:r w:rsidR="008F2C39">
          <w:rPr>
            <w:rFonts w:ascii="Times New Roman" w:hAnsi="Times New Roman" w:cs="Times New Roman"/>
            <w:color w:val="000000"/>
          </w:rPr>
          <w:t>for</w:t>
        </w:r>
        <w:r w:rsidR="008F2C39" w:rsidRPr="00F45A47">
          <w:rPr>
            <w:rFonts w:ascii="Times New Roman" w:hAnsi="Times New Roman" w:cs="Times New Roman"/>
            <w:color w:val="000000"/>
          </w:rPr>
          <w:t xml:space="preserve"> </w:t>
        </w:r>
      </w:ins>
      <w:del w:id="12" w:author="Bird, Chris" w:date="2023-08-31T14:09:00Z">
        <w:r w:rsidRPr="00F45A47" w:rsidDel="008F2C39">
          <w:rPr>
            <w:rFonts w:ascii="Times New Roman" w:hAnsi="Times New Roman" w:cs="Times New Roman"/>
            <w:color w:val="000000"/>
          </w:rPr>
          <w:delText xml:space="preserve">significance </w:delText>
        </w:r>
      </w:del>
      <w:ins w:id="13" w:author="Bird, Chris" w:date="2023-08-31T14:09:00Z">
        <w:r w:rsidR="008F2C39">
          <w:rPr>
            <w:rFonts w:ascii="Times New Roman" w:hAnsi="Times New Roman" w:cs="Times New Roman"/>
            <w:color w:val="000000"/>
          </w:rPr>
          <w:t>significant differences</w:t>
        </w:r>
      </w:ins>
      <w:del w:id="14" w:author="Bird, Chris" w:date="2023-08-31T14:09:00Z">
        <w:r w:rsidRPr="00F45A47" w:rsidDel="008F2C39">
          <w:rPr>
            <w:rFonts w:ascii="Times New Roman" w:hAnsi="Times New Roman" w:cs="Times New Roman"/>
            <w:color w:val="000000"/>
          </w:rPr>
          <w:delText>of the observed differences</w:delText>
        </w:r>
      </w:del>
      <w:r w:rsidRPr="00F45A47">
        <w:rPr>
          <w:rFonts w:ascii="Times New Roman" w:hAnsi="Times New Roman" w:cs="Times New Roman"/>
          <w:color w:val="000000"/>
        </w:rPr>
        <w:t xml:space="preserve"> using Permutational Analysis of Variance (PERMANOVA), and then assess the effects of </w:t>
      </w:r>
      <w:commentRangeStart w:id="15"/>
      <w:r w:rsidRPr="00F45A47">
        <w:rPr>
          <w:rFonts w:ascii="Times New Roman" w:hAnsi="Times New Roman" w:cs="Times New Roman"/>
          <w:color w:val="000000"/>
        </w:rPr>
        <w:t xml:space="preserve">anthropogenic and ecological </w:t>
      </w:r>
      <w:commentRangeEnd w:id="15"/>
      <w:r w:rsidR="002834F0">
        <w:rPr>
          <w:rStyle w:val="CommentReference"/>
        </w:rPr>
        <w:commentReference w:id="15"/>
      </w:r>
      <w:r w:rsidRPr="00F45A47">
        <w:rPr>
          <w:rFonts w:ascii="Times New Roman" w:hAnsi="Times New Roman" w:cs="Times New Roman"/>
          <w:color w:val="000000"/>
        </w:rPr>
        <w:t xml:space="preserve">factors by fitting them in the ordination. </w:t>
      </w:r>
      <w:commentRangeStart w:id="16"/>
      <w:r w:rsidRPr="00F45A47">
        <w:rPr>
          <w:rFonts w:ascii="Times New Roman" w:hAnsi="Times New Roman" w:cs="Times New Roman"/>
          <w:color w:val="000000"/>
        </w:rPr>
        <w:t>Lastly, we will use generalized linear models (GLM) to determine which factor/s explain the variation observed in the species richness of each taxa and assess whether the models are concordant across taxa.</w:t>
      </w:r>
      <w:commentRangeEnd w:id="16"/>
      <w:r w:rsidR="00E63D52">
        <w:rPr>
          <w:rStyle w:val="CommentReference"/>
        </w:rPr>
        <w:commentReference w:id="16"/>
      </w:r>
      <w:r w:rsidRPr="00F45A47">
        <w:rPr>
          <w:rFonts w:ascii="Times New Roman" w:hAnsi="Times New Roman" w:cs="Times New Roman"/>
          <w:color w:val="000000"/>
        </w:rPr>
        <w:t xml:space="preserve"> </w:t>
      </w:r>
      <w:commentRangeStart w:id="17"/>
      <w:r w:rsidRPr="00F45A47">
        <w:rPr>
          <w:rFonts w:ascii="Times New Roman" w:hAnsi="Times New Roman" w:cs="Times New Roman"/>
          <w:color w:val="000000"/>
        </w:rPr>
        <w:t xml:space="preserve">The explanatory variables are: (1) geographical location (geopolitical region, marine biogeographic region, longitude, latitude), (2) </w:t>
      </w:r>
      <w:commentRangeStart w:id="18"/>
      <w:r w:rsidRPr="00F45A47">
        <w:rPr>
          <w:rFonts w:ascii="Times New Roman" w:hAnsi="Times New Roman" w:cs="Times New Roman"/>
          <w:color w:val="000000"/>
        </w:rPr>
        <w:t xml:space="preserve">ecological parameters </w:t>
      </w:r>
      <w:commentRangeEnd w:id="18"/>
      <w:r w:rsidR="006737A4">
        <w:rPr>
          <w:rStyle w:val="CommentReference"/>
        </w:rPr>
        <w:commentReference w:id="18"/>
      </w:r>
      <w:r w:rsidRPr="00F45A47">
        <w:rPr>
          <w:rFonts w:ascii="Times New Roman" w:hAnsi="Times New Roman" w:cs="Times New Roman"/>
          <w:color w:val="000000"/>
        </w:rPr>
        <w:t xml:space="preserve">(sea surface temperature, chlorophyll-a concentration, surface productivity), and (3) anthropogenic variables (population density, fishing effort). </w:t>
      </w:r>
      <w:commentRangeEnd w:id="17"/>
      <w:r w:rsidR="00341E68">
        <w:rPr>
          <w:rStyle w:val="CommentReference"/>
        </w:rPr>
        <w:commentReference w:id="17"/>
      </w:r>
      <w:r w:rsidRPr="00F45A47">
        <w:rPr>
          <w:rFonts w:ascii="Times New Roman" w:hAnsi="Times New Roman" w:cs="Times New Roman"/>
          <w:color w:val="000000"/>
        </w:rPr>
        <w:t xml:space="preserve">Where possible, ecological and anthropogenic variables will be retrieved from online databases such as the National Aeronautics and Space Administration’s Earth Observing System Data and Information System (NASA - EOSDIS; </w:t>
      </w:r>
      <w:hyperlink r:id="rId9" w:history="1">
        <w:r w:rsidRPr="00F45A47">
          <w:rPr>
            <w:rStyle w:val="Hyperlink"/>
            <w:rFonts w:ascii="Times New Roman" w:hAnsi="Times New Roman" w:cs="Times New Roman"/>
          </w:rPr>
          <w:t>https://oceancolor.gsfc.nasa.gov</w:t>
        </w:r>
      </w:hyperlink>
      <w:r w:rsidRPr="00F45A47">
        <w:rPr>
          <w:rFonts w:ascii="Times New Roman" w:hAnsi="Times New Roman" w:cs="Times New Roman"/>
          <w:color w:val="000000"/>
        </w:rPr>
        <w:t xml:space="preserve">) and the </w:t>
      </w:r>
      <w:proofErr w:type="spellStart"/>
      <w:r w:rsidRPr="00F45A47">
        <w:rPr>
          <w:rFonts w:ascii="Times New Roman" w:hAnsi="Times New Roman" w:cs="Times New Roman"/>
          <w:color w:val="000000"/>
        </w:rPr>
        <w:t>CountryStat</w:t>
      </w:r>
      <w:proofErr w:type="spellEnd"/>
      <w:r w:rsidRPr="00F45A47">
        <w:rPr>
          <w:rFonts w:ascii="Times New Roman" w:hAnsi="Times New Roman" w:cs="Times New Roman"/>
          <w:color w:val="000000"/>
        </w:rPr>
        <w:t xml:space="preserve"> database of Philippine Statistics Authority (</w:t>
      </w:r>
      <w:hyperlink r:id="rId10" w:history="1">
        <w:r w:rsidRPr="00F45A47">
          <w:rPr>
            <w:rStyle w:val="Hyperlink"/>
            <w:rFonts w:ascii="Times New Roman" w:hAnsi="Times New Roman" w:cs="Times New Roman"/>
          </w:rPr>
          <w:t>https://openstat.psa.gov.ph/Featured/CountrySTAT-Philippines</w:t>
        </w:r>
      </w:hyperlink>
      <w:r w:rsidRPr="00F45A47">
        <w:rPr>
          <w:rFonts w:ascii="Times New Roman" w:hAnsi="Times New Roman" w:cs="Times New Roman"/>
          <w:color w:val="000000"/>
        </w:rPr>
        <w:t xml:space="preserve">).  </w:t>
      </w:r>
    </w:p>
    <w:p w14:paraId="7466606D" w14:textId="77777777" w:rsidR="006B11CF" w:rsidRDefault="006B11CF" w:rsidP="006B11CF">
      <w:pPr>
        <w:rPr>
          <w:color w:val="000000"/>
        </w:rPr>
      </w:pPr>
    </w:p>
    <w:p w14:paraId="168E3B0C" w14:textId="77777777" w:rsidR="006B11CF" w:rsidRDefault="006B11CF" w:rsidP="006B11CF">
      <w:r>
        <w:t>Appendix Table I. Primers to amplify metabarcoding markers for various marine taxa.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080"/>
        <w:gridCol w:w="1440"/>
        <w:gridCol w:w="3600"/>
        <w:gridCol w:w="1800"/>
      </w:tblGrid>
      <w:tr w:rsidR="006B11CF" w:rsidRPr="00322BCB" w:rsidDel="009F75DA" w14:paraId="2B00A70F" w14:textId="2320B572" w:rsidTr="09E0BE8A">
        <w:trPr>
          <w:del w:id="19" w:author="Bird, Chris" w:date="2023-08-31T15:29:00Z"/>
        </w:trPr>
        <w:tc>
          <w:tcPr>
            <w:tcW w:w="1440" w:type="dxa"/>
            <w:tcBorders>
              <w:top w:val="single" w:sz="4" w:space="0" w:color="auto"/>
              <w:bottom w:val="single" w:sz="4" w:space="0" w:color="auto"/>
            </w:tcBorders>
          </w:tcPr>
          <w:p w14:paraId="697C022A" w14:textId="1FA9D491" w:rsidR="006B11CF" w:rsidRPr="00322BCB" w:rsidDel="009F75DA" w:rsidRDefault="006B11CF" w:rsidP="006A79ED">
            <w:pPr>
              <w:rPr>
                <w:del w:id="20" w:author="Bird, Chris" w:date="2023-08-31T15:29:00Z"/>
                <w:rFonts w:ascii="Arial Narrow" w:hAnsi="Arial Narrow"/>
              </w:rPr>
            </w:pPr>
            <w:del w:id="21" w:author="Bird, Chris" w:date="2023-08-31T15:28:00Z">
              <w:r w:rsidRPr="00322BCB" w:rsidDel="009F75DA">
                <w:rPr>
                  <w:rFonts w:ascii="Arial Narrow" w:hAnsi="Arial Narrow"/>
                </w:rPr>
                <w:delText>Target Taxa</w:delText>
              </w:r>
            </w:del>
          </w:p>
        </w:tc>
        <w:tc>
          <w:tcPr>
            <w:tcW w:w="1080" w:type="dxa"/>
            <w:tcBorders>
              <w:top w:val="single" w:sz="4" w:space="0" w:color="auto"/>
              <w:bottom w:val="single" w:sz="4" w:space="0" w:color="auto"/>
            </w:tcBorders>
          </w:tcPr>
          <w:p w14:paraId="556BF80C" w14:textId="514C8781" w:rsidR="006B11CF" w:rsidRPr="00322BCB" w:rsidDel="009F75DA" w:rsidRDefault="006B11CF" w:rsidP="006A79ED">
            <w:pPr>
              <w:rPr>
                <w:del w:id="22" w:author="Bird, Chris" w:date="2023-08-31T15:29:00Z"/>
                <w:rFonts w:ascii="Arial Narrow" w:hAnsi="Arial Narrow"/>
              </w:rPr>
            </w:pPr>
            <w:del w:id="23" w:author="Bird, Chris" w:date="2023-08-31T15:28:00Z">
              <w:r w:rsidRPr="00322BCB" w:rsidDel="009F75DA">
                <w:rPr>
                  <w:rFonts w:ascii="Arial Narrow" w:hAnsi="Arial Narrow"/>
                </w:rPr>
                <w:delText>Target Marker</w:delText>
              </w:r>
              <w:r w:rsidDel="009F75DA">
                <w:rPr>
                  <w:rFonts w:ascii="Arial Narrow" w:hAnsi="Arial Narrow"/>
                </w:rPr>
                <w:delText xml:space="preserve"> (Amplicon Size in bp)</w:delText>
              </w:r>
            </w:del>
          </w:p>
        </w:tc>
        <w:tc>
          <w:tcPr>
            <w:tcW w:w="1440" w:type="dxa"/>
            <w:tcBorders>
              <w:top w:val="single" w:sz="4" w:space="0" w:color="auto"/>
              <w:bottom w:val="single" w:sz="4" w:space="0" w:color="auto"/>
            </w:tcBorders>
          </w:tcPr>
          <w:p w14:paraId="2A17C8B1" w14:textId="7FF74EFA" w:rsidR="006B11CF" w:rsidRPr="00322BCB" w:rsidDel="009F75DA" w:rsidRDefault="006B11CF" w:rsidP="006A79ED">
            <w:pPr>
              <w:rPr>
                <w:del w:id="24" w:author="Bird, Chris" w:date="2023-08-31T15:29:00Z"/>
                <w:rFonts w:ascii="Arial Narrow" w:hAnsi="Arial Narrow"/>
              </w:rPr>
            </w:pPr>
            <w:del w:id="25" w:author="Bird, Chris" w:date="2023-08-31T15:28:00Z">
              <w:r w:rsidRPr="00322BCB" w:rsidDel="009F75DA">
                <w:rPr>
                  <w:rFonts w:ascii="Arial Narrow" w:hAnsi="Arial Narrow"/>
                </w:rPr>
                <w:delText>Primer Pair</w:delText>
              </w:r>
            </w:del>
          </w:p>
        </w:tc>
        <w:tc>
          <w:tcPr>
            <w:tcW w:w="3600" w:type="dxa"/>
            <w:tcBorders>
              <w:top w:val="single" w:sz="4" w:space="0" w:color="auto"/>
              <w:bottom w:val="single" w:sz="4" w:space="0" w:color="auto"/>
            </w:tcBorders>
          </w:tcPr>
          <w:p w14:paraId="6D7AEA17" w14:textId="4D9DDB55" w:rsidR="006B11CF" w:rsidRPr="00322BCB" w:rsidDel="009F75DA" w:rsidRDefault="006B11CF" w:rsidP="006A79ED">
            <w:pPr>
              <w:rPr>
                <w:del w:id="26" w:author="Bird, Chris" w:date="2023-08-31T15:29:00Z"/>
                <w:rFonts w:ascii="Arial Narrow" w:hAnsi="Arial Narrow"/>
              </w:rPr>
            </w:pPr>
            <w:del w:id="27" w:author="Bird, Chris" w:date="2023-08-31T15:28:00Z">
              <w:r w:rsidRPr="00322BCB" w:rsidDel="009F75DA">
                <w:rPr>
                  <w:rFonts w:ascii="Arial Narrow" w:hAnsi="Arial Narrow"/>
                </w:rPr>
                <w:delText>Primer Sequence (5’ – 3’)</w:delText>
              </w:r>
            </w:del>
          </w:p>
        </w:tc>
        <w:tc>
          <w:tcPr>
            <w:tcW w:w="1800" w:type="dxa"/>
            <w:tcBorders>
              <w:top w:val="single" w:sz="4" w:space="0" w:color="auto"/>
              <w:bottom w:val="single" w:sz="4" w:space="0" w:color="auto"/>
            </w:tcBorders>
          </w:tcPr>
          <w:p w14:paraId="1F73729D" w14:textId="3BF4384D" w:rsidR="006B11CF" w:rsidRPr="00322BCB" w:rsidDel="009F75DA" w:rsidRDefault="006B11CF" w:rsidP="006A79ED">
            <w:pPr>
              <w:rPr>
                <w:del w:id="28" w:author="Bird, Chris" w:date="2023-08-31T15:29:00Z"/>
                <w:rFonts w:ascii="Arial Narrow" w:hAnsi="Arial Narrow"/>
              </w:rPr>
            </w:pPr>
            <w:del w:id="29" w:author="Bird, Chris" w:date="2023-08-31T15:28:00Z">
              <w:r w:rsidRPr="00322BCB" w:rsidDel="009F75DA">
                <w:rPr>
                  <w:rFonts w:ascii="Arial Narrow" w:hAnsi="Arial Narrow"/>
                </w:rPr>
                <w:delText>Reference</w:delText>
              </w:r>
            </w:del>
          </w:p>
        </w:tc>
      </w:tr>
      <w:tr w:rsidR="006B11CF" w:rsidRPr="00322BCB" w:rsidDel="009F75DA" w14:paraId="4857108A" w14:textId="27CA926E" w:rsidTr="09E0BE8A">
        <w:trPr>
          <w:del w:id="30" w:author="Bird, Chris" w:date="2023-08-31T15:29:00Z"/>
        </w:trPr>
        <w:tc>
          <w:tcPr>
            <w:tcW w:w="1440" w:type="dxa"/>
            <w:tcBorders>
              <w:top w:val="single" w:sz="4" w:space="0" w:color="auto"/>
            </w:tcBorders>
          </w:tcPr>
          <w:p w14:paraId="5315C2DD" w14:textId="38DD973A" w:rsidR="006B11CF" w:rsidRPr="00322BCB" w:rsidDel="009F75DA" w:rsidRDefault="006B11CF" w:rsidP="006A79ED">
            <w:pPr>
              <w:rPr>
                <w:del w:id="31" w:author="Bird, Chris" w:date="2023-08-31T15:29:00Z"/>
                <w:rFonts w:ascii="Arial Narrow" w:hAnsi="Arial Narrow"/>
              </w:rPr>
            </w:pPr>
            <w:del w:id="32" w:author="Bird, Chris" w:date="2023-08-31T15:28:00Z">
              <w:r w:rsidRPr="00322BCB" w:rsidDel="009F75DA">
                <w:rPr>
                  <w:rFonts w:ascii="Arial Narrow" w:hAnsi="Arial Narrow"/>
                </w:rPr>
                <w:delText>Fishes</w:delText>
              </w:r>
            </w:del>
          </w:p>
        </w:tc>
        <w:tc>
          <w:tcPr>
            <w:tcW w:w="1080" w:type="dxa"/>
            <w:tcBorders>
              <w:top w:val="single" w:sz="4" w:space="0" w:color="auto"/>
            </w:tcBorders>
          </w:tcPr>
          <w:p w14:paraId="04E17F04" w14:textId="585DD34A" w:rsidR="006B11CF" w:rsidDel="009F75DA" w:rsidRDefault="006B11CF" w:rsidP="006A79ED">
            <w:pPr>
              <w:rPr>
                <w:del w:id="33" w:author="Bird, Chris" w:date="2023-08-31T15:28:00Z"/>
                <w:rFonts w:ascii="Arial Narrow" w:hAnsi="Arial Narrow"/>
              </w:rPr>
            </w:pPr>
            <w:del w:id="34" w:author="Bird, Chris" w:date="2023-08-31T15:28:00Z">
              <w:r w:rsidRPr="00322BCB" w:rsidDel="009F75DA">
                <w:rPr>
                  <w:rFonts w:ascii="Arial Narrow" w:hAnsi="Arial Narrow"/>
                </w:rPr>
                <w:delText>12S</w:delText>
              </w:r>
              <w:r w:rsidDel="009F75DA">
                <w:rPr>
                  <w:rFonts w:ascii="Arial Narrow" w:hAnsi="Arial Narrow"/>
                </w:rPr>
                <w:delText xml:space="preserve"> </w:delText>
              </w:r>
            </w:del>
          </w:p>
          <w:p w14:paraId="59D2710D" w14:textId="27FF6A7B" w:rsidR="006B11CF" w:rsidRPr="00322BCB" w:rsidDel="009F75DA" w:rsidRDefault="006B11CF" w:rsidP="006A79ED">
            <w:pPr>
              <w:rPr>
                <w:del w:id="35" w:author="Bird, Chris" w:date="2023-08-31T15:29:00Z"/>
                <w:rFonts w:ascii="Arial Narrow" w:hAnsi="Arial Narrow"/>
              </w:rPr>
            </w:pPr>
            <w:del w:id="36" w:author="Bird, Chris" w:date="2023-08-31T15:28:00Z">
              <w:r w:rsidDel="009F75DA">
                <w:rPr>
                  <w:rFonts w:ascii="Arial Narrow" w:hAnsi="Arial Narrow"/>
                </w:rPr>
                <w:delText>(170)</w:delText>
              </w:r>
            </w:del>
          </w:p>
        </w:tc>
        <w:tc>
          <w:tcPr>
            <w:tcW w:w="1440" w:type="dxa"/>
            <w:tcBorders>
              <w:top w:val="single" w:sz="4" w:space="0" w:color="auto"/>
            </w:tcBorders>
          </w:tcPr>
          <w:p w14:paraId="7947ED31" w14:textId="0CA4C56E" w:rsidR="006B11CF" w:rsidRPr="00322BCB" w:rsidDel="009F75DA" w:rsidRDefault="006B11CF" w:rsidP="006A79ED">
            <w:pPr>
              <w:rPr>
                <w:del w:id="37" w:author="Bird, Chris" w:date="2023-08-31T15:29:00Z"/>
                <w:rFonts w:ascii="Arial Narrow" w:hAnsi="Arial Narrow"/>
              </w:rPr>
            </w:pPr>
            <w:del w:id="38" w:author="Bird, Chris" w:date="2023-08-31T15:28:00Z">
              <w:r w:rsidRPr="00322BCB" w:rsidDel="009F75DA">
                <w:rPr>
                  <w:rFonts w:ascii="Arial Narrow" w:hAnsi="Arial Narrow"/>
                </w:rPr>
                <w:delText>MiFish-U-F</w:delText>
              </w:r>
            </w:del>
          </w:p>
        </w:tc>
        <w:tc>
          <w:tcPr>
            <w:tcW w:w="3600" w:type="dxa"/>
            <w:tcBorders>
              <w:top w:val="single" w:sz="4" w:space="0" w:color="auto"/>
            </w:tcBorders>
          </w:tcPr>
          <w:p w14:paraId="5763591A" w14:textId="2836D126" w:rsidR="006B11CF" w:rsidRPr="00322BCB" w:rsidDel="009F75DA" w:rsidRDefault="006B11CF" w:rsidP="006A79ED">
            <w:pPr>
              <w:rPr>
                <w:del w:id="39" w:author="Bird, Chris" w:date="2023-08-31T15:29:00Z"/>
                <w:rFonts w:ascii="Arial Narrow" w:hAnsi="Arial Narrow"/>
              </w:rPr>
            </w:pPr>
            <w:del w:id="40" w:author="Bird, Chris" w:date="2023-08-31T15:28:00Z">
              <w:r w:rsidRPr="00322BCB" w:rsidDel="009F75DA">
                <w:rPr>
                  <w:rFonts w:ascii="Arial Narrow" w:hAnsi="Arial Narrow"/>
                </w:rPr>
                <w:delText>GTCGGTAAAACTCGTGCCAGC</w:delText>
              </w:r>
            </w:del>
          </w:p>
        </w:tc>
        <w:tc>
          <w:tcPr>
            <w:tcW w:w="1800" w:type="dxa"/>
            <w:tcBorders>
              <w:top w:val="single" w:sz="4" w:space="0" w:color="auto"/>
            </w:tcBorders>
          </w:tcPr>
          <w:p w14:paraId="195E0E4B" w14:textId="5A025D85" w:rsidR="006B11CF" w:rsidRPr="00322BCB" w:rsidDel="009F75DA" w:rsidRDefault="006B11CF" w:rsidP="006A79ED">
            <w:pPr>
              <w:rPr>
                <w:del w:id="41" w:author="Bird, Chris" w:date="2023-08-31T15:29:00Z"/>
                <w:rFonts w:ascii="Arial Narrow" w:hAnsi="Arial Narrow"/>
              </w:rPr>
            </w:pPr>
            <w:del w:id="42" w:author="Bird, Chris" w:date="2023-08-31T15:28:00Z">
              <w:r w:rsidRPr="00322BCB" w:rsidDel="009F75DA">
                <w:rPr>
                  <w:rFonts w:ascii="Arial Narrow" w:hAnsi="Arial Narrow"/>
                </w:rPr>
                <w:delText>Miya et al., 2015</w:delText>
              </w:r>
            </w:del>
          </w:p>
        </w:tc>
      </w:tr>
      <w:tr w:rsidR="006B11CF" w:rsidRPr="00322BCB" w:rsidDel="009F75DA" w14:paraId="45CABE70" w14:textId="1AB477C8" w:rsidTr="09E0BE8A">
        <w:trPr>
          <w:del w:id="43" w:author="Bird, Chris" w:date="2023-08-31T15:29:00Z"/>
        </w:trPr>
        <w:tc>
          <w:tcPr>
            <w:tcW w:w="1440" w:type="dxa"/>
          </w:tcPr>
          <w:p w14:paraId="4F2247F0" w14:textId="21605B02" w:rsidR="006B11CF" w:rsidRPr="00322BCB" w:rsidDel="009F75DA" w:rsidRDefault="006B11CF" w:rsidP="006A79ED">
            <w:pPr>
              <w:rPr>
                <w:del w:id="44" w:author="Bird, Chris" w:date="2023-08-31T15:29:00Z"/>
                <w:rFonts w:ascii="Arial Narrow" w:hAnsi="Arial Narrow"/>
              </w:rPr>
            </w:pPr>
          </w:p>
        </w:tc>
        <w:tc>
          <w:tcPr>
            <w:tcW w:w="1080" w:type="dxa"/>
          </w:tcPr>
          <w:p w14:paraId="712E98CD" w14:textId="0890156D" w:rsidR="006B11CF" w:rsidRPr="00322BCB" w:rsidDel="009F75DA" w:rsidRDefault="006B11CF" w:rsidP="006A79ED">
            <w:pPr>
              <w:rPr>
                <w:del w:id="45" w:author="Bird, Chris" w:date="2023-08-31T15:29:00Z"/>
                <w:rFonts w:ascii="Arial Narrow" w:hAnsi="Arial Narrow"/>
              </w:rPr>
            </w:pPr>
          </w:p>
        </w:tc>
        <w:tc>
          <w:tcPr>
            <w:tcW w:w="1440" w:type="dxa"/>
          </w:tcPr>
          <w:p w14:paraId="23A8EFC7" w14:textId="1A92A4D5" w:rsidR="006B11CF" w:rsidRPr="00322BCB" w:rsidDel="009F75DA" w:rsidRDefault="006B11CF" w:rsidP="006A79ED">
            <w:pPr>
              <w:rPr>
                <w:del w:id="46" w:author="Bird, Chris" w:date="2023-08-31T15:29:00Z"/>
                <w:rFonts w:ascii="Arial Narrow" w:hAnsi="Arial Narrow"/>
              </w:rPr>
            </w:pPr>
            <w:del w:id="47" w:author="Bird, Chris" w:date="2023-08-31T15:28:00Z">
              <w:r w:rsidRPr="00322BCB" w:rsidDel="009F75DA">
                <w:rPr>
                  <w:rFonts w:ascii="Arial Narrow" w:hAnsi="Arial Narrow"/>
                </w:rPr>
                <w:delText>MiFish-U-R</w:delText>
              </w:r>
            </w:del>
          </w:p>
        </w:tc>
        <w:tc>
          <w:tcPr>
            <w:tcW w:w="3600" w:type="dxa"/>
          </w:tcPr>
          <w:p w14:paraId="23037026" w14:textId="06CA35A1" w:rsidR="006B11CF" w:rsidRPr="00322BCB" w:rsidDel="009F75DA" w:rsidRDefault="006B11CF" w:rsidP="006A79ED">
            <w:pPr>
              <w:rPr>
                <w:del w:id="48" w:author="Bird, Chris" w:date="2023-08-31T15:29:00Z"/>
                <w:rFonts w:ascii="Arial Narrow" w:hAnsi="Arial Narrow"/>
              </w:rPr>
            </w:pPr>
            <w:del w:id="49" w:author="Bird, Chris" w:date="2023-08-31T15:28:00Z">
              <w:r w:rsidRPr="00322BCB" w:rsidDel="009F75DA">
                <w:rPr>
                  <w:rFonts w:ascii="Arial Narrow" w:hAnsi="Arial Narrow"/>
                </w:rPr>
                <w:delText>CATAGTGGGGTATCTAATCCCAGTTTG</w:delText>
              </w:r>
            </w:del>
          </w:p>
        </w:tc>
        <w:tc>
          <w:tcPr>
            <w:tcW w:w="1800" w:type="dxa"/>
          </w:tcPr>
          <w:p w14:paraId="55F226E3" w14:textId="16782873" w:rsidR="006B11CF" w:rsidRPr="00322BCB" w:rsidDel="009F75DA" w:rsidRDefault="006B11CF" w:rsidP="006A79ED">
            <w:pPr>
              <w:rPr>
                <w:del w:id="50" w:author="Bird, Chris" w:date="2023-08-31T15:29:00Z"/>
                <w:rFonts w:ascii="Arial Narrow" w:hAnsi="Arial Narrow"/>
              </w:rPr>
            </w:pPr>
          </w:p>
        </w:tc>
      </w:tr>
      <w:tr w:rsidR="006B11CF" w:rsidRPr="00322BCB" w:rsidDel="009F75DA" w14:paraId="2EC0E13E" w14:textId="06ADBEAE" w:rsidTr="09E0BE8A">
        <w:trPr>
          <w:del w:id="51" w:author="Bird, Chris" w:date="2023-08-31T15:29:00Z"/>
        </w:trPr>
        <w:tc>
          <w:tcPr>
            <w:tcW w:w="1440" w:type="dxa"/>
          </w:tcPr>
          <w:p w14:paraId="0DF89EB7" w14:textId="1863E962" w:rsidR="006B11CF" w:rsidRPr="00322BCB" w:rsidDel="009F75DA" w:rsidRDefault="006B11CF" w:rsidP="006A79ED">
            <w:pPr>
              <w:rPr>
                <w:del w:id="52" w:author="Bird, Chris" w:date="2023-08-31T15:29:00Z"/>
                <w:rFonts w:ascii="Arial Narrow" w:hAnsi="Arial Narrow"/>
              </w:rPr>
            </w:pPr>
          </w:p>
        </w:tc>
        <w:tc>
          <w:tcPr>
            <w:tcW w:w="1080" w:type="dxa"/>
          </w:tcPr>
          <w:p w14:paraId="15ED85A9" w14:textId="4BFD1125" w:rsidR="006B11CF" w:rsidRPr="00322BCB" w:rsidDel="009F75DA" w:rsidRDefault="006B11CF" w:rsidP="006A79ED">
            <w:pPr>
              <w:rPr>
                <w:del w:id="53" w:author="Bird, Chris" w:date="2023-08-31T15:29:00Z"/>
                <w:rFonts w:ascii="Arial Narrow" w:hAnsi="Arial Narrow"/>
              </w:rPr>
            </w:pPr>
          </w:p>
        </w:tc>
        <w:tc>
          <w:tcPr>
            <w:tcW w:w="1440" w:type="dxa"/>
          </w:tcPr>
          <w:p w14:paraId="542D5A31" w14:textId="4687894A" w:rsidR="006B11CF" w:rsidRPr="00322BCB" w:rsidDel="009F75DA" w:rsidRDefault="006B11CF" w:rsidP="006A79ED">
            <w:pPr>
              <w:rPr>
                <w:del w:id="54" w:author="Bird, Chris" w:date="2023-08-31T15:29:00Z"/>
                <w:rFonts w:ascii="Arial Narrow" w:hAnsi="Arial Narrow"/>
              </w:rPr>
            </w:pPr>
          </w:p>
        </w:tc>
        <w:tc>
          <w:tcPr>
            <w:tcW w:w="3600" w:type="dxa"/>
          </w:tcPr>
          <w:p w14:paraId="6AE9F3AC" w14:textId="58AAB559" w:rsidR="006B11CF" w:rsidRPr="00322BCB" w:rsidDel="009F75DA" w:rsidRDefault="006B11CF" w:rsidP="006A79ED">
            <w:pPr>
              <w:rPr>
                <w:del w:id="55" w:author="Bird, Chris" w:date="2023-08-31T15:29:00Z"/>
                <w:rFonts w:ascii="Arial Narrow" w:hAnsi="Arial Narrow"/>
              </w:rPr>
            </w:pPr>
          </w:p>
        </w:tc>
        <w:tc>
          <w:tcPr>
            <w:tcW w:w="1800" w:type="dxa"/>
          </w:tcPr>
          <w:p w14:paraId="2C360093" w14:textId="27FBEC87" w:rsidR="006B11CF" w:rsidRPr="00322BCB" w:rsidDel="009F75DA" w:rsidRDefault="006B11CF" w:rsidP="006A79ED">
            <w:pPr>
              <w:rPr>
                <w:del w:id="56" w:author="Bird, Chris" w:date="2023-08-31T15:29:00Z"/>
                <w:rFonts w:ascii="Arial Narrow" w:hAnsi="Arial Narrow"/>
              </w:rPr>
            </w:pPr>
          </w:p>
        </w:tc>
      </w:tr>
      <w:tr w:rsidR="006B11CF" w:rsidRPr="00322BCB" w:rsidDel="009F75DA" w14:paraId="308E1341" w14:textId="438212AC" w:rsidTr="09E0BE8A">
        <w:trPr>
          <w:del w:id="57" w:author="Bird, Chris" w:date="2023-08-31T15:29:00Z"/>
        </w:trPr>
        <w:tc>
          <w:tcPr>
            <w:tcW w:w="1440" w:type="dxa"/>
          </w:tcPr>
          <w:p w14:paraId="388DD932" w14:textId="5278BF33" w:rsidR="006B11CF" w:rsidRPr="00322BCB" w:rsidDel="009F75DA" w:rsidRDefault="006B11CF" w:rsidP="006A79ED">
            <w:pPr>
              <w:rPr>
                <w:del w:id="58" w:author="Bird, Chris" w:date="2023-08-31T15:29:00Z"/>
                <w:rFonts w:ascii="Arial Narrow" w:hAnsi="Arial Narrow"/>
              </w:rPr>
            </w:pPr>
            <w:del w:id="59" w:author="Bird, Chris" w:date="2023-08-31T15:28:00Z">
              <w:r w:rsidRPr="00322BCB" w:rsidDel="009F75DA">
                <w:rPr>
                  <w:rFonts w:ascii="Arial Narrow" w:hAnsi="Arial Narrow"/>
                </w:rPr>
                <w:delText>Eukaryotes</w:delText>
              </w:r>
            </w:del>
          </w:p>
        </w:tc>
        <w:tc>
          <w:tcPr>
            <w:tcW w:w="1080" w:type="dxa"/>
          </w:tcPr>
          <w:p w14:paraId="34D22C8E" w14:textId="5A9E9184" w:rsidR="006B11CF" w:rsidDel="009F75DA" w:rsidRDefault="006B11CF" w:rsidP="006A79ED">
            <w:pPr>
              <w:rPr>
                <w:del w:id="60" w:author="Bird, Chris" w:date="2023-08-31T15:28:00Z"/>
                <w:rFonts w:ascii="Arial Narrow" w:hAnsi="Arial Narrow"/>
              </w:rPr>
            </w:pPr>
            <w:del w:id="61" w:author="Bird, Chris" w:date="2023-08-31T15:28:00Z">
              <w:r w:rsidRPr="00322BCB" w:rsidDel="009F75DA">
                <w:rPr>
                  <w:rFonts w:ascii="Arial Narrow" w:hAnsi="Arial Narrow"/>
                </w:rPr>
                <w:delText>COI</w:delText>
              </w:r>
              <w:r w:rsidDel="009F75DA">
                <w:rPr>
                  <w:rFonts w:ascii="Arial Narrow" w:hAnsi="Arial Narrow"/>
                </w:rPr>
                <w:delText xml:space="preserve"> </w:delText>
              </w:r>
            </w:del>
          </w:p>
          <w:p w14:paraId="7E0411CF" w14:textId="7D4BE4E2" w:rsidR="006B11CF" w:rsidRPr="00322BCB" w:rsidDel="009F75DA" w:rsidRDefault="006B11CF" w:rsidP="006A79ED">
            <w:pPr>
              <w:rPr>
                <w:del w:id="62" w:author="Bird, Chris" w:date="2023-08-31T15:29:00Z"/>
                <w:rFonts w:ascii="Arial Narrow" w:hAnsi="Arial Narrow"/>
              </w:rPr>
            </w:pPr>
            <w:del w:id="63" w:author="Bird, Chris" w:date="2023-08-31T15:28:00Z">
              <w:r w:rsidDel="009F75DA">
                <w:rPr>
                  <w:rFonts w:ascii="Arial Narrow" w:hAnsi="Arial Narrow"/>
                </w:rPr>
                <w:delText>(313)</w:delText>
              </w:r>
            </w:del>
          </w:p>
        </w:tc>
        <w:tc>
          <w:tcPr>
            <w:tcW w:w="1440" w:type="dxa"/>
          </w:tcPr>
          <w:p w14:paraId="7D2C2450" w14:textId="6398BEBD" w:rsidR="006B11CF" w:rsidRPr="00322BCB" w:rsidDel="009F75DA" w:rsidRDefault="006B11CF" w:rsidP="006A79ED">
            <w:pPr>
              <w:rPr>
                <w:del w:id="64" w:author="Bird, Chris" w:date="2023-08-31T15:29:00Z"/>
                <w:rFonts w:ascii="Arial Narrow" w:hAnsi="Arial Narrow"/>
              </w:rPr>
            </w:pPr>
            <w:del w:id="65" w:author="Bird, Chris" w:date="2023-08-31T15:28:00Z">
              <w:r w:rsidRPr="00322BCB" w:rsidDel="009F75DA">
                <w:rPr>
                  <w:rFonts w:ascii="Arial Narrow" w:hAnsi="Arial Narrow"/>
                </w:rPr>
                <w:delText>mlCOIintF-XT</w:delText>
              </w:r>
            </w:del>
          </w:p>
        </w:tc>
        <w:tc>
          <w:tcPr>
            <w:tcW w:w="3600" w:type="dxa"/>
          </w:tcPr>
          <w:p w14:paraId="217A037B" w14:textId="75DA569D" w:rsidR="006B11CF" w:rsidRPr="00322BCB" w:rsidDel="009F75DA" w:rsidRDefault="006B11CF" w:rsidP="006A79ED">
            <w:pPr>
              <w:rPr>
                <w:del w:id="66" w:author="Bird, Chris" w:date="2023-08-31T15:29:00Z"/>
                <w:rFonts w:ascii="Arial Narrow" w:hAnsi="Arial Narrow"/>
              </w:rPr>
            </w:pPr>
            <w:del w:id="67" w:author="Bird, Chris" w:date="2023-08-31T15:28:00Z">
              <w:r w:rsidRPr="00322BCB" w:rsidDel="009F75DA">
                <w:rPr>
                  <w:rFonts w:ascii="Arial Narrow" w:hAnsi="Arial Narrow"/>
                </w:rPr>
                <w:delText>GGWACWRGWTGRACWITITAYCCYCC</w:delText>
              </w:r>
            </w:del>
          </w:p>
        </w:tc>
        <w:customXmlDelRangeStart w:id="68" w:author="Bird, Chris" w:date="2023-08-31T15:28:00Z"/>
        <w:sdt>
          <w:sdtPr>
            <w:rPr>
              <w:rFonts w:ascii="Arial Narrow" w:hAnsi="Arial Narrow"/>
              <w:color w:val="000000"/>
            </w:rPr>
            <w:tag w:val="MENDELEY_CITATION_v3_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"/>
            <w:id w:val="-681207536"/>
            <w:placeholder>
              <w:docPart w:val="3CBB3C1920F84835A8545EDC15D8CBE3"/>
            </w:placeholder>
          </w:sdtPr>
          <w:sdtContent>
            <w:customXmlDelRangeEnd w:id="68"/>
            <w:tc>
              <w:tcPr>
                <w:tcW w:w="1800" w:type="dxa"/>
              </w:tcPr>
              <w:p w14:paraId="60E4473F" w14:textId="5439ABD6" w:rsidR="006B11CF" w:rsidRPr="00322BCB" w:rsidDel="009F75DA" w:rsidRDefault="006B11CF" w:rsidP="006A79ED">
                <w:pPr>
                  <w:rPr>
                    <w:del w:id="69" w:author="Bird, Chris" w:date="2023-08-31T15:29:00Z"/>
                    <w:rFonts w:ascii="Arial Narrow" w:hAnsi="Arial Narrow"/>
                  </w:rPr>
                </w:pPr>
                <w:del w:id="70" w:author="Bird, Chris" w:date="2023-08-31T15:28:00Z">
                  <w:r w:rsidRPr="007A765A" w:rsidDel="009F75DA">
                    <w:rPr>
                      <w:rFonts w:ascii="Arial Narrow" w:hAnsi="Arial Narrow"/>
                      <w:color w:val="000000"/>
                    </w:rPr>
                    <w:delText>Wangensteen et al., 2018</w:delText>
                  </w:r>
                </w:del>
              </w:p>
            </w:tc>
            <w:customXmlDelRangeStart w:id="71" w:author="Bird, Chris" w:date="2023-08-31T15:28:00Z"/>
          </w:sdtContent>
        </w:sdt>
        <w:customXmlDelRangeEnd w:id="71"/>
      </w:tr>
      <w:tr w:rsidR="006B11CF" w:rsidRPr="00322BCB" w:rsidDel="009F75DA" w14:paraId="6D98CC12" w14:textId="179581C2" w:rsidTr="09E0BE8A">
        <w:trPr>
          <w:del w:id="72" w:author="Bird, Chris" w:date="2023-08-31T15:29:00Z"/>
        </w:trPr>
        <w:tc>
          <w:tcPr>
            <w:tcW w:w="1440" w:type="dxa"/>
          </w:tcPr>
          <w:p w14:paraId="55857682" w14:textId="701339D5" w:rsidR="006B11CF" w:rsidRPr="00322BCB" w:rsidDel="009F75DA" w:rsidRDefault="006B11CF" w:rsidP="006A79ED">
            <w:pPr>
              <w:rPr>
                <w:del w:id="73" w:author="Bird, Chris" w:date="2023-08-31T15:29:00Z"/>
                <w:rFonts w:ascii="Arial Narrow" w:hAnsi="Arial Narrow"/>
              </w:rPr>
            </w:pPr>
          </w:p>
        </w:tc>
        <w:tc>
          <w:tcPr>
            <w:tcW w:w="1080" w:type="dxa"/>
          </w:tcPr>
          <w:p w14:paraId="7C204785" w14:textId="2C9E890E" w:rsidR="006B11CF" w:rsidRPr="00322BCB" w:rsidDel="009F75DA" w:rsidRDefault="006B11CF" w:rsidP="006A79ED">
            <w:pPr>
              <w:rPr>
                <w:del w:id="74" w:author="Bird, Chris" w:date="2023-08-31T15:29:00Z"/>
                <w:rFonts w:ascii="Arial Narrow" w:hAnsi="Arial Narrow"/>
              </w:rPr>
            </w:pPr>
          </w:p>
        </w:tc>
        <w:tc>
          <w:tcPr>
            <w:tcW w:w="1440" w:type="dxa"/>
          </w:tcPr>
          <w:p w14:paraId="7D64A18A" w14:textId="58FCAE7C" w:rsidR="006B11CF" w:rsidRPr="00322BCB" w:rsidDel="009F75DA" w:rsidRDefault="006B11CF" w:rsidP="006A79ED">
            <w:pPr>
              <w:rPr>
                <w:del w:id="75" w:author="Bird, Chris" w:date="2023-08-31T15:29:00Z"/>
                <w:rFonts w:ascii="Arial Narrow" w:hAnsi="Arial Narrow"/>
              </w:rPr>
            </w:pPr>
            <w:del w:id="76" w:author="Bird, Chris" w:date="2023-08-31T15:28:00Z">
              <w:r w:rsidRPr="00322BCB" w:rsidDel="009F75DA">
                <w:rPr>
                  <w:rFonts w:ascii="Arial Narrow" w:hAnsi="Arial Narrow"/>
                </w:rPr>
                <w:delText>jgHCO2198</w:delText>
              </w:r>
            </w:del>
          </w:p>
        </w:tc>
        <w:tc>
          <w:tcPr>
            <w:tcW w:w="3600" w:type="dxa"/>
          </w:tcPr>
          <w:p w14:paraId="18961E73" w14:textId="70BEA110" w:rsidR="006B11CF" w:rsidRPr="00322BCB" w:rsidDel="009F75DA" w:rsidRDefault="006B11CF" w:rsidP="006A79ED">
            <w:pPr>
              <w:rPr>
                <w:del w:id="77" w:author="Bird, Chris" w:date="2023-08-31T15:29:00Z"/>
                <w:rFonts w:ascii="Arial Narrow" w:hAnsi="Arial Narrow"/>
              </w:rPr>
            </w:pPr>
            <w:del w:id="78" w:author="Bird, Chris" w:date="2023-08-31T15:28:00Z">
              <w:r w:rsidRPr="00322BCB" w:rsidDel="009F75DA">
                <w:rPr>
                  <w:rFonts w:ascii="Arial Narrow" w:hAnsi="Arial Narrow"/>
                </w:rPr>
                <w:delText>TAIACYTCIGGRTGICCRAARAAYCA</w:delText>
              </w:r>
            </w:del>
          </w:p>
        </w:tc>
        <w:tc>
          <w:tcPr>
            <w:tcW w:w="1800" w:type="dxa"/>
          </w:tcPr>
          <w:p w14:paraId="521AEA3B" w14:textId="5C35D0BB" w:rsidR="006B11CF" w:rsidRPr="00322BCB" w:rsidDel="009F75DA" w:rsidRDefault="006B11CF" w:rsidP="006A79ED">
            <w:pPr>
              <w:rPr>
                <w:del w:id="79" w:author="Bird, Chris" w:date="2023-08-31T15:29:00Z"/>
                <w:rFonts w:ascii="Arial Narrow" w:hAnsi="Arial Narrow"/>
              </w:rPr>
            </w:pPr>
          </w:p>
        </w:tc>
      </w:tr>
      <w:tr w:rsidR="006B11CF" w:rsidRPr="00322BCB" w:rsidDel="009F75DA" w14:paraId="0738B494" w14:textId="218DF7A7" w:rsidTr="09E0BE8A">
        <w:trPr>
          <w:del w:id="80" w:author="Bird, Chris" w:date="2023-08-31T15:29:00Z"/>
        </w:trPr>
        <w:tc>
          <w:tcPr>
            <w:tcW w:w="1440" w:type="dxa"/>
          </w:tcPr>
          <w:p w14:paraId="19D9CB4C" w14:textId="5D9FB190" w:rsidR="006B11CF" w:rsidRPr="00322BCB" w:rsidDel="009F75DA" w:rsidRDefault="006B11CF" w:rsidP="006A79ED">
            <w:pPr>
              <w:rPr>
                <w:del w:id="81" w:author="Bird, Chris" w:date="2023-08-31T15:29:00Z"/>
                <w:rFonts w:ascii="Arial Narrow" w:hAnsi="Arial Narrow"/>
              </w:rPr>
            </w:pPr>
          </w:p>
        </w:tc>
        <w:tc>
          <w:tcPr>
            <w:tcW w:w="1080" w:type="dxa"/>
          </w:tcPr>
          <w:p w14:paraId="5358E6B8" w14:textId="526BC318" w:rsidR="006B11CF" w:rsidRPr="00322BCB" w:rsidDel="009F75DA" w:rsidRDefault="006B11CF" w:rsidP="006A79ED">
            <w:pPr>
              <w:rPr>
                <w:del w:id="82" w:author="Bird, Chris" w:date="2023-08-31T15:29:00Z"/>
                <w:rFonts w:ascii="Arial Narrow" w:hAnsi="Arial Narrow"/>
              </w:rPr>
            </w:pPr>
          </w:p>
        </w:tc>
        <w:tc>
          <w:tcPr>
            <w:tcW w:w="1440" w:type="dxa"/>
          </w:tcPr>
          <w:p w14:paraId="1497FEF5" w14:textId="0B284B23" w:rsidR="006B11CF" w:rsidRPr="00322BCB" w:rsidDel="009F75DA" w:rsidRDefault="006B11CF" w:rsidP="006A79ED">
            <w:pPr>
              <w:rPr>
                <w:del w:id="83" w:author="Bird, Chris" w:date="2023-08-31T15:29:00Z"/>
                <w:rFonts w:ascii="Arial Narrow" w:hAnsi="Arial Narrow"/>
              </w:rPr>
            </w:pPr>
          </w:p>
        </w:tc>
        <w:tc>
          <w:tcPr>
            <w:tcW w:w="3600" w:type="dxa"/>
          </w:tcPr>
          <w:p w14:paraId="261CB5E0" w14:textId="23D721E8" w:rsidR="006B11CF" w:rsidRPr="00322BCB" w:rsidDel="009F75DA" w:rsidRDefault="006B11CF" w:rsidP="006A79ED">
            <w:pPr>
              <w:rPr>
                <w:del w:id="84" w:author="Bird, Chris" w:date="2023-08-31T15:29:00Z"/>
                <w:rFonts w:ascii="Arial Narrow" w:hAnsi="Arial Narrow"/>
              </w:rPr>
            </w:pPr>
          </w:p>
        </w:tc>
        <w:tc>
          <w:tcPr>
            <w:tcW w:w="1800" w:type="dxa"/>
          </w:tcPr>
          <w:p w14:paraId="367A270B" w14:textId="0F3C90DC" w:rsidR="006B11CF" w:rsidRPr="00322BCB" w:rsidDel="009F75DA" w:rsidRDefault="006B11CF" w:rsidP="006A79ED">
            <w:pPr>
              <w:rPr>
                <w:del w:id="85" w:author="Bird, Chris" w:date="2023-08-31T15:29:00Z"/>
                <w:rFonts w:ascii="Arial Narrow" w:hAnsi="Arial Narrow"/>
              </w:rPr>
            </w:pPr>
          </w:p>
        </w:tc>
      </w:tr>
      <w:tr w:rsidR="006B11CF" w:rsidRPr="00322BCB" w:rsidDel="009F75DA" w14:paraId="116DFF02" w14:textId="28E3ED7C" w:rsidTr="09E0BE8A">
        <w:trPr>
          <w:del w:id="86" w:author="Bird, Chris" w:date="2023-08-31T15:29:00Z"/>
        </w:trPr>
        <w:tc>
          <w:tcPr>
            <w:tcW w:w="1440" w:type="dxa"/>
          </w:tcPr>
          <w:p w14:paraId="2574549B" w14:textId="5E629031" w:rsidR="006B11CF" w:rsidRPr="00322BCB" w:rsidDel="009F75DA" w:rsidRDefault="3E1B0E47" w:rsidP="006A79ED">
            <w:pPr>
              <w:rPr>
                <w:del w:id="87" w:author="Bird, Chris" w:date="2023-08-31T15:29:00Z"/>
                <w:rFonts w:ascii="Arial Narrow" w:hAnsi="Arial Narrow"/>
              </w:rPr>
            </w:pPr>
            <w:del w:id="88" w:author="Bird, Chris" w:date="2023-08-31T15:28:00Z">
              <w:r w:rsidRPr="09E0BE8A" w:rsidDel="009F75DA">
                <w:rPr>
                  <w:rFonts w:ascii="Arial Narrow" w:hAnsi="Arial Narrow"/>
                </w:rPr>
                <w:delText>Eukaryotic Plankton</w:delText>
              </w:r>
            </w:del>
          </w:p>
        </w:tc>
        <w:tc>
          <w:tcPr>
            <w:tcW w:w="1080" w:type="dxa"/>
          </w:tcPr>
          <w:p w14:paraId="7ADE72AE" w14:textId="06428F6E" w:rsidR="006B11CF" w:rsidRPr="00322BCB" w:rsidDel="009F75DA" w:rsidRDefault="006B11CF" w:rsidP="006A79ED">
            <w:pPr>
              <w:rPr>
                <w:del w:id="89" w:author="Bird, Chris" w:date="2023-08-31T15:29:00Z"/>
                <w:rFonts w:ascii="Arial Narrow" w:hAnsi="Arial Narrow"/>
              </w:rPr>
            </w:pPr>
            <w:del w:id="90" w:author="Bird, Chris" w:date="2023-08-31T15:28:00Z">
              <w:r w:rsidRPr="00322BCB" w:rsidDel="009F75DA">
                <w:rPr>
                  <w:rFonts w:ascii="Arial Narrow" w:hAnsi="Arial Narrow"/>
                </w:rPr>
                <w:delText>18S rRNA, V4 region</w:delText>
              </w:r>
            </w:del>
          </w:p>
        </w:tc>
        <w:tc>
          <w:tcPr>
            <w:tcW w:w="1440" w:type="dxa"/>
          </w:tcPr>
          <w:p w14:paraId="42E27C24" w14:textId="42852A74" w:rsidR="006B11CF" w:rsidRPr="00322BCB" w:rsidDel="009F75DA" w:rsidRDefault="006B11CF" w:rsidP="006A79ED">
            <w:pPr>
              <w:rPr>
                <w:del w:id="91" w:author="Bird, Chris" w:date="2023-08-31T15:29:00Z"/>
                <w:rFonts w:ascii="Arial Narrow" w:hAnsi="Arial Narrow"/>
              </w:rPr>
            </w:pPr>
            <w:del w:id="92" w:author="Bird, Chris" w:date="2023-08-31T15:28:00Z">
              <w:r w:rsidRPr="00322BCB" w:rsidDel="009F75DA">
                <w:rPr>
                  <w:rFonts w:ascii="Arial Narrow" w:hAnsi="Arial Narrow"/>
                </w:rPr>
                <w:delText>EukF</w:delText>
              </w:r>
            </w:del>
          </w:p>
        </w:tc>
        <w:tc>
          <w:tcPr>
            <w:tcW w:w="3600" w:type="dxa"/>
          </w:tcPr>
          <w:p w14:paraId="05C13F88" w14:textId="09BA8686" w:rsidR="006B11CF" w:rsidRPr="00322BCB" w:rsidDel="009F75DA" w:rsidRDefault="006B11CF" w:rsidP="006A79ED">
            <w:pPr>
              <w:rPr>
                <w:del w:id="93" w:author="Bird, Chris" w:date="2023-08-31T15:29:00Z"/>
                <w:rFonts w:ascii="Arial Narrow" w:hAnsi="Arial Narrow"/>
              </w:rPr>
            </w:pPr>
            <w:del w:id="94" w:author="Bird, Chris" w:date="2023-08-31T15:28:00Z">
              <w:r w:rsidRPr="00322BCB" w:rsidDel="009F75DA">
                <w:rPr>
                  <w:rFonts w:ascii="Arial Narrow" w:hAnsi="Arial Narrow"/>
                </w:rPr>
                <w:delText>CCAGCASCYGCGGTAATTCC</w:delText>
              </w:r>
            </w:del>
          </w:p>
        </w:tc>
        <w:customXmlDelRangeStart w:id="95" w:author="Bird, Chris" w:date="2023-08-31T15:28:00Z"/>
        <w:sdt>
          <w:sdtPr>
            <w:rPr>
              <w:rFonts w:ascii="Arial Narrow" w:hAnsi="Arial Narrow"/>
              <w:color w:val="000000"/>
            </w:rPr>
            <w:tag w:val="MENDELEY_CITATION_v3_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"/>
            <w:id w:val="-1286960224"/>
            <w:placeholder>
              <w:docPart w:val="91A8C09A976F464E9DC8B367A92B046A"/>
            </w:placeholder>
          </w:sdtPr>
          <w:sdtContent>
            <w:customXmlDelRangeEnd w:id="95"/>
            <w:tc>
              <w:tcPr>
                <w:tcW w:w="1800" w:type="dxa"/>
              </w:tcPr>
              <w:p w14:paraId="61AEFEB3" w14:textId="53C7891D" w:rsidR="006B11CF" w:rsidRPr="00322BCB" w:rsidDel="009F75DA" w:rsidRDefault="006B11CF" w:rsidP="006A79ED">
                <w:pPr>
                  <w:rPr>
                    <w:del w:id="96" w:author="Bird, Chris" w:date="2023-08-31T15:29:00Z"/>
                    <w:rFonts w:ascii="Arial Narrow" w:hAnsi="Arial Narrow"/>
                  </w:rPr>
                </w:pPr>
                <w:del w:id="97" w:author="Bird, Chris" w:date="2023-08-31T15:28:00Z">
                  <w:r w:rsidRPr="006C6D83" w:rsidDel="009F75DA">
                    <w:rPr>
                      <w:rFonts w:ascii="Arial Narrow" w:hAnsi="Arial Narrow"/>
                      <w:color w:val="000000"/>
                    </w:rPr>
                    <w:delText>Lin et al., 2019</w:delText>
                  </w:r>
                </w:del>
              </w:p>
            </w:tc>
            <w:customXmlDelRangeStart w:id="98" w:author="Bird, Chris" w:date="2023-08-31T15:28:00Z"/>
          </w:sdtContent>
        </w:sdt>
        <w:customXmlDelRangeEnd w:id="98"/>
      </w:tr>
      <w:tr w:rsidR="006B11CF" w:rsidRPr="00322BCB" w:rsidDel="009F75DA" w14:paraId="2D5BB8F3" w14:textId="7143FC2D" w:rsidTr="09E0BE8A">
        <w:trPr>
          <w:del w:id="99" w:author="Bird, Chris" w:date="2023-08-31T15:29:00Z"/>
        </w:trPr>
        <w:tc>
          <w:tcPr>
            <w:tcW w:w="1440" w:type="dxa"/>
          </w:tcPr>
          <w:p w14:paraId="43DCAB5F" w14:textId="4B1A809E" w:rsidR="006B11CF" w:rsidRPr="00322BCB" w:rsidDel="009F75DA" w:rsidRDefault="006B11CF" w:rsidP="006A79ED">
            <w:pPr>
              <w:rPr>
                <w:del w:id="100" w:author="Bird, Chris" w:date="2023-08-31T15:29:00Z"/>
                <w:rFonts w:ascii="Arial Narrow" w:hAnsi="Arial Narrow"/>
              </w:rPr>
            </w:pPr>
          </w:p>
        </w:tc>
        <w:tc>
          <w:tcPr>
            <w:tcW w:w="1080" w:type="dxa"/>
          </w:tcPr>
          <w:p w14:paraId="03A72578" w14:textId="52C50DAE" w:rsidR="006B11CF" w:rsidRPr="00322BCB" w:rsidDel="009F75DA" w:rsidRDefault="006B11CF" w:rsidP="006A79ED">
            <w:pPr>
              <w:rPr>
                <w:del w:id="101" w:author="Bird, Chris" w:date="2023-08-31T15:29:00Z"/>
                <w:rFonts w:ascii="Arial Narrow" w:hAnsi="Arial Narrow"/>
              </w:rPr>
            </w:pPr>
            <w:del w:id="102" w:author="Bird, Chris" w:date="2023-08-31T15:28:00Z">
              <w:r w:rsidDel="009F75DA">
                <w:rPr>
                  <w:rFonts w:ascii="Arial Narrow" w:hAnsi="Arial Narrow"/>
                </w:rPr>
                <w:delText>(270)</w:delText>
              </w:r>
            </w:del>
          </w:p>
        </w:tc>
        <w:tc>
          <w:tcPr>
            <w:tcW w:w="1440" w:type="dxa"/>
          </w:tcPr>
          <w:p w14:paraId="3E552AC9" w14:textId="6CAAB5B5" w:rsidR="006B11CF" w:rsidRPr="00322BCB" w:rsidDel="009F75DA" w:rsidRDefault="006B11CF" w:rsidP="006A79ED">
            <w:pPr>
              <w:rPr>
                <w:del w:id="103" w:author="Bird, Chris" w:date="2023-08-31T15:29:00Z"/>
                <w:rFonts w:ascii="Arial Narrow" w:hAnsi="Arial Narrow"/>
              </w:rPr>
            </w:pPr>
            <w:del w:id="104" w:author="Bird, Chris" w:date="2023-08-31T15:28:00Z">
              <w:r w:rsidRPr="00322BCB" w:rsidDel="009F75DA">
                <w:rPr>
                  <w:rFonts w:ascii="Arial Narrow" w:hAnsi="Arial Narrow"/>
                </w:rPr>
                <w:delText>EukR</w:delText>
              </w:r>
            </w:del>
          </w:p>
        </w:tc>
        <w:tc>
          <w:tcPr>
            <w:tcW w:w="3600" w:type="dxa"/>
          </w:tcPr>
          <w:p w14:paraId="645731B7" w14:textId="6C09D75D" w:rsidR="006B11CF" w:rsidRPr="00322BCB" w:rsidDel="009F75DA" w:rsidRDefault="006B11CF" w:rsidP="006A79ED">
            <w:pPr>
              <w:rPr>
                <w:del w:id="105" w:author="Bird, Chris" w:date="2023-08-31T15:29:00Z"/>
                <w:rFonts w:ascii="Arial Narrow" w:hAnsi="Arial Narrow"/>
              </w:rPr>
            </w:pPr>
            <w:del w:id="106" w:author="Bird, Chris" w:date="2023-08-31T15:28:00Z">
              <w:r w:rsidRPr="00322BCB" w:rsidDel="009F75DA">
                <w:rPr>
                  <w:rFonts w:ascii="Arial Narrow" w:hAnsi="Arial Narrow"/>
                </w:rPr>
                <w:delText>ACTTTCGTTCTTGAT</w:delText>
              </w:r>
            </w:del>
          </w:p>
        </w:tc>
        <w:tc>
          <w:tcPr>
            <w:tcW w:w="1800" w:type="dxa"/>
          </w:tcPr>
          <w:p w14:paraId="001B2B60" w14:textId="5097F94E" w:rsidR="006B11CF" w:rsidRPr="00322BCB" w:rsidDel="009F75DA" w:rsidRDefault="006B11CF" w:rsidP="006A79ED">
            <w:pPr>
              <w:rPr>
                <w:del w:id="107" w:author="Bird, Chris" w:date="2023-08-31T15:29:00Z"/>
                <w:rFonts w:ascii="Arial Narrow" w:hAnsi="Arial Narrow"/>
              </w:rPr>
            </w:pPr>
          </w:p>
        </w:tc>
      </w:tr>
      <w:tr w:rsidR="006B11CF" w:rsidRPr="00322BCB" w:rsidDel="009F75DA" w14:paraId="19686C4C" w14:textId="3D575B7F" w:rsidTr="09E0BE8A">
        <w:trPr>
          <w:del w:id="108" w:author="Bird, Chris" w:date="2023-08-31T15:29:00Z"/>
        </w:trPr>
        <w:tc>
          <w:tcPr>
            <w:tcW w:w="1440" w:type="dxa"/>
          </w:tcPr>
          <w:p w14:paraId="32D30929" w14:textId="582E3831" w:rsidR="006B11CF" w:rsidRPr="00322BCB" w:rsidDel="009F75DA" w:rsidRDefault="006B11CF" w:rsidP="006A79ED">
            <w:pPr>
              <w:rPr>
                <w:del w:id="109" w:author="Bird, Chris" w:date="2023-08-31T15:29:00Z"/>
                <w:rFonts w:ascii="Arial Narrow" w:hAnsi="Arial Narrow"/>
              </w:rPr>
            </w:pPr>
          </w:p>
        </w:tc>
        <w:tc>
          <w:tcPr>
            <w:tcW w:w="1080" w:type="dxa"/>
          </w:tcPr>
          <w:p w14:paraId="65134BAD" w14:textId="002E94BC" w:rsidR="006B11CF" w:rsidRPr="00322BCB" w:rsidDel="009F75DA" w:rsidRDefault="006B11CF" w:rsidP="006A79ED">
            <w:pPr>
              <w:rPr>
                <w:del w:id="110" w:author="Bird, Chris" w:date="2023-08-31T15:29:00Z"/>
                <w:rFonts w:ascii="Arial Narrow" w:hAnsi="Arial Narrow"/>
              </w:rPr>
            </w:pPr>
          </w:p>
        </w:tc>
        <w:tc>
          <w:tcPr>
            <w:tcW w:w="1440" w:type="dxa"/>
          </w:tcPr>
          <w:p w14:paraId="304B0743" w14:textId="160C971D" w:rsidR="006B11CF" w:rsidRPr="00322BCB" w:rsidDel="009F75DA" w:rsidRDefault="006B11CF" w:rsidP="006A79ED">
            <w:pPr>
              <w:rPr>
                <w:del w:id="111" w:author="Bird, Chris" w:date="2023-08-31T15:29:00Z"/>
                <w:rFonts w:ascii="Arial Narrow" w:hAnsi="Arial Narrow"/>
              </w:rPr>
            </w:pPr>
          </w:p>
        </w:tc>
        <w:tc>
          <w:tcPr>
            <w:tcW w:w="3600" w:type="dxa"/>
          </w:tcPr>
          <w:p w14:paraId="49625FE5" w14:textId="7C0DEA75" w:rsidR="006B11CF" w:rsidRPr="00322BCB" w:rsidDel="009F75DA" w:rsidRDefault="006B11CF" w:rsidP="006A79ED">
            <w:pPr>
              <w:rPr>
                <w:del w:id="112" w:author="Bird, Chris" w:date="2023-08-31T15:29:00Z"/>
                <w:rFonts w:ascii="Arial Narrow" w:hAnsi="Arial Narrow"/>
              </w:rPr>
            </w:pPr>
          </w:p>
        </w:tc>
        <w:tc>
          <w:tcPr>
            <w:tcW w:w="1800" w:type="dxa"/>
          </w:tcPr>
          <w:p w14:paraId="5E05A3C4" w14:textId="3CE8782E" w:rsidR="006B11CF" w:rsidRPr="00322BCB" w:rsidDel="009F75DA" w:rsidRDefault="006B11CF" w:rsidP="006A79ED">
            <w:pPr>
              <w:rPr>
                <w:del w:id="113" w:author="Bird, Chris" w:date="2023-08-31T15:29:00Z"/>
                <w:rFonts w:ascii="Arial Narrow" w:hAnsi="Arial Narrow"/>
              </w:rPr>
            </w:pPr>
          </w:p>
        </w:tc>
      </w:tr>
      <w:tr w:rsidR="006B11CF" w:rsidRPr="00322BCB" w:rsidDel="009F75DA" w14:paraId="71B86198" w14:textId="2E479636" w:rsidTr="09E0BE8A">
        <w:trPr>
          <w:del w:id="114" w:author="Bird, Chris" w:date="2023-08-31T15:29:00Z"/>
        </w:trPr>
        <w:tc>
          <w:tcPr>
            <w:tcW w:w="1440" w:type="dxa"/>
          </w:tcPr>
          <w:p w14:paraId="560F6E22" w14:textId="5B5DE85C" w:rsidR="006B11CF" w:rsidRPr="00322BCB" w:rsidDel="009F75DA" w:rsidRDefault="6C213A49" w:rsidP="006A79ED">
            <w:pPr>
              <w:rPr>
                <w:del w:id="115" w:author="Bird, Chris" w:date="2023-08-31T15:29:00Z"/>
                <w:rFonts w:ascii="Arial Narrow" w:hAnsi="Arial Narrow"/>
              </w:rPr>
            </w:pPr>
            <w:del w:id="116" w:author="Bird, Chris" w:date="2023-08-31T15:28:00Z">
              <w:r w:rsidRPr="09E0BE8A" w:rsidDel="009F75DA">
                <w:rPr>
                  <w:rFonts w:ascii="Arial Narrow" w:hAnsi="Arial Narrow"/>
                </w:rPr>
                <w:delText>Bacteria and Archaea</w:delText>
              </w:r>
            </w:del>
          </w:p>
        </w:tc>
        <w:tc>
          <w:tcPr>
            <w:tcW w:w="1080" w:type="dxa"/>
          </w:tcPr>
          <w:p w14:paraId="2900F5FB" w14:textId="3CA7E75D" w:rsidR="006B11CF" w:rsidRPr="00322BCB" w:rsidDel="009F75DA" w:rsidRDefault="006B11CF" w:rsidP="006A79ED">
            <w:pPr>
              <w:rPr>
                <w:del w:id="117" w:author="Bird, Chris" w:date="2023-08-31T15:29:00Z"/>
                <w:rFonts w:ascii="Arial Narrow" w:hAnsi="Arial Narrow"/>
              </w:rPr>
            </w:pPr>
            <w:del w:id="118" w:author="Bird, Chris" w:date="2023-08-31T15:28:00Z">
              <w:r w:rsidRPr="00322BCB" w:rsidDel="009F75DA">
                <w:rPr>
                  <w:rFonts w:ascii="Arial Narrow" w:hAnsi="Arial Narrow"/>
                </w:rPr>
                <w:delText>16S rRNA, V4 region</w:delText>
              </w:r>
            </w:del>
          </w:p>
        </w:tc>
        <w:tc>
          <w:tcPr>
            <w:tcW w:w="1440" w:type="dxa"/>
          </w:tcPr>
          <w:p w14:paraId="24E959AE" w14:textId="1063C1BD" w:rsidR="006B11CF" w:rsidRPr="00322BCB" w:rsidDel="009F75DA" w:rsidRDefault="006B11CF" w:rsidP="006A79ED">
            <w:pPr>
              <w:rPr>
                <w:del w:id="119" w:author="Bird, Chris" w:date="2023-08-31T15:29:00Z"/>
                <w:rFonts w:ascii="Arial Narrow" w:hAnsi="Arial Narrow"/>
              </w:rPr>
            </w:pPr>
            <w:del w:id="120" w:author="Bird, Chris" w:date="2023-08-31T15:28:00Z">
              <w:r w:rsidRPr="00322BCB" w:rsidDel="009F75DA">
                <w:rPr>
                  <w:rFonts w:ascii="Arial Narrow" w:hAnsi="Arial Narrow"/>
                </w:rPr>
                <w:delText>515F</w:delText>
              </w:r>
            </w:del>
          </w:p>
        </w:tc>
        <w:tc>
          <w:tcPr>
            <w:tcW w:w="3600" w:type="dxa"/>
          </w:tcPr>
          <w:p w14:paraId="2722243B" w14:textId="5E0C392A" w:rsidR="006B11CF" w:rsidRPr="00322BCB" w:rsidDel="009F75DA" w:rsidRDefault="006B11CF" w:rsidP="006A79ED">
            <w:pPr>
              <w:rPr>
                <w:del w:id="121" w:author="Bird, Chris" w:date="2023-08-31T15:29:00Z"/>
                <w:rFonts w:ascii="Arial Narrow" w:hAnsi="Arial Narrow"/>
              </w:rPr>
            </w:pPr>
            <w:del w:id="122" w:author="Bird, Chris" w:date="2023-08-31T15:28:00Z">
              <w:r w:rsidRPr="00322BCB" w:rsidDel="009F75DA">
                <w:rPr>
                  <w:rFonts w:ascii="Arial Narrow" w:hAnsi="Arial Narrow"/>
                </w:rPr>
                <w:delText>GTGYCAGCMGCCGCGGTAA</w:delText>
              </w:r>
            </w:del>
          </w:p>
        </w:tc>
        <w:customXmlDelRangeStart w:id="123" w:author="Bird, Chris" w:date="2023-08-31T15:28:00Z"/>
        <w:sdt>
          <w:sdtPr>
            <w:rPr>
              <w:rFonts w:ascii="Arial Narrow" w:hAnsi="Arial Narrow"/>
              <w:color w:val="000000"/>
            </w:rPr>
            <w:tag w:val="MENDELEY_CITATION_v3_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"/>
            <w:id w:val="-1701615206"/>
            <w:placeholder>
              <w:docPart w:val="3CBB3C1920F84835A8545EDC15D8CBE3"/>
            </w:placeholder>
          </w:sdtPr>
          <w:sdtContent>
            <w:customXmlDelRangeEnd w:id="123"/>
            <w:tc>
              <w:tcPr>
                <w:tcW w:w="1800" w:type="dxa"/>
              </w:tcPr>
              <w:p w14:paraId="63D4B1DD" w14:textId="15F9E15E" w:rsidR="006B11CF" w:rsidRPr="00322BCB" w:rsidDel="009F75DA" w:rsidRDefault="006B11CF" w:rsidP="006A79ED">
                <w:pPr>
                  <w:rPr>
                    <w:del w:id="124" w:author="Bird, Chris" w:date="2023-08-31T15:29:00Z"/>
                    <w:rFonts w:ascii="Arial Narrow" w:hAnsi="Arial Narrow"/>
                  </w:rPr>
                </w:pPr>
                <w:del w:id="125" w:author="Bird, Chris" w:date="2023-08-31T15:28:00Z">
                  <w:r w:rsidRPr="006C6D83" w:rsidDel="009F75DA">
                    <w:rPr>
                      <w:rFonts w:ascii="Arial Narrow" w:hAnsi="Arial Narrow"/>
                      <w:color w:val="000000"/>
                    </w:rPr>
                    <w:delText>Lin et al., 2019</w:delText>
                  </w:r>
                </w:del>
              </w:p>
            </w:tc>
            <w:customXmlDelRangeStart w:id="126" w:author="Bird, Chris" w:date="2023-08-31T15:28:00Z"/>
          </w:sdtContent>
        </w:sdt>
        <w:customXmlDelRangeEnd w:id="126"/>
      </w:tr>
      <w:tr w:rsidR="006B11CF" w:rsidRPr="00322BCB" w:rsidDel="009F75DA" w14:paraId="28AAB1CE" w14:textId="402D4DFF" w:rsidTr="09E0BE8A">
        <w:trPr>
          <w:del w:id="127" w:author="Bird, Chris" w:date="2023-08-31T15:29:00Z"/>
        </w:trPr>
        <w:tc>
          <w:tcPr>
            <w:tcW w:w="1440" w:type="dxa"/>
            <w:tcBorders>
              <w:bottom w:val="single" w:sz="4" w:space="0" w:color="auto"/>
            </w:tcBorders>
          </w:tcPr>
          <w:p w14:paraId="4984FD27" w14:textId="0B5A5EE7" w:rsidR="006B11CF" w:rsidRPr="00322BCB" w:rsidDel="009F75DA" w:rsidRDefault="006B11CF" w:rsidP="006A79ED">
            <w:pPr>
              <w:rPr>
                <w:del w:id="128" w:author="Bird, Chris" w:date="2023-08-31T15:29:00Z"/>
                <w:rFonts w:ascii="Arial Narrow" w:hAnsi="Arial Narrow"/>
              </w:rPr>
            </w:pPr>
          </w:p>
        </w:tc>
        <w:tc>
          <w:tcPr>
            <w:tcW w:w="1080" w:type="dxa"/>
            <w:tcBorders>
              <w:bottom w:val="single" w:sz="4" w:space="0" w:color="auto"/>
            </w:tcBorders>
          </w:tcPr>
          <w:p w14:paraId="0DF0A19B" w14:textId="24F769C2" w:rsidR="006B11CF" w:rsidRPr="00322BCB" w:rsidDel="009F75DA" w:rsidRDefault="006B11CF" w:rsidP="006A79ED">
            <w:pPr>
              <w:rPr>
                <w:del w:id="129" w:author="Bird, Chris" w:date="2023-08-31T15:29:00Z"/>
                <w:rFonts w:ascii="Arial Narrow" w:hAnsi="Arial Narrow"/>
              </w:rPr>
            </w:pPr>
            <w:del w:id="130" w:author="Bird, Chris" w:date="2023-08-31T15:28:00Z">
              <w:r w:rsidDel="009F75DA">
                <w:rPr>
                  <w:rFonts w:ascii="Arial Narrow" w:hAnsi="Arial Narrow"/>
                </w:rPr>
                <w:delText>(290)</w:delText>
              </w:r>
            </w:del>
          </w:p>
        </w:tc>
        <w:tc>
          <w:tcPr>
            <w:tcW w:w="1440" w:type="dxa"/>
            <w:tcBorders>
              <w:bottom w:val="single" w:sz="4" w:space="0" w:color="auto"/>
            </w:tcBorders>
          </w:tcPr>
          <w:p w14:paraId="63746204" w14:textId="42A106E7" w:rsidR="006B11CF" w:rsidRPr="00322BCB" w:rsidDel="009F75DA" w:rsidRDefault="006B11CF" w:rsidP="006A79ED">
            <w:pPr>
              <w:rPr>
                <w:del w:id="131" w:author="Bird, Chris" w:date="2023-08-31T15:29:00Z"/>
                <w:rFonts w:ascii="Arial Narrow" w:hAnsi="Arial Narrow"/>
              </w:rPr>
            </w:pPr>
            <w:del w:id="132" w:author="Bird, Chris" w:date="2023-08-31T15:28:00Z">
              <w:r w:rsidRPr="00322BCB" w:rsidDel="009F75DA">
                <w:rPr>
                  <w:rFonts w:ascii="Arial Narrow" w:hAnsi="Arial Narrow"/>
                </w:rPr>
                <w:delText>805R</w:delText>
              </w:r>
            </w:del>
          </w:p>
        </w:tc>
        <w:tc>
          <w:tcPr>
            <w:tcW w:w="3600" w:type="dxa"/>
            <w:tcBorders>
              <w:bottom w:val="single" w:sz="4" w:space="0" w:color="auto"/>
            </w:tcBorders>
          </w:tcPr>
          <w:p w14:paraId="02E121D4" w14:textId="36929413" w:rsidR="006B11CF" w:rsidRPr="00322BCB" w:rsidDel="009F75DA" w:rsidRDefault="006B11CF" w:rsidP="006A79ED">
            <w:pPr>
              <w:rPr>
                <w:del w:id="133" w:author="Bird, Chris" w:date="2023-08-31T15:29:00Z"/>
                <w:rFonts w:ascii="Arial Narrow" w:hAnsi="Arial Narrow"/>
              </w:rPr>
            </w:pPr>
            <w:del w:id="134" w:author="Bird, Chris" w:date="2023-08-31T15:28:00Z">
              <w:r w:rsidRPr="00322BCB" w:rsidDel="009F75DA">
                <w:rPr>
                  <w:rFonts w:ascii="Arial Narrow" w:hAnsi="Arial Narrow"/>
                </w:rPr>
                <w:delText>GACTACNVGGGTATCTAAT</w:delText>
              </w:r>
            </w:del>
          </w:p>
        </w:tc>
        <w:tc>
          <w:tcPr>
            <w:tcW w:w="1800" w:type="dxa"/>
            <w:tcBorders>
              <w:bottom w:val="single" w:sz="4" w:space="0" w:color="auto"/>
            </w:tcBorders>
          </w:tcPr>
          <w:p w14:paraId="11DB647C" w14:textId="304773AC" w:rsidR="006B11CF" w:rsidRPr="00322BCB" w:rsidDel="009F75DA" w:rsidRDefault="006B11CF" w:rsidP="006A79ED">
            <w:pPr>
              <w:rPr>
                <w:del w:id="135" w:author="Bird, Chris" w:date="2023-08-31T15:29:00Z"/>
                <w:rFonts w:ascii="Arial Narrow" w:hAnsi="Arial Narrow"/>
              </w:rPr>
            </w:pPr>
          </w:p>
        </w:tc>
      </w:tr>
    </w:tbl>
    <w:p w14:paraId="377404A0" w14:textId="0D7DA549" w:rsidR="006B11CF" w:rsidRPr="00F45A47" w:rsidRDefault="00F45A47" w:rsidP="006B11CF">
      <w:commentRangeStart w:id="136"/>
      <w:r w:rsidRPr="00F45A47">
        <w:rPr>
          <w:noProof/>
        </w:rPr>
        <w:drawing>
          <wp:inline distT="0" distB="0" distL="0" distR="0" wp14:anchorId="48CCC8ED" wp14:editId="2916636E">
            <wp:extent cx="5943600" cy="1534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4795"/>
                    </a:xfrm>
                    <a:prstGeom prst="rect">
                      <a:avLst/>
                    </a:prstGeom>
                    <a:noFill/>
                    <a:ln>
                      <a:noFill/>
                    </a:ln>
                  </pic:spPr>
                </pic:pic>
              </a:graphicData>
            </a:graphic>
          </wp:inline>
        </w:drawing>
      </w:r>
      <w:commentRangeEnd w:id="136"/>
      <w14:conflictIns w:id="137" w:author="Bird, Chris">
        <w:r w:rsidR="002A5A92">
          <w:rPr>
            <w:rStyle w:val="CommentReference"/>
          </w:rPr>
          <w:commentReference w:id="136"/>
        </w:r>
      </w14:conflictIns>
      <w:r w:rsidR="006B11CF">
        <w:rPr>
          <w:b/>
          <w:bCs/>
        </w:rPr>
        <w:br w:type="page"/>
      </w:r>
    </w:p>
    <w:p w14:paraId="78E25154" w14:textId="063AFFB1" w:rsidR="006B11CF" w:rsidRDefault="006B11CF" w:rsidP="006B11CF">
      <w:pPr>
        <w:rPr>
          <w:b/>
          <w:bCs/>
        </w:rPr>
      </w:pPr>
      <w:r>
        <w:rPr>
          <w:b/>
          <w:bCs/>
        </w:rPr>
        <w:lastRenderedPageBreak/>
        <w:br w:type="page"/>
      </w:r>
      <w:commentRangeStart w:id="138"/>
      <w:r>
        <w:rPr>
          <w:noProof/>
        </w:rPr>
        <mc:AlternateContent>
          <mc:Choice Requires="wpg">
            <w:drawing>
              <wp:anchor distT="0" distB="0" distL="114300" distR="114300" simplePos="0" relativeHeight="251658241" behindDoc="0" locked="0" layoutInCell="1" allowOverlap="1" wp14:anchorId="7BACA4A3" wp14:editId="39CF93BF">
                <wp:simplePos x="0" y="0"/>
                <wp:positionH relativeFrom="column">
                  <wp:posOffset>0</wp:posOffset>
                </wp:positionH>
                <wp:positionV relativeFrom="paragraph">
                  <wp:posOffset>283210</wp:posOffset>
                </wp:positionV>
                <wp:extent cx="5943600" cy="4964137"/>
                <wp:effectExtent l="0" t="0" r="0" b="8255"/>
                <wp:wrapTopAndBottom/>
                <wp:docPr id="257819221" name="Group 257819221"/>
                <wp:cNvGraphicFramePr/>
                <a:graphic xmlns:a="http://schemas.openxmlformats.org/drawingml/2006/main">
                  <a:graphicData uri="http://schemas.microsoft.com/office/word/2010/wordprocessingGroup">
                    <wpg:wgp>
                      <wpg:cNvGrpSpPr/>
                      <wpg:grpSpPr>
                        <a:xfrm>
                          <a:off x="0" y="0"/>
                          <a:ext cx="5943600" cy="4964137"/>
                          <a:chOff x="0" y="184323"/>
                          <a:chExt cx="5943600" cy="4735643"/>
                        </a:xfrm>
                      </wpg:grpSpPr>
                      <pic:pic xmlns:pic="http://schemas.openxmlformats.org/drawingml/2006/picture">
                        <pic:nvPicPr>
                          <pic:cNvPr id="1966736600"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371629" y="184323"/>
                            <a:ext cx="3200977" cy="3686464"/>
                          </a:xfrm>
                          <a:prstGeom prst="rect">
                            <a:avLst/>
                          </a:prstGeom>
                          <a:noFill/>
                        </pic:spPr>
                      </pic:pic>
                      <wps:wsp>
                        <wps:cNvPr id="932742184" name="Text Box 1"/>
                        <wps:cNvSpPr txBox="1"/>
                        <wps:spPr>
                          <a:xfrm>
                            <a:off x="0" y="3985260"/>
                            <a:ext cx="5943600" cy="934706"/>
                          </a:xfrm>
                          <a:prstGeom prst="rect">
                            <a:avLst/>
                          </a:prstGeom>
                          <a:solidFill>
                            <a:prstClr val="white"/>
                          </a:solidFill>
                          <a:ln>
                            <a:noFill/>
                          </a:ln>
                        </wps:spPr>
                        <wps:txbx>
                          <w:txbxContent>
                            <w:p w14:paraId="795A7B4D" w14:textId="77C7BB88" w:rsidR="006B11CF" w:rsidRPr="00077F07" w:rsidRDefault="006B11CF" w:rsidP="006B11CF">
                              <w:pPr>
                                <w:pStyle w:val="Caption"/>
                                <w:rPr>
                                  <w:rFonts w:cstheme="minorHAnsi"/>
                                  <w:b/>
                                  <w:bCs/>
                                  <w:i w:val="0"/>
                                  <w:iCs w:val="0"/>
                                  <w:noProof/>
                                  <w:color w:val="auto"/>
                                  <w:sz w:val="22"/>
                                  <w:szCs w:val="22"/>
                                </w:rPr>
                              </w:pPr>
                              <w:del w:id="139" w:author="Bird, Chris" w:date="2023-08-31T14:04:00Z">
                                <w:r w:rsidDel="00112F46">
                                  <w:rPr>
                                    <w:rFonts w:cstheme="minorHAnsi"/>
                                    <w:i w:val="0"/>
                                    <w:iCs w:val="0"/>
                                    <w:color w:val="auto"/>
                                    <w:sz w:val="22"/>
                                    <w:szCs w:val="22"/>
                                  </w:rPr>
                                  <w:delText xml:space="preserve">Appendix </w:delText>
                                </w:r>
                              </w:del>
                              <w:r w:rsidRPr="00077F07">
                                <w:rPr>
                                  <w:rFonts w:cstheme="minorHAnsi"/>
                                  <w:i w:val="0"/>
                                  <w:iCs w:val="0"/>
                                  <w:color w:val="auto"/>
                                  <w:sz w:val="22"/>
                                  <w:szCs w:val="22"/>
                                </w:rPr>
                                <w:t xml:space="preserve">Figure </w:t>
                              </w:r>
                              <w:r>
                                <w:rPr>
                                  <w:rFonts w:cstheme="minorHAnsi"/>
                                  <w:i w:val="0"/>
                                  <w:iCs w:val="0"/>
                                  <w:color w:val="auto"/>
                                  <w:sz w:val="22"/>
                                  <w:szCs w:val="22"/>
                                </w:rPr>
                                <w:t xml:space="preserve">1. Sampling locations in the Philippines. The different marine biogeographic regions are </w:t>
                              </w:r>
                              <w:r w:rsidR="00AB3F13">
                                <w:rPr>
                                  <w:rFonts w:cstheme="minorHAnsi"/>
                                  <w:i w:val="0"/>
                                  <w:iCs w:val="0"/>
                                  <w:color w:val="auto"/>
                                  <w:sz w:val="22"/>
                                  <w:szCs w:val="22"/>
                                </w:rPr>
                                <w:t>delineated by the red dotted lines</w:t>
                              </w:r>
                              <w:r>
                                <w:rPr>
                                  <w:rFonts w:cstheme="minorHAnsi"/>
                                  <w:i w:val="0"/>
                                  <w:iCs w:val="0"/>
                                  <w:color w:val="auto"/>
                                  <w:sz w:val="22"/>
                                  <w:szCs w:val="22"/>
                                </w:rPr>
                                <w:t xml:space="preserve">. Each site (red points) </w:t>
                              </w:r>
                              <w:r w:rsidR="00FE3E99">
                                <w:rPr>
                                  <w:rFonts w:cstheme="minorHAnsi"/>
                                  <w:i w:val="0"/>
                                  <w:iCs w:val="0"/>
                                  <w:color w:val="auto"/>
                                  <w:sz w:val="22"/>
                                  <w:szCs w:val="22"/>
                                </w:rPr>
                                <w:t>falls within a different</w:t>
                              </w:r>
                              <w:r>
                                <w:rPr>
                                  <w:rFonts w:cstheme="minorHAnsi"/>
                                  <w:i w:val="0"/>
                                  <w:iCs w:val="0"/>
                                  <w:color w:val="auto"/>
                                  <w:sz w:val="22"/>
                                  <w:szCs w:val="22"/>
                                </w:rPr>
                                <w:t xml:space="preserve"> marine biogeographic </w:t>
                              </w:r>
                              <w:r w:rsidR="00900948">
                                <w:rPr>
                                  <w:rFonts w:cstheme="minorHAnsi"/>
                                  <w:i w:val="0"/>
                                  <w:iCs w:val="0"/>
                                  <w:color w:val="auto"/>
                                  <w:sz w:val="22"/>
                                  <w:szCs w:val="22"/>
                                </w:rPr>
                                <w:t xml:space="preserve">region </w:t>
                              </w:r>
                              <w:r>
                                <w:rPr>
                                  <w:rFonts w:cstheme="minorHAnsi"/>
                                  <w:i w:val="0"/>
                                  <w:iCs w:val="0"/>
                                  <w:color w:val="auto"/>
                                  <w:sz w:val="22"/>
                                  <w:szCs w:val="22"/>
                                </w:rPr>
                                <w:t xml:space="preserve">(BOL = </w:t>
                              </w:r>
                              <w:proofErr w:type="spellStart"/>
                              <w:r>
                                <w:rPr>
                                  <w:rFonts w:cstheme="minorHAnsi"/>
                                  <w:i w:val="0"/>
                                  <w:iCs w:val="0"/>
                                  <w:color w:val="auto"/>
                                  <w:sz w:val="22"/>
                                  <w:szCs w:val="22"/>
                                </w:rPr>
                                <w:t>Bolinao</w:t>
                              </w:r>
                              <w:proofErr w:type="spellEnd"/>
                              <w:r>
                                <w:rPr>
                                  <w:rFonts w:cstheme="minorHAnsi"/>
                                  <w:i w:val="0"/>
                                  <w:iCs w:val="0"/>
                                  <w:color w:val="auto"/>
                                  <w:sz w:val="22"/>
                                  <w:szCs w:val="22"/>
                                </w:rPr>
                                <w:t xml:space="preserve">, West Philippine Sea; VIP = Verde Island Passage, transition between West Philippine Sea and Visayas Region; NOR = Negros Oriental, Visayas Region; SAR = Sarangani, Celebes Sea).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BACA4A3" id="Group 257819221" o:spid="_x0000_s1026" style="position:absolute;margin-left:0;margin-top:22.3pt;width:468pt;height:390.9pt;z-index:251658241;mso-width-relative:margin;mso-height-relative:margin" coordorigin=",1843" coordsize="59436,47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716;top:1843;width:32010;height:36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">
                  <v:imagedata r:id="rId13" o:title=""/>
                </v:shape>
                <v:shapetype id="_x0000_t202" coordsize="21600,21600" o:spt="202" path="m,l,21600r21600,l21600,xe">
                  <v:stroke joinstyle="miter"/>
                  <v:path gradientshapeok="t" o:connecttype="rect"/>
                </v:shapetype>
                <v:shape id="Text Box 1" o:spid="_x0000_s1028" type="#_x0000_t202" style="position:absolute;top:39852;width:59436;height:9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" stroked="f">
                  <v:textbox style="mso-fit-shape-to-text:t" inset="0,0,0,0">
                    <w:txbxContent>
                      <w:p w14:paraId="795A7B4D" w14:textId="77C7BB88" w:rsidR="006B11CF" w:rsidRPr="00077F07" w:rsidRDefault="006B11CF" w:rsidP="006B11CF">
                        <w:pPr>
                          <w:pStyle w:val="Caption"/>
                          <w:rPr>
                            <w:rFonts w:cstheme="minorHAnsi"/>
                            <w:b/>
                            <w:bCs/>
                            <w:i w:val="0"/>
                            <w:iCs w:val="0"/>
                            <w:noProof/>
                            <w:color w:val="auto"/>
                            <w:sz w:val="22"/>
                            <w:szCs w:val="22"/>
                          </w:rPr>
                        </w:pPr>
                        <w:del w:id="140" w:author="Bird, Chris" w:date="2023-08-31T14:04:00Z">
                          <w:r w:rsidDel="00112F46">
                            <w:rPr>
                              <w:rFonts w:cstheme="minorHAnsi"/>
                              <w:i w:val="0"/>
                              <w:iCs w:val="0"/>
                              <w:color w:val="auto"/>
                              <w:sz w:val="22"/>
                              <w:szCs w:val="22"/>
                            </w:rPr>
                            <w:delText xml:space="preserve">Appendix </w:delText>
                          </w:r>
                        </w:del>
                        <w:r w:rsidRPr="00077F07">
                          <w:rPr>
                            <w:rFonts w:cstheme="minorHAnsi"/>
                            <w:i w:val="0"/>
                            <w:iCs w:val="0"/>
                            <w:color w:val="auto"/>
                            <w:sz w:val="22"/>
                            <w:szCs w:val="22"/>
                          </w:rPr>
                          <w:t xml:space="preserve">Figure </w:t>
                        </w:r>
                        <w:r>
                          <w:rPr>
                            <w:rFonts w:cstheme="minorHAnsi"/>
                            <w:i w:val="0"/>
                            <w:iCs w:val="0"/>
                            <w:color w:val="auto"/>
                            <w:sz w:val="22"/>
                            <w:szCs w:val="22"/>
                          </w:rPr>
                          <w:t xml:space="preserve">1. Sampling locations in the Philippines. The different marine biogeographic regions are </w:t>
                        </w:r>
                        <w:r w:rsidR="00AB3F13">
                          <w:rPr>
                            <w:rFonts w:cstheme="minorHAnsi"/>
                            <w:i w:val="0"/>
                            <w:iCs w:val="0"/>
                            <w:color w:val="auto"/>
                            <w:sz w:val="22"/>
                            <w:szCs w:val="22"/>
                          </w:rPr>
                          <w:t>delineated by the red dotted lines</w:t>
                        </w:r>
                        <w:r>
                          <w:rPr>
                            <w:rFonts w:cstheme="minorHAnsi"/>
                            <w:i w:val="0"/>
                            <w:iCs w:val="0"/>
                            <w:color w:val="auto"/>
                            <w:sz w:val="22"/>
                            <w:szCs w:val="22"/>
                          </w:rPr>
                          <w:t xml:space="preserve">. Each site (red points) </w:t>
                        </w:r>
                        <w:r w:rsidR="00FE3E99">
                          <w:rPr>
                            <w:rFonts w:cstheme="minorHAnsi"/>
                            <w:i w:val="0"/>
                            <w:iCs w:val="0"/>
                            <w:color w:val="auto"/>
                            <w:sz w:val="22"/>
                            <w:szCs w:val="22"/>
                          </w:rPr>
                          <w:t>falls within a different</w:t>
                        </w:r>
                        <w:r>
                          <w:rPr>
                            <w:rFonts w:cstheme="minorHAnsi"/>
                            <w:i w:val="0"/>
                            <w:iCs w:val="0"/>
                            <w:color w:val="auto"/>
                            <w:sz w:val="22"/>
                            <w:szCs w:val="22"/>
                          </w:rPr>
                          <w:t xml:space="preserve"> marine biogeographic </w:t>
                        </w:r>
                        <w:r w:rsidR="00900948">
                          <w:rPr>
                            <w:rFonts w:cstheme="minorHAnsi"/>
                            <w:i w:val="0"/>
                            <w:iCs w:val="0"/>
                            <w:color w:val="auto"/>
                            <w:sz w:val="22"/>
                            <w:szCs w:val="22"/>
                          </w:rPr>
                          <w:t xml:space="preserve">region </w:t>
                        </w:r>
                        <w:r>
                          <w:rPr>
                            <w:rFonts w:cstheme="minorHAnsi"/>
                            <w:i w:val="0"/>
                            <w:iCs w:val="0"/>
                            <w:color w:val="auto"/>
                            <w:sz w:val="22"/>
                            <w:szCs w:val="22"/>
                          </w:rPr>
                          <w:t xml:space="preserve">(BOL = </w:t>
                        </w:r>
                        <w:proofErr w:type="spellStart"/>
                        <w:r>
                          <w:rPr>
                            <w:rFonts w:cstheme="minorHAnsi"/>
                            <w:i w:val="0"/>
                            <w:iCs w:val="0"/>
                            <w:color w:val="auto"/>
                            <w:sz w:val="22"/>
                            <w:szCs w:val="22"/>
                          </w:rPr>
                          <w:t>Bolinao</w:t>
                        </w:r>
                        <w:proofErr w:type="spellEnd"/>
                        <w:r>
                          <w:rPr>
                            <w:rFonts w:cstheme="minorHAnsi"/>
                            <w:i w:val="0"/>
                            <w:iCs w:val="0"/>
                            <w:color w:val="auto"/>
                            <w:sz w:val="22"/>
                            <w:szCs w:val="22"/>
                          </w:rPr>
                          <w:t xml:space="preserve">, West Philippine Sea; VIP = Verde Island Passage, transition between West Philippine Sea and Visayas Region; NOR = Negros Oriental, Visayas Region; SAR = Sarangani, Celebes Sea). </w:t>
                        </w:r>
                      </w:p>
                    </w:txbxContent>
                  </v:textbox>
                </v:shape>
                <w10:wrap type="topAndBottom"/>
              </v:group>
            </w:pict>
          </mc:Fallback>
        </mc:AlternateContent>
      </w:r>
      <w:commentRangeEnd w:id="138"/>
      <w:r w:rsidR="00367A34">
        <w:rPr>
          <w:rStyle w:val="CommentReference"/>
        </w:rPr>
        <w:commentReference w:id="138"/>
      </w:r>
    </w:p>
    <w:p w14:paraId="798EB82D" w14:textId="0EF3428F" w:rsidR="005B417B" w:rsidRDefault="3C3198D7" w:rsidP="4B42BED7">
      <w:commentRangeStart w:id="141"/>
      <w:commentRangeStart w:id="142"/>
      <w:commentRangeStart w:id="143"/>
      <w:r>
        <w:rPr>
          <w:noProof/>
        </w:rPr>
        <w:lastRenderedPageBreak/>
        <w:drawing>
          <wp:anchor distT="0" distB="0" distL="114300" distR="114300" simplePos="0" relativeHeight="251658240" behindDoc="0" locked="0" layoutInCell="1" allowOverlap="1" wp14:anchorId="0F78E4FA" wp14:editId="123FD071">
            <wp:simplePos x="0" y="0"/>
            <wp:positionH relativeFrom="column">
              <wp:align>left</wp:align>
            </wp:positionH>
            <wp:positionV relativeFrom="paragraph">
              <wp:posOffset>0</wp:posOffset>
            </wp:positionV>
            <wp:extent cx="5722087" cy="7915275"/>
            <wp:effectExtent l="0" t="0" r="0" b="0"/>
            <wp:wrapSquare wrapText="bothSides"/>
            <wp:docPr id="1361255242" name="Picture 136125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2087" cy="7915275"/>
                    </a:xfrm>
                    <a:prstGeom prst="rect">
                      <a:avLst/>
                    </a:prstGeom>
                  </pic:spPr>
                </pic:pic>
              </a:graphicData>
            </a:graphic>
            <wp14:sizeRelH relativeFrom="page">
              <wp14:pctWidth>0</wp14:pctWidth>
            </wp14:sizeRelH>
            <wp14:sizeRelV relativeFrom="page">
              <wp14:pctHeight>0</wp14:pctHeight>
            </wp14:sizeRelV>
          </wp:anchor>
        </w:drawing>
      </w:r>
      <w:commentRangeEnd w:id="141"/>
      <w:r w:rsidR="00367A34">
        <w:rPr>
          <w:rStyle w:val="CommentReference"/>
        </w:rPr>
        <w:commentReference w:id="141"/>
      </w:r>
      <w:commentRangeEnd w:id="142"/>
      <w:r w:rsidR="00112F46">
        <w:rPr>
          <w:rStyle w:val="CommentReference"/>
        </w:rPr>
        <w:commentReference w:id="142"/>
      </w:r>
      <w:commentRangeEnd w:id="143"/>
      <w:r w:rsidR="00112F46">
        <w:rPr>
          <w:rStyle w:val="CommentReference"/>
        </w:rPr>
        <w:commentReference w:id="143"/>
      </w:r>
    </w:p>
    <w:sectPr w:rsidR="005B41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ird, Chris" w:date="2023-08-31T14:08:00Z" w:initials="BC">
    <w:p w14:paraId="5E95524F" w14:textId="77777777" w:rsidR="004973A6" w:rsidRDefault="004973A6">
      <w:pPr>
        <w:pStyle w:val="CommentText"/>
      </w:pPr>
      <w:r>
        <w:rPr>
          <w:rStyle w:val="CommentReference"/>
        </w:rPr>
        <w:annotationRef/>
      </w:r>
      <w:r>
        <w:t>This is what I taught in the data workshop this summer</w:t>
      </w:r>
    </w:p>
    <w:p w14:paraId="21838029" w14:textId="77777777" w:rsidR="004973A6" w:rsidRDefault="004973A6">
      <w:pPr>
        <w:pStyle w:val="CommentText"/>
      </w:pPr>
    </w:p>
    <w:p w14:paraId="4CD87392" w14:textId="77777777" w:rsidR="004973A6" w:rsidRDefault="004973A6">
      <w:pPr>
        <w:pStyle w:val="CommentText"/>
      </w:pPr>
      <w:r>
        <w:t xml:space="preserve">S ~ region * taxonomic group * preservative + (region|site)  </w:t>
      </w:r>
    </w:p>
    <w:p w14:paraId="26D6773D" w14:textId="77777777" w:rsidR="004973A6" w:rsidRDefault="004973A6">
      <w:pPr>
        <w:pStyle w:val="CommentText"/>
      </w:pPr>
    </w:p>
    <w:p w14:paraId="6E6DAB07" w14:textId="77777777" w:rsidR="004973A6" w:rsidRDefault="004973A6" w:rsidP="00F16930">
      <w:pPr>
        <w:pStyle w:val="CommentText"/>
      </w:pPr>
      <w:r>
        <w:t>Or soemthing like that.  Don't put this in proposal just giving you an example.  Would use something like lme3</w:t>
      </w:r>
    </w:p>
  </w:comment>
  <w:comment w:id="15" w:author="Bird, Chris" w:date="2023-08-31T14:09:00Z" w:initials="BC">
    <w:p w14:paraId="43E0E270" w14:textId="77777777" w:rsidR="002834F0" w:rsidRDefault="002834F0" w:rsidP="0036474A">
      <w:pPr>
        <w:pStyle w:val="CommentText"/>
      </w:pPr>
      <w:r>
        <w:rPr>
          <w:rStyle w:val="CommentReference"/>
        </w:rPr>
        <w:annotationRef/>
      </w:r>
      <w:r>
        <w:t>Fix this per comments and literature provided in body and abstract</w:t>
      </w:r>
    </w:p>
  </w:comment>
  <w:comment w:id="16" w:author="Bird, Chris" w:date="2023-08-31T14:12:00Z" w:initials="BC">
    <w:p w14:paraId="1D4D685E" w14:textId="77777777" w:rsidR="00E63D52" w:rsidRDefault="00E63D52" w:rsidP="0022180A">
      <w:pPr>
        <w:pStyle w:val="CommentText"/>
      </w:pPr>
      <w:r>
        <w:rPr>
          <w:rStyle w:val="CommentReference"/>
        </w:rPr>
        <w:annotationRef/>
      </w:r>
      <w:r>
        <w:t>This is redundant with the modifation and comment I made above.  Glmr is gonna be fixed models.  The choice of fixed vs mixed is dependent on whether the taxonomic groups are fixed or random.  I think we want to treat them as fixed.   So fixed effects models, not mixed effects models throughout</w:t>
      </w:r>
    </w:p>
  </w:comment>
  <w:comment w:id="18" w:author="Bird, Chris" w:date="2023-08-31T14:13:00Z" w:initials="BC">
    <w:p w14:paraId="470D7AD7" w14:textId="77777777" w:rsidR="006737A4" w:rsidRDefault="006737A4" w:rsidP="00B814C0">
      <w:pPr>
        <w:pStyle w:val="CommentText"/>
      </w:pPr>
      <w:r>
        <w:rPr>
          <w:rStyle w:val="CommentReference"/>
        </w:rPr>
        <w:annotationRef/>
      </w:r>
      <w:r>
        <w:t>Fix this</w:t>
      </w:r>
    </w:p>
  </w:comment>
  <w:comment w:id="17" w:author="Bird, Chris" w:date="2023-08-31T14:14:00Z" w:initials="BC">
    <w:p w14:paraId="759DA148" w14:textId="77777777" w:rsidR="00341E68" w:rsidRDefault="00341E68" w:rsidP="00BD5B09">
      <w:pPr>
        <w:pStyle w:val="CommentText"/>
      </w:pPr>
      <w:r>
        <w:rPr>
          <w:rStyle w:val="CommentReference"/>
        </w:rPr>
        <w:annotationRef/>
      </w:r>
      <w:r>
        <w:t>These are sorely missing from the body of the proposal.  You need to either explicitly list in the body or cite the appendix as the location where people can evaluate the factors.</w:t>
      </w:r>
    </w:p>
  </w:comment>
  <w:comment w:id="136" w:author="Bird, Chris" w:date="2023-08-31T14:15:00Z" w:initials="BC">
    <w:p w14:paraId="2D462C32" w14:textId="77777777" w:rsidR="0012434C" w:rsidRDefault="002A5A92" w:rsidP="004013C7">
      <w:pPr>
        <w:pStyle w:val="CommentText"/>
      </w:pPr>
      <w:r>
        <w:rPr>
          <w:rStyle w:val="CommentReference"/>
        </w:rPr>
        <w:annotationRef/>
      </w:r>
      <w:r w:rsidR="0012434C">
        <w:t>The last row is microbes, not Phytoplankton, I think… Check with Dr. Lin.  If the Rev primer is altered, then it would amp 18S in chloroplasts and cyanobac as well as all microbes.  Tables excel sheet</w:t>
      </w:r>
    </w:p>
  </w:comment>
  <w:comment w:id="138" w:author="Bird, Chris" w:date="2023-08-31T14:03:00Z" w:initials="BC">
    <w:p w14:paraId="1481FEBF" w14:textId="1629743A" w:rsidR="00367A34" w:rsidRDefault="00367A34" w:rsidP="00CE5160">
      <w:pPr>
        <w:pStyle w:val="CommentText"/>
      </w:pPr>
      <w:r>
        <w:rPr>
          <w:rStyle w:val="CommentReference"/>
        </w:rPr>
        <w:annotationRef/>
      </w:r>
      <w:r>
        <w:t>This will be moved to body of proposal, but can't have all this white space</w:t>
      </w:r>
    </w:p>
  </w:comment>
  <w:comment w:id="141" w:author="Bird, Chris" w:date="2023-08-31T14:03:00Z" w:initials="BC">
    <w:p w14:paraId="59D01088" w14:textId="77777777" w:rsidR="00367A34" w:rsidRDefault="00367A34" w:rsidP="008D20F7">
      <w:pPr>
        <w:pStyle w:val="CommentText"/>
      </w:pPr>
      <w:r>
        <w:rPr>
          <w:rStyle w:val="CommentReference"/>
        </w:rPr>
        <w:annotationRef/>
      </w:r>
      <w:r>
        <w:t>Change text to Appendix Figure 1</w:t>
      </w:r>
    </w:p>
  </w:comment>
  <w:comment w:id="142" w:author="Bird, Chris" w:date="2023-08-31T14:04:00Z" w:initials="BC">
    <w:p w14:paraId="4C9A3084" w14:textId="77777777" w:rsidR="00112F46" w:rsidRDefault="00112F46" w:rsidP="001E407D">
      <w:pPr>
        <w:pStyle w:val="CommentText"/>
      </w:pPr>
      <w:r>
        <w:rPr>
          <w:rStyle w:val="CommentReference"/>
        </w:rPr>
        <w:annotationRef/>
      </w:r>
      <w:r>
        <w:t>Fix citations to this and the orig Appendix fig 1 in the body of the proposal</w:t>
      </w:r>
    </w:p>
  </w:comment>
  <w:comment w:id="143" w:author="Bird, Chris" w:date="2023-08-31T14:04:00Z" w:initials="BC">
    <w:p w14:paraId="646667D0" w14:textId="77777777" w:rsidR="00112F46" w:rsidRDefault="00112F46" w:rsidP="00334A48">
      <w:pPr>
        <w:pStyle w:val="CommentText"/>
      </w:pPr>
      <w:r>
        <w:rPr>
          <w:rStyle w:val="CommentReference"/>
        </w:rPr>
        <w:annotationRef/>
      </w:r>
      <w:r>
        <w:t>And in the methods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DAB07" w15:done="0"/>
  <w15:commentEx w15:paraId="43E0E270" w15:done="0"/>
  <w15:commentEx w15:paraId="1D4D685E" w15:done="0"/>
  <w15:commentEx w15:paraId="470D7AD7" w15:done="0"/>
  <w15:commentEx w15:paraId="759DA148" w15:done="0"/>
  <w15:commentEx w15:paraId="2D462C32" w15:done="0"/>
  <w15:commentEx w15:paraId="1481FEBF" w15:done="0"/>
  <w15:commentEx w15:paraId="59D01088" w15:done="0"/>
  <w15:commentEx w15:paraId="4C9A3084" w15:paraIdParent="59D01088" w15:done="0"/>
  <w15:commentEx w15:paraId="646667D0" w15:paraIdParent="59D010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B1D57" w16cex:dateUtc="2023-08-31T19:08:00Z"/>
  <w16cex:commentExtensible w16cex:durableId="289B1DB3" w16cex:dateUtc="2023-08-31T19:09:00Z"/>
  <w16cex:commentExtensible w16cex:durableId="289B1E41" w16cex:dateUtc="2023-08-31T19:12:00Z"/>
  <w16cex:commentExtensible w16cex:durableId="289B1E70" w16cex:dateUtc="2023-08-31T19:13:00Z"/>
  <w16cex:commentExtensible w16cex:durableId="289B1EBF" w16cex:dateUtc="2023-08-31T19:14:00Z"/>
  <w16cex:commentExtensible w16cex:durableId="289B1EFB" w16cex:dateUtc="2023-08-31T19:15:00Z"/>
  <w16cex:commentExtensible w16cex:durableId="289B1C1A" w16cex:dateUtc="2023-08-31T19:03:00Z"/>
  <w16cex:commentExtensible w16cex:durableId="289B1C49" w16cex:dateUtc="2023-08-31T19:03:00Z"/>
  <w16cex:commentExtensible w16cex:durableId="289B1C5F" w16cex:dateUtc="2023-08-31T19:04:00Z"/>
  <w16cex:commentExtensible w16cex:durableId="289B1C67" w16cex:dateUtc="2023-08-31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DAB07" w16cid:durableId="289B1D57"/>
  <w16cid:commentId w16cid:paraId="43E0E270" w16cid:durableId="289B1DB3"/>
  <w16cid:commentId w16cid:paraId="1D4D685E" w16cid:durableId="289B1E41"/>
  <w16cid:commentId w16cid:paraId="470D7AD7" w16cid:durableId="289B1E70"/>
  <w16cid:commentId w16cid:paraId="759DA148" w16cid:durableId="289B1EBF"/>
  <w16cid:commentId w16cid:paraId="2D462C32" w16cid:durableId="289B1EFB"/>
  <w16cid:commentId w16cid:paraId="1481FEBF" w16cid:durableId="289B1C1A"/>
  <w16cid:commentId w16cid:paraId="59D01088" w16cid:durableId="289B1C49"/>
  <w16cid:commentId w16cid:paraId="4C9A3084" w16cid:durableId="289B1C5F"/>
  <w16cid:commentId w16cid:paraId="646667D0" w16cid:durableId="289B1C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77CA"/>
    <w:multiLevelType w:val="hybridMultilevel"/>
    <w:tmpl w:val="0E24E7F0"/>
    <w:lvl w:ilvl="0" w:tplc="4990925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857428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d, Chris">
    <w15:presenceInfo w15:providerId="AD" w15:userId="S::Chris.Bird@tamucc.edu::bc755951-c795-4bc4-88fb-751a86e11e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AC"/>
    <w:rsid w:val="00112F46"/>
    <w:rsid w:val="0012434C"/>
    <w:rsid w:val="002834F0"/>
    <w:rsid w:val="002A5A92"/>
    <w:rsid w:val="00341E68"/>
    <w:rsid w:val="00367A34"/>
    <w:rsid w:val="003B75AC"/>
    <w:rsid w:val="004973A6"/>
    <w:rsid w:val="004B1B01"/>
    <w:rsid w:val="004E1303"/>
    <w:rsid w:val="00570B17"/>
    <w:rsid w:val="005B417B"/>
    <w:rsid w:val="006737A4"/>
    <w:rsid w:val="006B11CF"/>
    <w:rsid w:val="00751D27"/>
    <w:rsid w:val="008148FD"/>
    <w:rsid w:val="008F2C39"/>
    <w:rsid w:val="00900948"/>
    <w:rsid w:val="009C7322"/>
    <w:rsid w:val="009F75DA"/>
    <w:rsid w:val="00AB3F13"/>
    <w:rsid w:val="00CA500A"/>
    <w:rsid w:val="00E63D52"/>
    <w:rsid w:val="00F132B5"/>
    <w:rsid w:val="00F45A47"/>
    <w:rsid w:val="00F85292"/>
    <w:rsid w:val="00FE3E99"/>
    <w:rsid w:val="017EEB74"/>
    <w:rsid w:val="03CEE4AE"/>
    <w:rsid w:val="05F74874"/>
    <w:rsid w:val="0608656D"/>
    <w:rsid w:val="09E0BE8A"/>
    <w:rsid w:val="0D9F2E09"/>
    <w:rsid w:val="29112E52"/>
    <w:rsid w:val="3C3198D7"/>
    <w:rsid w:val="3E1B0E47"/>
    <w:rsid w:val="4B42BED7"/>
    <w:rsid w:val="5B64FE0C"/>
    <w:rsid w:val="6C21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A1B0"/>
  <w15:chartTrackingRefBased/>
  <w15:docId w15:val="{B4106100-98CA-443D-92B1-025BAE3E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1CF"/>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1CF"/>
    <w:pPr>
      <w:ind w:left="720"/>
      <w:contextualSpacing/>
    </w:pPr>
  </w:style>
  <w:style w:type="table" w:styleId="TableGrid">
    <w:name w:val="Table Grid"/>
    <w:basedOn w:val="TableNormal"/>
    <w:uiPriority w:val="39"/>
    <w:rsid w:val="006B11CF"/>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1CF"/>
    <w:rPr>
      <w:color w:val="0563C1" w:themeColor="hyperlink"/>
      <w:u w:val="single"/>
    </w:rPr>
  </w:style>
  <w:style w:type="paragraph" w:styleId="Caption">
    <w:name w:val="caption"/>
    <w:basedOn w:val="Normal"/>
    <w:next w:val="Normal"/>
    <w:uiPriority w:val="35"/>
    <w:unhideWhenUsed/>
    <w:qFormat/>
    <w:rsid w:val="006B11C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6B11CF"/>
    <w:rPr>
      <w:sz w:val="16"/>
      <w:szCs w:val="16"/>
    </w:rPr>
  </w:style>
  <w:style w:type="paragraph" w:styleId="CommentText">
    <w:name w:val="annotation text"/>
    <w:basedOn w:val="Normal"/>
    <w:link w:val="CommentTextChar"/>
    <w:uiPriority w:val="99"/>
    <w:unhideWhenUsed/>
    <w:rsid w:val="006B11CF"/>
    <w:pPr>
      <w:spacing w:line="240" w:lineRule="auto"/>
    </w:pPr>
    <w:rPr>
      <w:sz w:val="20"/>
      <w:szCs w:val="20"/>
    </w:rPr>
  </w:style>
  <w:style w:type="character" w:customStyle="1" w:styleId="CommentTextChar">
    <w:name w:val="Comment Text Char"/>
    <w:basedOn w:val="DefaultParagraphFont"/>
    <w:link w:val="CommentText"/>
    <w:uiPriority w:val="99"/>
    <w:rsid w:val="006B11CF"/>
    <w:rPr>
      <w:sz w:val="20"/>
      <w:szCs w:val="20"/>
      <w:lang w:val="en-PH"/>
    </w:rPr>
  </w:style>
  <w:style w:type="paragraph" w:styleId="CommentSubject">
    <w:name w:val="annotation subject"/>
    <w:basedOn w:val="CommentText"/>
    <w:next w:val="CommentText"/>
    <w:link w:val="CommentSubjectChar"/>
    <w:uiPriority w:val="99"/>
    <w:semiHidden/>
    <w:unhideWhenUsed/>
    <w:rsid w:val="00367A34"/>
    <w:rPr>
      <w:b/>
      <w:bCs/>
    </w:rPr>
  </w:style>
  <w:style w:type="character" w:customStyle="1" w:styleId="CommentSubjectChar">
    <w:name w:val="Comment Subject Char"/>
    <w:basedOn w:val="CommentTextChar"/>
    <w:link w:val="CommentSubject"/>
    <w:uiPriority w:val="99"/>
    <w:semiHidden/>
    <w:rsid w:val="00367A34"/>
    <w:rPr>
      <w:b/>
      <w:bCs/>
      <w:sz w:val="20"/>
      <w:szCs w:val="20"/>
      <w:lang w:val="en-PH"/>
    </w:rPr>
  </w:style>
  <w:style w:type="paragraph" w:styleId="Revision">
    <w:name w:val="Revision"/>
    <w:hidden/>
    <w:uiPriority w:val="99"/>
    <w:semiHidden/>
    <w:rsid w:val="00367A34"/>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69329">
      <w:bodyDiv w:val="1"/>
      <w:marLeft w:val="0"/>
      <w:marRight w:val="0"/>
      <w:marTop w:val="0"/>
      <w:marBottom w:val="0"/>
      <w:divBdr>
        <w:top w:val="none" w:sz="0" w:space="0" w:color="auto"/>
        <w:left w:val="none" w:sz="0" w:space="0" w:color="auto"/>
        <w:bottom w:val="none" w:sz="0" w:space="0" w:color="auto"/>
        <w:right w:val="none" w:sz="0" w:space="0" w:color="auto"/>
      </w:divBdr>
    </w:div>
    <w:div w:id="194395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e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openstat.psa.gov.ph/Featured/CountrySTAT-Philippines" TargetMode="External"/><Relationship Id="rId4" Type="http://schemas.openxmlformats.org/officeDocument/2006/relationships/webSettings" Target="webSettings.xml"/><Relationship Id="rId9" Type="http://schemas.openxmlformats.org/officeDocument/2006/relationships/hyperlink" Target="https://oceancolor.gsfc.nasa.gov"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198E7C5AB243A8A37D42820B3B4023"/>
        <w:category>
          <w:name w:val="General"/>
          <w:gallery w:val="placeholder"/>
        </w:category>
        <w:types>
          <w:type w:val="bbPlcHdr"/>
        </w:types>
        <w:behaviors>
          <w:behavior w:val="content"/>
        </w:behaviors>
        <w:guid w:val="{656F953A-61E2-4B8A-A1B1-01FFBC840781}"/>
      </w:docPartPr>
      <w:docPartBody>
        <w:p w:rsidR="00621710" w:rsidRDefault="00295169" w:rsidP="00295169">
          <w:pPr>
            <w:pStyle w:val="6D198E7C5AB243A8A37D42820B3B4023"/>
          </w:pPr>
          <w:r w:rsidRPr="00414D27">
            <w:rPr>
              <w:rStyle w:val="PlaceholderText"/>
            </w:rPr>
            <w:t>Click or tap here to enter text.</w:t>
          </w:r>
        </w:p>
      </w:docPartBody>
    </w:docPart>
    <w:docPart>
      <w:docPartPr>
        <w:name w:val="96FBA2CA8CEB4E93AD5B7D2725AC1836"/>
        <w:category>
          <w:name w:val="General"/>
          <w:gallery w:val="placeholder"/>
        </w:category>
        <w:types>
          <w:type w:val="bbPlcHdr"/>
        </w:types>
        <w:behaviors>
          <w:behavior w:val="content"/>
        </w:behaviors>
        <w:guid w:val="{E6BC8C16-BAA4-4BBA-B221-BB728A3CFB55}"/>
      </w:docPartPr>
      <w:docPartBody>
        <w:p w:rsidR="00621710" w:rsidRDefault="00295169" w:rsidP="00295169">
          <w:pPr>
            <w:pStyle w:val="96FBA2CA8CEB4E93AD5B7D2725AC1836"/>
          </w:pPr>
          <w:r w:rsidRPr="00414D27">
            <w:rPr>
              <w:rStyle w:val="PlaceholderText"/>
            </w:rPr>
            <w:t>Click or tap here to enter text.</w:t>
          </w:r>
        </w:p>
      </w:docPartBody>
    </w:docPart>
    <w:docPart>
      <w:docPartPr>
        <w:name w:val="72DDC863929B469AA6F531B01853D822"/>
        <w:category>
          <w:name w:val="General"/>
          <w:gallery w:val="placeholder"/>
        </w:category>
        <w:types>
          <w:type w:val="bbPlcHdr"/>
        </w:types>
        <w:behaviors>
          <w:behavior w:val="content"/>
        </w:behaviors>
        <w:guid w:val="{D4162B3A-F1B5-4AF1-9E66-282380392AF5}"/>
      </w:docPartPr>
      <w:docPartBody>
        <w:p w:rsidR="00621710" w:rsidRDefault="00295169" w:rsidP="00295169">
          <w:pPr>
            <w:pStyle w:val="72DDC863929B469AA6F531B01853D822"/>
          </w:pPr>
          <w:r w:rsidRPr="00414D27">
            <w:rPr>
              <w:rStyle w:val="PlaceholderText"/>
            </w:rPr>
            <w:t>Click or tap here to enter text.</w:t>
          </w:r>
        </w:p>
      </w:docPartBody>
    </w:docPart>
    <w:docPart>
      <w:docPartPr>
        <w:name w:val="3CBB3C1920F84835A8545EDC15D8CBE3"/>
        <w:category>
          <w:name w:val="General"/>
          <w:gallery w:val="placeholder"/>
        </w:category>
        <w:types>
          <w:type w:val="bbPlcHdr"/>
        </w:types>
        <w:behaviors>
          <w:behavior w:val="content"/>
        </w:behaviors>
        <w:guid w:val="{42D750C6-82AC-4C1E-9622-802EFA5456FA}"/>
      </w:docPartPr>
      <w:docPartBody>
        <w:p w:rsidR="00000000" w:rsidRDefault="00295169">
          <w:pPr>
            <w:pStyle w:val="3CBB3C1920F84835A8545EDC15D8CBE3"/>
          </w:pPr>
          <w:r w:rsidRPr="00414D27">
            <w:rPr>
              <w:rStyle w:val="PlaceholderText"/>
            </w:rPr>
            <w:t>Click or tap here to enter text.</w:t>
          </w:r>
        </w:p>
      </w:docPartBody>
    </w:docPart>
    <w:docPart>
      <w:docPartPr>
        <w:name w:val="91A8C09A976F464E9DC8B367A92B046A"/>
        <w:category>
          <w:name w:val="General"/>
          <w:gallery w:val="placeholder"/>
        </w:category>
        <w:types>
          <w:type w:val="bbPlcHdr"/>
        </w:types>
        <w:behaviors>
          <w:behavior w:val="content"/>
        </w:behaviors>
        <w:guid w:val="{D7877ABB-2266-45A3-A214-4D4D3B799121}"/>
      </w:docPartPr>
      <w:docPartBody>
        <w:p w:rsidR="00000000" w:rsidRDefault="00295169">
          <w:pPr>
            <w:pStyle w:val="91A8C09A976F464E9DC8B367A92B046A"/>
          </w:pPr>
          <w:r w:rsidRPr="00414D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69"/>
    <w:rsid w:val="000F2A67"/>
    <w:rsid w:val="00295169"/>
    <w:rsid w:val="00621710"/>
    <w:rsid w:val="00920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169"/>
    <w:rPr>
      <w:color w:val="808080"/>
    </w:rPr>
  </w:style>
  <w:style w:type="paragraph" w:customStyle="1" w:styleId="6D198E7C5AB243A8A37D42820B3B4023">
    <w:name w:val="6D198E7C5AB243A8A37D42820B3B4023"/>
    <w:rsid w:val="00295169"/>
  </w:style>
  <w:style w:type="paragraph" w:customStyle="1" w:styleId="96FBA2CA8CEB4E93AD5B7D2725AC1836">
    <w:name w:val="96FBA2CA8CEB4E93AD5B7D2725AC1836"/>
    <w:rsid w:val="00295169"/>
  </w:style>
  <w:style w:type="paragraph" w:customStyle="1" w:styleId="72DDC863929B469AA6F531B01853D822">
    <w:name w:val="72DDC863929B469AA6F531B01853D822"/>
    <w:rsid w:val="00295169"/>
  </w:style>
  <w:style w:type="paragraph" w:customStyle="1" w:styleId="3CBB3C1920F84835A8545EDC15D8CBE3">
    <w:name w:val="3CBB3C1920F84835A8545EDC15D8CBE3"/>
  </w:style>
  <w:style w:type="paragraph" w:customStyle="1" w:styleId="91A8C09A976F464E9DC8B367A92B046A">
    <w:name w:val="91A8C09A976F464E9DC8B367A92B0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 Chris</dc:creator>
  <cp:keywords/>
  <dc:description/>
  <cp:lastModifiedBy>Bird, Chris</cp:lastModifiedBy>
  <cp:revision>26</cp:revision>
  <dcterms:created xsi:type="dcterms:W3CDTF">2023-08-23T18:51:00Z</dcterms:created>
  <dcterms:modified xsi:type="dcterms:W3CDTF">2023-08-31T20:29:00Z</dcterms:modified>
</cp:coreProperties>
</file>