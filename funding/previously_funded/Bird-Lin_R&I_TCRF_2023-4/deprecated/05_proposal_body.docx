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43F48" w:rsidR="000D27CC" w:rsidRDefault="00785CFF" w14:paraId="6D0888C8" w14:textId="49EAF227">
      <w:pPr>
        <w:rPr>
          <w:rFonts w:ascii="Times New Roman" w:hAnsi="Times New Roman" w:cs="Times New Roman"/>
          <w:b/>
          <w:bCs/>
        </w:rPr>
      </w:pPr>
      <w:commentRangeStart w:id="0"/>
      <w:commentRangeStart w:id="1"/>
      <w:commentRangeStart w:id="2"/>
      <w:r>
        <w:rPr>
          <w:noProof/>
        </w:rPr>
        <w:drawing>
          <wp:anchor distT="0" distB="0" distL="114300" distR="114300" simplePos="0" relativeHeight="251659264" behindDoc="0" locked="0" layoutInCell="1" allowOverlap="1" wp14:anchorId="1E0C95C5" wp14:editId="36003DB1">
            <wp:simplePos x="0" y="0"/>
            <wp:positionH relativeFrom="margin">
              <wp:align>right</wp:align>
            </wp:positionH>
            <wp:positionV relativeFrom="paragraph">
              <wp:posOffset>3175</wp:posOffset>
            </wp:positionV>
            <wp:extent cx="3200977" cy="3864335"/>
            <wp:effectExtent l="0" t="0" r="0" b="3175"/>
            <wp:wrapSquare wrapText="bothSides"/>
            <wp:docPr id="1966736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36600"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977" cy="3864335"/>
                    </a:xfrm>
                    <a:prstGeom prst="rect">
                      <a:avLst/>
                    </a:prstGeom>
                    <a:noFill/>
                  </pic:spPr>
                </pic:pic>
              </a:graphicData>
            </a:graphic>
          </wp:anchor>
        </w:drawing>
      </w:r>
      <w:commentRangeEnd w:id="0"/>
      <w:r w:rsidR="00597FC0">
        <w:rPr>
          <w:rStyle w:val="CommentReference"/>
        </w:rPr>
        <w:commentReference w:id="0"/>
      </w:r>
      <w:commentRangeEnd w:id="1"/>
      <w:r w:rsidR="00064263">
        <w:rPr>
          <w:rStyle w:val="CommentReference"/>
        </w:rPr>
        <w:commentReference w:id="1"/>
      </w:r>
      <w:commentRangeEnd w:id="2"/>
      <w:r w:rsidR="000860B3">
        <w:rPr>
          <w:rStyle w:val="CommentReference"/>
        </w:rPr>
        <w:commentReference w:id="2"/>
      </w:r>
      <w:r w:rsidRPr="00143F48" w:rsidR="000D27CC">
        <w:rPr>
          <w:rFonts w:ascii="Times New Roman" w:hAnsi="Times New Roman" w:cs="Times New Roman"/>
          <w:b/>
          <w:bCs/>
        </w:rPr>
        <w:t xml:space="preserve">Body of Proposal </w:t>
      </w:r>
    </w:p>
    <w:p w:rsidRPr="00143F48" w:rsidR="000D27CC" w:rsidRDefault="000D27CC" w14:paraId="383CFDB2" w14:textId="0876A029">
      <w:pPr>
        <w:rPr>
          <w:rFonts w:ascii="Times New Roman" w:hAnsi="Times New Roman" w:cs="Times New Roman"/>
          <w:i/>
          <w:iCs/>
        </w:rPr>
      </w:pPr>
      <w:commentRangeStart w:id="3"/>
      <w:r w:rsidRPr="00143F48">
        <w:rPr>
          <w:rFonts w:ascii="Times New Roman" w:hAnsi="Times New Roman" w:cs="Times New Roman"/>
          <w:i/>
          <w:iCs/>
        </w:rPr>
        <w:t>Project Overview</w:t>
      </w:r>
      <w:commentRangeEnd w:id="3"/>
      <w:r w:rsidR="00091E50">
        <w:rPr>
          <w:rStyle w:val="CommentReference"/>
        </w:rPr>
        <w:commentReference w:id="3"/>
      </w:r>
    </w:p>
    <w:p w:rsidRPr="00143F48" w:rsidR="001650FC" w:rsidP="00CE4E00" w:rsidRDefault="00C059C6" w14:paraId="692FC37A" w14:textId="21441776">
      <w:pPr>
        <w:ind w:firstLine="720"/>
        <w:rPr>
          <w:rFonts w:ascii="Times New Roman" w:hAnsi="Times New Roman" w:cs="Times New Roman"/>
        </w:rPr>
      </w:pPr>
      <w:r w:rsidRPr="00143F48">
        <w:rPr>
          <w:rFonts w:ascii="Times New Roman" w:hAnsi="Times New Roman" w:cs="Times New Roman"/>
        </w:rPr>
        <w:t xml:space="preserve">Regions with high </w:t>
      </w:r>
      <w:r w:rsidRPr="00143F48" w:rsidR="00822FE5">
        <w:rPr>
          <w:rFonts w:ascii="Times New Roman" w:hAnsi="Times New Roman" w:cs="Times New Roman"/>
        </w:rPr>
        <w:t xml:space="preserve">marine </w:t>
      </w:r>
      <w:r w:rsidRPr="00143F48">
        <w:rPr>
          <w:rFonts w:ascii="Times New Roman" w:hAnsi="Times New Roman" w:cs="Times New Roman"/>
        </w:rPr>
        <w:t xml:space="preserve">biodiversity are often </w:t>
      </w:r>
      <w:del w:author="Bird, Chris" w:date="2023-08-31T09:06:00Z" w:id="4">
        <w:r w:rsidRPr="00143F48" w:rsidDel="00625892">
          <w:rPr>
            <w:rFonts w:ascii="Times New Roman" w:hAnsi="Times New Roman" w:cs="Times New Roman"/>
          </w:rPr>
          <w:delText xml:space="preserve">designated </w:delText>
        </w:r>
      </w:del>
      <w:ins w:author="Bird, Chris" w:date="2023-08-31T09:06:00Z" w:id="5">
        <w:r w:rsidR="00625892">
          <w:rPr>
            <w:rFonts w:ascii="Times New Roman" w:hAnsi="Times New Roman" w:cs="Times New Roman"/>
          </w:rPr>
          <w:t>prioritized</w:t>
        </w:r>
        <w:r w:rsidRPr="00143F48" w:rsidR="00625892">
          <w:rPr>
            <w:rFonts w:ascii="Times New Roman" w:hAnsi="Times New Roman" w:cs="Times New Roman"/>
          </w:rPr>
          <w:t xml:space="preserve"> </w:t>
        </w:r>
      </w:ins>
      <w:r w:rsidRPr="00143F48">
        <w:rPr>
          <w:rFonts w:ascii="Times New Roman" w:hAnsi="Times New Roman" w:cs="Times New Roman"/>
        </w:rPr>
        <w:t>as</w:t>
      </w:r>
      <w:r w:rsidRPr="00143F48" w:rsidR="00A55B88">
        <w:rPr>
          <w:rFonts w:ascii="Times New Roman" w:hAnsi="Times New Roman" w:cs="Times New Roman"/>
        </w:rPr>
        <w:t xml:space="preserve"> </w:t>
      </w:r>
      <w:r w:rsidRPr="00143F48" w:rsidR="00685A94">
        <w:rPr>
          <w:rFonts w:ascii="Times New Roman" w:hAnsi="Times New Roman" w:cs="Times New Roman"/>
        </w:rPr>
        <w:t>focal areas for conservation.</w:t>
      </w:r>
      <w:r w:rsidRPr="00143F48" w:rsidR="00AB0D63">
        <w:rPr>
          <w:rFonts w:ascii="Times New Roman" w:hAnsi="Times New Roman" w:cs="Times New Roman"/>
        </w:rPr>
        <w:t xml:space="preserve"> </w:t>
      </w:r>
      <w:commentRangeStart w:id="6"/>
      <w:r w:rsidRPr="00143F48" w:rsidR="005170A5">
        <w:rPr>
          <w:rFonts w:ascii="Times New Roman" w:hAnsi="Times New Roman" w:cs="Times New Roman"/>
        </w:rPr>
        <w:t>T</w:t>
      </w:r>
      <w:r w:rsidRPr="00143F48" w:rsidR="005101E9">
        <w:rPr>
          <w:rFonts w:ascii="Times New Roman" w:hAnsi="Times New Roman" w:cs="Times New Roman"/>
        </w:rPr>
        <w:t xml:space="preserve">he most comprehensive </w:t>
      </w:r>
      <w:r w:rsidRPr="00143F48" w:rsidR="00D12236">
        <w:rPr>
          <w:rFonts w:ascii="Times New Roman" w:hAnsi="Times New Roman" w:cs="Times New Roman"/>
        </w:rPr>
        <w:t>biodiversity information</w:t>
      </w:r>
      <w:r w:rsidRPr="00143F48" w:rsidR="00201071">
        <w:rPr>
          <w:rFonts w:ascii="Times New Roman" w:hAnsi="Times New Roman" w:cs="Times New Roman"/>
        </w:rPr>
        <w:t xml:space="preserve"> from tropical regions</w:t>
      </w:r>
      <w:r w:rsidRPr="00143F48" w:rsidR="00D12236">
        <w:rPr>
          <w:rFonts w:ascii="Times New Roman" w:hAnsi="Times New Roman" w:cs="Times New Roman"/>
        </w:rPr>
        <w:t xml:space="preserve"> </w:t>
      </w:r>
      <w:r w:rsidRPr="00143F48" w:rsidR="005170A5">
        <w:rPr>
          <w:rFonts w:ascii="Times New Roman" w:hAnsi="Times New Roman" w:cs="Times New Roman"/>
        </w:rPr>
        <w:t xml:space="preserve">often </w:t>
      </w:r>
      <w:r w:rsidRPr="00143F48" w:rsidR="00D12236">
        <w:rPr>
          <w:rFonts w:ascii="Times New Roman" w:hAnsi="Times New Roman" w:cs="Times New Roman"/>
        </w:rPr>
        <w:t xml:space="preserve">comes from </w:t>
      </w:r>
      <w:r w:rsidRPr="00143F48" w:rsidR="00FA5CE3">
        <w:rPr>
          <w:rFonts w:ascii="Times New Roman" w:hAnsi="Times New Roman" w:cs="Times New Roman"/>
        </w:rPr>
        <w:t>marine</w:t>
      </w:r>
      <w:r w:rsidRPr="00143F48" w:rsidR="00D12236">
        <w:rPr>
          <w:rFonts w:ascii="Times New Roman" w:hAnsi="Times New Roman" w:cs="Times New Roman"/>
        </w:rPr>
        <w:t xml:space="preserve"> fishes</w:t>
      </w:r>
      <w:ins w:author="Bird, Chris" w:date="2023-08-31T09:08:00Z" w:id="7">
        <w:r w:rsidR="005136F0">
          <w:rPr>
            <w:rFonts w:ascii="Times New Roman" w:hAnsi="Times New Roman" w:cs="Times New Roman"/>
          </w:rPr>
          <w:t xml:space="preserve"> an</w:t>
        </w:r>
        <w:r w:rsidR="000D4BE1">
          <w:rPr>
            <w:rFonts w:ascii="Times New Roman" w:hAnsi="Times New Roman" w:cs="Times New Roman"/>
          </w:rPr>
          <w:t>d corals</w:t>
        </w:r>
      </w:ins>
      <w:r w:rsidRPr="00143F48" w:rsidR="00FC103F">
        <w:rPr>
          <w:rFonts w:ascii="Times New Roman" w:hAnsi="Times New Roman" w:cs="Times New Roman"/>
        </w:rPr>
        <w:t xml:space="preserve">, </w:t>
      </w:r>
      <w:r w:rsidRPr="00143F48" w:rsidR="00E41946">
        <w:rPr>
          <w:rFonts w:ascii="Times New Roman" w:hAnsi="Times New Roman" w:cs="Times New Roman"/>
        </w:rPr>
        <w:t xml:space="preserve">while other </w:t>
      </w:r>
      <w:del w:author="Bird, Chris" w:date="2023-08-31T09:08:00Z" w:id="8">
        <w:r w:rsidRPr="00143F48" w:rsidDel="000D4BE1" w:rsidR="00E41946">
          <w:rPr>
            <w:rFonts w:ascii="Times New Roman" w:hAnsi="Times New Roman" w:cs="Times New Roman"/>
          </w:rPr>
          <w:delText>taxonomic groups</w:delText>
        </w:r>
      </w:del>
      <w:ins w:author="Bird, Chris" w:date="2023-08-31T09:08:00Z" w:id="9">
        <w:r w:rsidR="000D4BE1">
          <w:rPr>
            <w:rFonts w:ascii="Times New Roman" w:hAnsi="Times New Roman" w:cs="Times New Roman"/>
          </w:rPr>
          <w:t>taxa</w:t>
        </w:r>
      </w:ins>
      <w:r w:rsidRPr="00143F48" w:rsidR="00E41946">
        <w:rPr>
          <w:rFonts w:ascii="Times New Roman" w:hAnsi="Times New Roman" w:cs="Times New Roman"/>
        </w:rPr>
        <w:t xml:space="preserve"> </w:t>
      </w:r>
      <w:del w:author="Bird, Chris" w:date="2023-08-31T09:07:00Z" w:id="10">
        <w:r w:rsidRPr="00143F48" w:rsidDel="00A67C55" w:rsidR="00E41946">
          <w:rPr>
            <w:rFonts w:ascii="Times New Roman" w:hAnsi="Times New Roman" w:cs="Times New Roman"/>
          </w:rPr>
          <w:delText xml:space="preserve">are </w:delText>
        </w:r>
      </w:del>
      <w:ins w:author="Bird, Chris" w:date="2023-08-31T09:07:00Z" w:id="11">
        <w:r w:rsidR="00A67C55">
          <w:rPr>
            <w:rFonts w:ascii="Times New Roman" w:hAnsi="Times New Roman" w:cs="Times New Roman"/>
          </w:rPr>
          <w:t>have</w:t>
        </w:r>
        <w:r w:rsidRPr="00143F48" w:rsidR="00A67C55">
          <w:rPr>
            <w:rFonts w:ascii="Times New Roman" w:hAnsi="Times New Roman" w:cs="Times New Roman"/>
          </w:rPr>
          <w:t xml:space="preserve"> </w:t>
        </w:r>
      </w:ins>
      <w:r w:rsidRPr="00143F48" w:rsidR="005170A5">
        <w:rPr>
          <w:rFonts w:ascii="Times New Roman" w:hAnsi="Times New Roman" w:cs="Times New Roman"/>
        </w:rPr>
        <w:t xml:space="preserve">not </w:t>
      </w:r>
      <w:ins w:author="Bird, Chris" w:date="2023-08-31T09:07:00Z" w:id="12">
        <w:r w:rsidR="00875565">
          <w:rPr>
            <w:rFonts w:ascii="Times New Roman" w:hAnsi="Times New Roman" w:cs="Times New Roman"/>
          </w:rPr>
          <w:t xml:space="preserve">been </w:t>
        </w:r>
      </w:ins>
      <w:ins w:author="Bird, Chris" w:date="2023-08-31T09:08:00Z" w:id="13">
        <w:r w:rsidR="005136F0">
          <w:rPr>
            <w:rFonts w:ascii="Times New Roman" w:hAnsi="Times New Roman" w:cs="Times New Roman"/>
          </w:rPr>
          <w:t>studied as rigorously</w:t>
        </w:r>
      </w:ins>
      <w:del w:author="Bird, Chris" w:date="2023-08-31T09:08:00Z" w:id="14">
        <w:r w:rsidRPr="00143F48" w:rsidDel="005136F0" w:rsidR="005170A5">
          <w:rPr>
            <w:rFonts w:ascii="Times New Roman" w:hAnsi="Times New Roman" w:cs="Times New Roman"/>
          </w:rPr>
          <w:delText>fully accounted for</w:delText>
        </w:r>
      </w:del>
      <w:r w:rsidRPr="00143F48" w:rsidR="00E41946">
        <w:rPr>
          <w:rFonts w:ascii="Times New Roman" w:hAnsi="Times New Roman" w:cs="Times New Roman"/>
        </w:rPr>
        <w:t>.</w:t>
      </w:r>
      <w:commentRangeEnd w:id="6"/>
      <w:r w:rsidR="00091E50">
        <w:rPr>
          <w:rStyle w:val="CommentReference"/>
        </w:rPr>
        <w:commentReference w:id="6"/>
      </w:r>
      <w:r w:rsidRPr="00143F48" w:rsidR="00E41946">
        <w:rPr>
          <w:rFonts w:ascii="Times New Roman" w:hAnsi="Times New Roman" w:cs="Times New Roman"/>
        </w:rPr>
        <w:t xml:space="preserve"> </w:t>
      </w:r>
      <w:commentRangeStart w:id="15"/>
      <w:commentRangeStart w:id="16"/>
      <w:commentRangeStart w:id="17"/>
      <w:commentRangeStart w:id="18"/>
      <w:commentRangeStart w:id="19"/>
      <w:commentRangeStart w:id="20"/>
      <w:commentRangeStart w:id="21"/>
      <w:commentRangeStart w:id="22"/>
      <w:commentRangeStart w:id="23"/>
      <w:r w:rsidRPr="00D8055C" w:rsidR="00D73CC8">
        <w:rPr>
          <w:rFonts w:ascii="Times New Roman" w:hAnsi="Times New Roman" w:cs="Times New Roman"/>
          <w:highlight w:val="yellow"/>
          <w:rPrChange w:author="Bird, Chris" w:date="2023-08-31T09:09:00Z" w:id="24">
            <w:rPr>
              <w:rFonts w:ascii="Times New Roman" w:hAnsi="Times New Roman" w:cs="Times New Roman"/>
            </w:rPr>
          </w:rPrChange>
        </w:rPr>
        <w:t>Consequently</w:t>
      </w:r>
      <w:r w:rsidRPr="00D8055C" w:rsidR="0022410B">
        <w:rPr>
          <w:rFonts w:ascii="Times New Roman" w:hAnsi="Times New Roman" w:cs="Times New Roman"/>
          <w:highlight w:val="yellow"/>
          <w:rPrChange w:author="Bird, Chris" w:date="2023-08-31T09:09:00Z" w:id="25">
            <w:rPr>
              <w:rFonts w:ascii="Times New Roman" w:hAnsi="Times New Roman" w:cs="Times New Roman"/>
            </w:rPr>
          </w:rPrChange>
        </w:rPr>
        <w:t xml:space="preserve">, </w:t>
      </w:r>
      <w:r w:rsidRPr="00D8055C" w:rsidR="00F84F97">
        <w:rPr>
          <w:rFonts w:ascii="Times New Roman" w:hAnsi="Times New Roman" w:cs="Times New Roman"/>
          <w:highlight w:val="yellow"/>
          <w:rPrChange w:author="Bird, Chris" w:date="2023-08-31T09:09:00Z" w:id="26">
            <w:rPr>
              <w:rFonts w:ascii="Times New Roman" w:hAnsi="Times New Roman" w:cs="Times New Roman"/>
            </w:rPr>
          </w:rPrChange>
        </w:rPr>
        <w:t xml:space="preserve">focus on reef fishes </w:t>
      </w:r>
      <w:r w:rsidRPr="00D8055C" w:rsidR="00BD0D51">
        <w:rPr>
          <w:rFonts w:ascii="Times New Roman" w:hAnsi="Times New Roman" w:cs="Times New Roman"/>
          <w:highlight w:val="yellow"/>
          <w:rPrChange w:author="Bird, Chris" w:date="2023-08-31T09:09:00Z" w:id="27">
            <w:rPr>
              <w:rFonts w:ascii="Times New Roman" w:hAnsi="Times New Roman" w:cs="Times New Roman"/>
            </w:rPr>
          </w:rPrChange>
        </w:rPr>
        <w:t>bias biodiversity drivers towards anthropogenic factors (e.g., fishing pressure</w:t>
      </w:r>
      <w:r w:rsidRPr="00D8055C" w:rsidR="00865EBF">
        <w:rPr>
          <w:rFonts w:ascii="Times New Roman" w:hAnsi="Times New Roman" w:cs="Times New Roman"/>
          <w:highlight w:val="yellow"/>
          <w:rPrChange w:author="Bird, Chris" w:date="2023-08-31T09:09:00Z" w:id="28">
            <w:rPr>
              <w:rFonts w:ascii="Times New Roman" w:hAnsi="Times New Roman" w:cs="Times New Roman"/>
            </w:rPr>
          </w:rPrChange>
        </w:rPr>
        <w:t xml:space="preserve"> and overexploitation) </w:t>
      </w:r>
      <w:r w:rsidRPr="00D8055C" w:rsidR="00B72409">
        <w:rPr>
          <w:rFonts w:ascii="Times New Roman" w:hAnsi="Times New Roman" w:cs="Times New Roman"/>
          <w:highlight w:val="yellow"/>
          <w:rPrChange w:author="Bird, Chris" w:date="2023-08-31T09:09:00Z" w:id="29">
            <w:rPr>
              <w:rFonts w:ascii="Times New Roman" w:hAnsi="Times New Roman" w:cs="Times New Roman"/>
            </w:rPr>
          </w:rPrChange>
        </w:rPr>
        <w:t>while discounting the effects</w:t>
      </w:r>
      <w:r w:rsidRPr="00D8055C" w:rsidR="00197DD9">
        <w:rPr>
          <w:rFonts w:ascii="Times New Roman" w:hAnsi="Times New Roman" w:cs="Times New Roman"/>
          <w:highlight w:val="yellow"/>
          <w:rPrChange w:author="Bird, Chris" w:date="2023-08-31T09:09:00Z" w:id="30">
            <w:rPr>
              <w:rFonts w:ascii="Times New Roman" w:hAnsi="Times New Roman" w:cs="Times New Roman"/>
            </w:rPr>
          </w:rPrChange>
        </w:rPr>
        <w:t xml:space="preserve"> of ecological factors.</w:t>
      </w:r>
      <w:r w:rsidRPr="00143F48" w:rsidR="00F26493">
        <w:rPr>
          <w:rFonts w:ascii="Times New Roman" w:hAnsi="Times New Roman" w:cs="Times New Roman"/>
        </w:rPr>
        <w:t xml:space="preserve"> </w:t>
      </w:r>
      <w:commentRangeEnd w:id="15"/>
      <w:r w:rsidR="001647BE">
        <w:rPr>
          <w:rStyle w:val="CommentReference"/>
        </w:rPr>
        <w:commentReference w:id="15"/>
      </w:r>
      <w:commentRangeEnd w:id="16"/>
      <w:r w:rsidR="000860B3">
        <w:rPr>
          <w:rStyle w:val="CommentReference"/>
        </w:rPr>
        <w:commentReference w:id="16"/>
      </w:r>
      <w:commentRangeEnd w:id="17"/>
      <w:r w:rsidR="00FF6EB8">
        <w:rPr>
          <w:rStyle w:val="CommentReference"/>
        </w:rPr>
        <w:commentReference w:id="17"/>
      </w:r>
      <w:commentRangeEnd w:id="18"/>
      <w:r w:rsidR="00A4231B">
        <w:rPr>
          <w:rStyle w:val="CommentReference"/>
        </w:rPr>
        <w:commentReference w:id="18"/>
      </w:r>
      <w:commentRangeEnd w:id="19"/>
      <w:r w:rsidR="009D5589">
        <w:rPr>
          <w:rStyle w:val="CommentReference"/>
        </w:rPr>
        <w:commentReference w:id="19"/>
      </w:r>
      <w:commentRangeEnd w:id="20"/>
      <w:r w:rsidR="007B5111">
        <w:rPr>
          <w:rStyle w:val="CommentReference"/>
        </w:rPr>
        <w:commentReference w:id="20"/>
      </w:r>
      <w:commentRangeEnd w:id="21"/>
      <w:r w:rsidR="00CD289B">
        <w:rPr>
          <w:rStyle w:val="CommentReference"/>
        </w:rPr>
        <w:commentReference w:id="21"/>
      </w:r>
      <w:commentRangeEnd w:id="22"/>
      <w:r w:rsidR="00E6055B">
        <w:rPr>
          <w:rStyle w:val="CommentReference"/>
        </w:rPr>
        <w:commentReference w:id="22"/>
      </w:r>
      <w:commentRangeEnd w:id="23"/>
      <w:r w:rsidR="00B7647A">
        <w:rPr>
          <w:rStyle w:val="CommentReference"/>
        </w:rPr>
        <w:commentReference w:id="23"/>
      </w:r>
      <w:r w:rsidRPr="00143F48" w:rsidR="0050276A">
        <w:rPr>
          <w:rFonts w:ascii="Times New Roman" w:hAnsi="Times New Roman" w:cs="Times New Roman"/>
        </w:rPr>
        <w:t>Therefore, t</w:t>
      </w:r>
      <w:r w:rsidRPr="00143F48" w:rsidR="002547E3">
        <w:rPr>
          <w:rFonts w:ascii="Times New Roman" w:hAnsi="Times New Roman" w:cs="Times New Roman"/>
        </w:rPr>
        <w:t>his project will use environmental DNA (eDNA) metabarcoding t</w:t>
      </w:r>
      <w:r w:rsidRPr="00143F48" w:rsidR="0018787E">
        <w:rPr>
          <w:rFonts w:ascii="Times New Roman" w:hAnsi="Times New Roman" w:cs="Times New Roman"/>
        </w:rPr>
        <w:t>o</w:t>
      </w:r>
      <w:r w:rsidRPr="00143F48" w:rsidR="006B3A6A">
        <w:rPr>
          <w:rFonts w:ascii="Times New Roman" w:hAnsi="Times New Roman" w:cs="Times New Roman"/>
        </w:rPr>
        <w:t xml:space="preserve"> fill in the knowledge gaps </w:t>
      </w:r>
      <w:r w:rsidRPr="00143F48" w:rsidR="00C5667D">
        <w:rPr>
          <w:rFonts w:ascii="Times New Roman" w:hAnsi="Times New Roman" w:cs="Times New Roman"/>
        </w:rPr>
        <w:t>on</w:t>
      </w:r>
      <w:r w:rsidRPr="00143F48" w:rsidR="00C26A54">
        <w:rPr>
          <w:rFonts w:ascii="Times New Roman" w:hAnsi="Times New Roman" w:cs="Times New Roman"/>
        </w:rPr>
        <w:t xml:space="preserve"> </w:t>
      </w:r>
      <w:r w:rsidRPr="00143F48" w:rsidR="00F001BA">
        <w:rPr>
          <w:rFonts w:ascii="Times New Roman" w:hAnsi="Times New Roman" w:cs="Times New Roman"/>
        </w:rPr>
        <w:t xml:space="preserve">whether </w:t>
      </w:r>
      <w:r w:rsidRPr="00143F48" w:rsidR="00C26A54">
        <w:rPr>
          <w:rFonts w:ascii="Times New Roman" w:hAnsi="Times New Roman" w:cs="Times New Roman"/>
        </w:rPr>
        <w:t>the patterns and drivers of</w:t>
      </w:r>
      <w:r w:rsidRPr="00143F48" w:rsidR="00722BE7">
        <w:rPr>
          <w:rFonts w:ascii="Times New Roman" w:hAnsi="Times New Roman" w:cs="Times New Roman"/>
        </w:rPr>
        <w:t xml:space="preserve"> </w:t>
      </w:r>
      <w:r w:rsidRPr="00143F48" w:rsidR="00486EF8">
        <w:rPr>
          <w:rFonts w:ascii="Times New Roman" w:hAnsi="Times New Roman" w:cs="Times New Roman"/>
        </w:rPr>
        <w:t xml:space="preserve">marine </w:t>
      </w:r>
      <w:r w:rsidRPr="00143F48" w:rsidR="001658B8">
        <w:rPr>
          <w:rFonts w:ascii="Times New Roman" w:hAnsi="Times New Roman" w:cs="Times New Roman"/>
        </w:rPr>
        <w:t xml:space="preserve">biodiversity </w:t>
      </w:r>
      <w:r w:rsidRPr="00143F48" w:rsidR="00F001BA">
        <w:rPr>
          <w:rFonts w:ascii="Times New Roman" w:hAnsi="Times New Roman" w:cs="Times New Roman"/>
        </w:rPr>
        <w:t xml:space="preserve">are consistent </w:t>
      </w:r>
      <w:r w:rsidRPr="00143F48" w:rsidR="00722BE7">
        <w:rPr>
          <w:rFonts w:ascii="Times New Roman" w:hAnsi="Times New Roman" w:cs="Times New Roman"/>
        </w:rPr>
        <w:t>across different taxonomic groups.</w:t>
      </w:r>
      <w:r w:rsidRPr="00143F48" w:rsidR="005F0D3E">
        <w:rPr>
          <w:rFonts w:ascii="Times New Roman" w:hAnsi="Times New Roman" w:cs="Times New Roman"/>
        </w:rPr>
        <w:t xml:space="preserve"> </w:t>
      </w:r>
      <w:r w:rsidRPr="00143F48" w:rsidR="00F001BA">
        <w:rPr>
          <w:rFonts w:ascii="Times New Roman" w:hAnsi="Times New Roman" w:cs="Times New Roman"/>
        </w:rPr>
        <w:t xml:space="preserve">We </w:t>
      </w:r>
      <w:r w:rsidRPr="00143F48" w:rsidR="000B0210">
        <w:rPr>
          <w:rFonts w:ascii="Times New Roman" w:hAnsi="Times New Roman" w:cs="Times New Roman"/>
        </w:rPr>
        <w:t>aim to conduct the research</w:t>
      </w:r>
      <w:r w:rsidRPr="00143F48" w:rsidR="00F001BA">
        <w:rPr>
          <w:rFonts w:ascii="Times New Roman" w:hAnsi="Times New Roman" w:cs="Times New Roman"/>
        </w:rPr>
        <w:t xml:space="preserve"> at the epicenter of marine biodiversity – the Philippine</w:t>
      </w:r>
      <w:r w:rsidRPr="00143F48" w:rsidR="005F45B8">
        <w:rPr>
          <w:rFonts w:ascii="Times New Roman" w:hAnsi="Times New Roman" w:cs="Times New Roman"/>
        </w:rPr>
        <w:t>s</w:t>
      </w:r>
      <w:ins w:author="Bird, Chris" w:date="2023-08-31T09:10:00Z" w:id="31">
        <w:r w:rsidR="00D33434">
          <w:rPr>
            <w:rFonts w:ascii="Times New Roman" w:hAnsi="Times New Roman" w:cs="Times New Roman"/>
          </w:rPr>
          <w:t>. S</w:t>
        </w:r>
      </w:ins>
      <w:del w:author="Bird, Chris" w:date="2023-08-31T09:10:00Z" w:id="32">
        <w:r w:rsidRPr="00143F48" w:rsidDel="00D33434" w:rsidR="00436AC2">
          <w:rPr>
            <w:rFonts w:ascii="Times New Roman" w:hAnsi="Times New Roman" w:cs="Times New Roman"/>
          </w:rPr>
          <w:delText>;</w:delText>
        </w:r>
        <w:r w:rsidRPr="00143F48" w:rsidDel="00D33434" w:rsidR="005F45B8">
          <w:rPr>
            <w:rFonts w:ascii="Times New Roman" w:hAnsi="Times New Roman" w:cs="Times New Roman"/>
          </w:rPr>
          <w:delText xml:space="preserve"> </w:delText>
        </w:r>
        <w:r w:rsidRPr="00143F48" w:rsidDel="00D33434" w:rsidR="00436AC2">
          <w:rPr>
            <w:rFonts w:ascii="Times New Roman" w:hAnsi="Times New Roman" w:cs="Times New Roman"/>
          </w:rPr>
          <w:delText>s</w:delText>
        </w:r>
      </w:del>
      <w:r w:rsidRPr="00143F48" w:rsidR="00C8437A">
        <w:rPr>
          <w:rFonts w:ascii="Times New Roman" w:hAnsi="Times New Roman" w:cs="Times New Roman"/>
        </w:rPr>
        <w:t xml:space="preserve">patiotemporal trends in fish biodiversity </w:t>
      </w:r>
      <w:r w:rsidRPr="00143F48" w:rsidR="007B2632">
        <w:rPr>
          <w:rFonts w:ascii="Times New Roman" w:hAnsi="Times New Roman" w:cs="Times New Roman"/>
        </w:rPr>
        <w:t>are well reported in the country, providing</w:t>
      </w:r>
      <w:r w:rsidRPr="00143F48" w:rsidR="00436AC2">
        <w:rPr>
          <w:rFonts w:ascii="Times New Roman" w:hAnsi="Times New Roman" w:cs="Times New Roman"/>
        </w:rPr>
        <w:t xml:space="preserve"> </w:t>
      </w:r>
      <w:r w:rsidRPr="00143F48" w:rsidR="000B0210">
        <w:rPr>
          <w:rFonts w:ascii="Times New Roman" w:hAnsi="Times New Roman" w:cs="Times New Roman"/>
        </w:rPr>
        <w:t>a good foundation with which hypotheses</w:t>
      </w:r>
      <w:r w:rsidRPr="00143F48" w:rsidR="001E757B">
        <w:rPr>
          <w:rFonts w:ascii="Times New Roman" w:hAnsi="Times New Roman" w:cs="Times New Roman"/>
        </w:rPr>
        <w:t xml:space="preserve"> on other taxonomic groups</w:t>
      </w:r>
      <w:r w:rsidRPr="00143F48" w:rsidR="000B0210">
        <w:rPr>
          <w:rFonts w:ascii="Times New Roman" w:hAnsi="Times New Roman" w:cs="Times New Roman"/>
        </w:rPr>
        <w:t xml:space="preserve"> can be tested.</w:t>
      </w:r>
      <w:r w:rsidRPr="00143F48" w:rsidR="001B73FC">
        <w:rPr>
          <w:rFonts w:ascii="Times New Roman" w:hAnsi="Times New Roman" w:cs="Times New Roman"/>
        </w:rPr>
        <w:t xml:space="preserve"> </w:t>
      </w:r>
      <w:r w:rsidRPr="00143F48" w:rsidR="00035238">
        <w:rPr>
          <w:rFonts w:ascii="Times New Roman" w:hAnsi="Times New Roman" w:cs="Times New Roman"/>
        </w:rPr>
        <w:t xml:space="preserve">We plan to compare </w:t>
      </w:r>
      <w:r w:rsidRPr="00143F48" w:rsidR="00E17FF7">
        <w:rPr>
          <w:rFonts w:ascii="Times New Roman" w:hAnsi="Times New Roman" w:cs="Times New Roman"/>
        </w:rPr>
        <w:t xml:space="preserve">the biodiversity of different taxa </w:t>
      </w:r>
      <w:r w:rsidRPr="00143F48" w:rsidR="004616D9">
        <w:rPr>
          <w:rFonts w:ascii="Times New Roman" w:hAnsi="Times New Roman" w:cs="Times New Roman"/>
        </w:rPr>
        <w:t xml:space="preserve">within and among </w:t>
      </w:r>
      <w:r w:rsidRPr="00143F48" w:rsidR="005B178F">
        <w:rPr>
          <w:rFonts w:ascii="Times New Roman" w:hAnsi="Times New Roman" w:cs="Times New Roman"/>
        </w:rPr>
        <w:t xml:space="preserve">selected </w:t>
      </w:r>
      <w:r w:rsidRPr="00143F48" w:rsidR="004616D9">
        <w:rPr>
          <w:rFonts w:ascii="Times New Roman" w:hAnsi="Times New Roman" w:cs="Times New Roman"/>
        </w:rPr>
        <w:t xml:space="preserve">marine biogeographic regions. </w:t>
      </w:r>
      <w:r w:rsidRPr="00BD28B1" w:rsidR="00CD35E3">
        <w:rPr>
          <w:rFonts w:ascii="Times New Roman" w:hAnsi="Times New Roman" w:cs="Times New Roman"/>
          <w:highlight w:val="yellow"/>
          <w:rPrChange w:author="Bird, Chris" w:date="2023-08-31T09:12:00Z" w:id="33">
            <w:rPr>
              <w:rFonts w:ascii="Times New Roman" w:hAnsi="Times New Roman" w:cs="Times New Roman"/>
            </w:rPr>
          </w:rPrChange>
        </w:rPr>
        <w:t xml:space="preserve">We also plan to </w:t>
      </w:r>
      <w:r w:rsidRPr="00BD28B1" w:rsidR="00CE3EB3">
        <w:rPr>
          <w:rFonts w:ascii="Times New Roman" w:hAnsi="Times New Roman" w:cs="Times New Roman"/>
          <w:highlight w:val="yellow"/>
          <w:rPrChange w:author="Bird, Chris" w:date="2023-08-31T09:12:00Z" w:id="34">
            <w:rPr>
              <w:rFonts w:ascii="Times New Roman" w:hAnsi="Times New Roman" w:cs="Times New Roman"/>
            </w:rPr>
          </w:rPrChange>
        </w:rPr>
        <w:t xml:space="preserve">determine which between </w:t>
      </w:r>
      <w:r w:rsidRPr="00BD28B1" w:rsidR="00506FD6">
        <w:rPr>
          <w:rFonts w:ascii="Times New Roman" w:hAnsi="Times New Roman" w:cs="Times New Roman"/>
          <w:highlight w:val="yellow"/>
          <w:rPrChange w:author="Bird, Chris" w:date="2023-08-31T09:12:00Z" w:id="35">
            <w:rPr>
              <w:rFonts w:ascii="Times New Roman" w:hAnsi="Times New Roman" w:cs="Times New Roman"/>
            </w:rPr>
          </w:rPrChange>
        </w:rPr>
        <w:t xml:space="preserve">anthropogenic and environmental </w:t>
      </w:r>
      <w:r w:rsidRPr="00BD28B1" w:rsidR="00CE3EB3">
        <w:rPr>
          <w:rFonts w:ascii="Times New Roman" w:hAnsi="Times New Roman" w:cs="Times New Roman"/>
          <w:highlight w:val="yellow"/>
          <w:rPrChange w:author="Bird, Chris" w:date="2023-08-31T09:12:00Z" w:id="36">
            <w:rPr>
              <w:rFonts w:ascii="Times New Roman" w:hAnsi="Times New Roman" w:cs="Times New Roman"/>
            </w:rPr>
          </w:rPrChange>
        </w:rPr>
        <w:t>variables</w:t>
      </w:r>
      <w:r w:rsidRPr="00BD28B1" w:rsidR="00506FD6">
        <w:rPr>
          <w:rFonts w:ascii="Times New Roman" w:hAnsi="Times New Roman" w:cs="Times New Roman"/>
          <w:highlight w:val="yellow"/>
          <w:rPrChange w:author="Bird, Chris" w:date="2023-08-31T09:12:00Z" w:id="37">
            <w:rPr>
              <w:rFonts w:ascii="Times New Roman" w:hAnsi="Times New Roman" w:cs="Times New Roman"/>
            </w:rPr>
          </w:rPrChange>
        </w:rPr>
        <w:t xml:space="preserve"> </w:t>
      </w:r>
      <w:r w:rsidRPr="00BD28B1" w:rsidR="00CE3EB3">
        <w:rPr>
          <w:rFonts w:ascii="Times New Roman" w:hAnsi="Times New Roman" w:cs="Times New Roman"/>
          <w:highlight w:val="yellow"/>
          <w:rPrChange w:author="Bird, Chris" w:date="2023-08-31T09:12:00Z" w:id="38">
            <w:rPr>
              <w:rFonts w:ascii="Times New Roman" w:hAnsi="Times New Roman" w:cs="Times New Roman"/>
            </w:rPr>
          </w:rPrChange>
        </w:rPr>
        <w:t>c</w:t>
      </w:r>
      <w:r w:rsidRPr="00BD28B1" w:rsidR="00990833">
        <w:rPr>
          <w:rFonts w:ascii="Times New Roman" w:hAnsi="Times New Roman" w:cs="Times New Roman"/>
          <w:highlight w:val="yellow"/>
          <w:rPrChange w:author="Bird, Chris" w:date="2023-08-31T09:12:00Z" w:id="39">
            <w:rPr>
              <w:rFonts w:ascii="Times New Roman" w:hAnsi="Times New Roman" w:cs="Times New Roman"/>
            </w:rPr>
          </w:rPrChange>
        </w:rPr>
        <w:t>ontribute more to</w:t>
      </w:r>
      <w:r w:rsidRPr="00BD28B1" w:rsidR="00E4017C">
        <w:rPr>
          <w:rFonts w:ascii="Times New Roman" w:hAnsi="Times New Roman" w:cs="Times New Roman"/>
          <w:highlight w:val="yellow"/>
          <w:rPrChange w:author="Bird, Chris" w:date="2023-08-31T09:12:00Z" w:id="40">
            <w:rPr>
              <w:rFonts w:ascii="Times New Roman" w:hAnsi="Times New Roman" w:cs="Times New Roman"/>
            </w:rPr>
          </w:rPrChange>
        </w:rPr>
        <w:t xml:space="preserve"> the observed patterns of diversity</w:t>
      </w:r>
      <w:r w:rsidRPr="00BD28B1" w:rsidR="00D968E0">
        <w:rPr>
          <w:rFonts w:ascii="Times New Roman" w:hAnsi="Times New Roman" w:cs="Times New Roman"/>
          <w:highlight w:val="yellow"/>
          <w:rPrChange w:author="Bird, Chris" w:date="2023-08-31T09:12:00Z" w:id="41">
            <w:rPr>
              <w:rFonts w:ascii="Times New Roman" w:hAnsi="Times New Roman" w:cs="Times New Roman"/>
            </w:rPr>
          </w:rPrChange>
        </w:rPr>
        <w:t xml:space="preserve"> across taxa</w:t>
      </w:r>
      <w:r w:rsidRPr="00BD28B1" w:rsidR="00E4017C">
        <w:rPr>
          <w:rFonts w:ascii="Times New Roman" w:hAnsi="Times New Roman" w:cs="Times New Roman"/>
          <w:highlight w:val="yellow"/>
          <w:rPrChange w:author="Bird, Chris" w:date="2023-08-31T09:12:00Z" w:id="42">
            <w:rPr>
              <w:rFonts w:ascii="Times New Roman" w:hAnsi="Times New Roman" w:cs="Times New Roman"/>
            </w:rPr>
          </w:rPrChange>
        </w:rPr>
        <w:t>.</w:t>
      </w:r>
      <w:r w:rsidRPr="00143F48" w:rsidR="00E4017C">
        <w:rPr>
          <w:rFonts w:ascii="Times New Roman" w:hAnsi="Times New Roman" w:cs="Times New Roman"/>
        </w:rPr>
        <w:t xml:space="preserve"> </w:t>
      </w:r>
    </w:p>
    <w:p w:rsidRPr="00143F48" w:rsidR="000D27CC" w:rsidRDefault="00FC7224" w14:paraId="08FA9221" w14:textId="66A7724D">
      <w:pPr>
        <w:rPr>
          <w:rFonts w:ascii="Times New Roman" w:hAnsi="Times New Roman" w:cs="Times New Roman"/>
          <w:i/>
          <w:iCs/>
        </w:rPr>
      </w:pPr>
      <w:commentRangeStart w:id="43"/>
      <w:commentRangeStart w:id="44"/>
      <w:r w:rsidRPr="00143F48">
        <w:rPr>
          <w:rFonts w:ascii="Times New Roman" w:hAnsi="Times New Roman" w:cs="Times New Roman"/>
          <w:i/>
          <w:iCs/>
        </w:rPr>
        <w:t>Context</w:t>
      </w:r>
      <w:commentRangeEnd w:id="43"/>
      <w:r w:rsidR="00E631C4">
        <w:rPr>
          <w:rStyle w:val="CommentReference"/>
        </w:rPr>
        <w:commentReference w:id="43"/>
      </w:r>
      <w:commentRangeEnd w:id="44"/>
      <w:r w:rsidR="00DB7F1E">
        <w:rPr>
          <w:rStyle w:val="CommentReference"/>
        </w:rPr>
        <w:commentReference w:id="44"/>
      </w:r>
    </w:p>
    <w:p w:rsidRPr="00143F48" w:rsidR="00EA0B5C" w:rsidP="00CE4E00" w:rsidRDefault="007F02BB" w14:paraId="650081E8" w14:textId="17A95924">
      <w:pPr>
        <w:ind w:firstLine="720"/>
        <w:rPr>
          <w:rFonts w:ascii="Times New Roman" w:hAnsi="Times New Roman" w:cs="Times New Roman"/>
        </w:rPr>
      </w:pPr>
      <w:del w:author="Bird, Chris" w:date="2023-08-31T09:13:00Z" w:id="45">
        <w:r w:rsidRPr="00143F48" w:rsidDel="00F75BC2">
          <w:rPr>
            <w:rFonts w:ascii="Times New Roman" w:hAnsi="Times New Roman" w:cs="Times New Roman"/>
          </w:rPr>
          <w:delText xml:space="preserve">Highly </w:delText>
        </w:r>
      </w:del>
      <w:ins w:author="Bird, Chris" w:date="2023-08-31T09:13:00Z" w:id="46">
        <w:r w:rsidR="00F75BC2">
          <w:rPr>
            <w:rFonts w:ascii="Times New Roman" w:hAnsi="Times New Roman" w:cs="Times New Roman"/>
          </w:rPr>
          <w:t>B</w:t>
        </w:r>
      </w:ins>
      <w:del w:author="Bird, Chris" w:date="2023-08-31T09:13:00Z" w:id="47">
        <w:r w:rsidRPr="00143F48" w:rsidDel="00F75BC2">
          <w:rPr>
            <w:rFonts w:ascii="Times New Roman" w:hAnsi="Times New Roman" w:cs="Times New Roman"/>
          </w:rPr>
          <w:delText>b</w:delText>
        </w:r>
      </w:del>
      <w:r w:rsidRPr="00143F48">
        <w:rPr>
          <w:rFonts w:ascii="Times New Roman" w:hAnsi="Times New Roman" w:cs="Times New Roman"/>
        </w:rPr>
        <w:t>iodiverse regions provide important socio-economic and ecological services both at local and global scales</w:t>
      </w:r>
      <w:ins w:author="Bird, Chris" w:date="2023-08-31T09:18:00Z" w:id="48">
        <w:r w:rsidR="00E631C4">
          <w:rPr>
            <w:rFonts w:ascii="Times New Roman" w:hAnsi="Times New Roman" w:cs="Times New Roman"/>
          </w:rPr>
          <w:t>,</w:t>
        </w:r>
      </w:ins>
      <w:ins w:author="Bird, Chris" w:date="2023-08-31T09:19:00Z" w:id="49">
        <w:r w:rsidR="00272389">
          <w:rPr>
            <w:rFonts w:ascii="Times New Roman" w:hAnsi="Times New Roman" w:cs="Times New Roman"/>
          </w:rPr>
          <w:t xml:space="preserve"> such as/ for example …_______ </w:t>
        </w:r>
      </w:ins>
      <w:ins w:author="Bird, Chris" w:date="2023-08-31T09:29:00Z" w:id="50">
        <w:r w:rsidR="00C24DF4">
          <w:rPr>
            <w:rFonts w:ascii="Times New Roman" w:hAnsi="Times New Roman" w:cs="Times New Roman"/>
          </w:rPr>
          <w:t xml:space="preserve"> (</w:t>
        </w:r>
        <w:r w:rsidRPr="00C24DF4" w:rsidR="00C24DF4">
          <w:rPr>
            <w:rFonts w:ascii="Times New Roman" w:hAnsi="Times New Roman" w:cs="Times New Roman"/>
            <w:highlight w:val="yellow"/>
            <w:rPrChange w:author="Bird, Chris" w:date="2023-08-31T09:29:00Z" w:id="51">
              <w:rPr>
                <w:rFonts w:ascii="Times New Roman" w:hAnsi="Times New Roman" w:cs="Times New Roman"/>
              </w:rPr>
            </w:rPrChange>
          </w:rPr>
          <w:t>Cite</w:t>
        </w:r>
        <w:r w:rsidR="00C24DF4">
          <w:rPr>
            <w:rFonts w:ascii="Times New Roman" w:hAnsi="Times New Roman" w:cs="Times New Roman"/>
          </w:rPr>
          <w:t>)</w:t>
        </w:r>
      </w:ins>
      <w:ins w:author="Bird, Chris" w:date="2023-08-31T09:19:00Z" w:id="52">
        <w:r w:rsidR="00272389">
          <w:rPr>
            <w:rFonts w:ascii="Times New Roman" w:hAnsi="Times New Roman" w:cs="Times New Roman"/>
          </w:rPr>
          <w:t>.</w:t>
        </w:r>
      </w:ins>
      <w:del w:author="Bird, Chris" w:date="2023-08-31T09:18:00Z" w:id="53">
        <w:r w:rsidRPr="00143F48" w:rsidDel="00E631C4" w:rsidR="006C5154">
          <w:rPr>
            <w:rFonts w:ascii="Times New Roman" w:hAnsi="Times New Roman" w:cs="Times New Roman"/>
          </w:rPr>
          <w:delText>;</w:delText>
        </w:r>
      </w:del>
      <w:r w:rsidRPr="00143F48" w:rsidR="006C5154">
        <w:rPr>
          <w:rFonts w:ascii="Times New Roman" w:hAnsi="Times New Roman" w:cs="Times New Roman"/>
        </w:rPr>
        <w:t xml:space="preserve"> </w:t>
      </w:r>
      <w:ins w:author="Bird, Chris" w:date="2023-08-31T09:20:00Z" w:id="54">
        <w:r w:rsidR="004C336B">
          <w:rPr>
            <w:rFonts w:ascii="Times New Roman" w:hAnsi="Times New Roman" w:cs="Times New Roman"/>
          </w:rPr>
          <w:t xml:space="preserve"> </w:t>
        </w:r>
      </w:ins>
      <w:ins w:author="Bird, Chris" w:date="2023-08-31T09:21:00Z" w:id="55">
        <w:r w:rsidR="00985334">
          <w:rPr>
            <w:rFonts w:ascii="Times New Roman" w:hAnsi="Times New Roman" w:cs="Times New Roman"/>
          </w:rPr>
          <w:t>Identifying the</w:t>
        </w:r>
      </w:ins>
      <w:del w:author="Bird, Chris" w:date="2023-08-31T09:20:00Z" w:id="56">
        <w:r w:rsidRPr="00143F48" w:rsidDel="004C336B" w:rsidR="006C5154">
          <w:rPr>
            <w:rFonts w:ascii="Times New Roman" w:hAnsi="Times New Roman" w:cs="Times New Roman"/>
          </w:rPr>
          <w:delText xml:space="preserve">with </w:delText>
        </w:r>
      </w:del>
      <w:del w:author="Bird, Chris" w:date="2023-08-31T09:21:00Z" w:id="57">
        <w:r w:rsidRPr="00143F48" w:rsidDel="00985334" w:rsidR="006C5154">
          <w:rPr>
            <w:rFonts w:ascii="Times New Roman" w:hAnsi="Times New Roman" w:cs="Times New Roman"/>
          </w:rPr>
          <w:delText>the</w:delText>
        </w:r>
      </w:del>
      <w:r w:rsidRPr="00143F48" w:rsidR="006C5154">
        <w:rPr>
          <w:rFonts w:ascii="Times New Roman" w:hAnsi="Times New Roman" w:cs="Times New Roman"/>
        </w:rPr>
        <w:t xml:space="preserve"> threats brought about by </w:t>
      </w:r>
      <w:ins w:author="Bird, Chris" w:date="2023-08-31T09:20:00Z" w:id="58">
        <w:r w:rsidR="004C336B">
          <w:rPr>
            <w:rFonts w:ascii="Times New Roman" w:hAnsi="Times New Roman" w:cs="Times New Roman"/>
          </w:rPr>
          <w:t>direct</w:t>
        </w:r>
        <w:r w:rsidR="00193B62">
          <w:rPr>
            <w:rFonts w:ascii="Times New Roman" w:hAnsi="Times New Roman" w:cs="Times New Roman"/>
          </w:rPr>
          <w:t xml:space="preserve"> and indirect </w:t>
        </w:r>
      </w:ins>
      <w:r w:rsidRPr="00143F48" w:rsidR="006C5154">
        <w:rPr>
          <w:rFonts w:ascii="Times New Roman" w:hAnsi="Times New Roman" w:cs="Times New Roman"/>
        </w:rPr>
        <w:t xml:space="preserve">anthropogenic </w:t>
      </w:r>
      <w:del w:author="Bird, Chris" w:date="2023-08-31T09:20:00Z" w:id="59">
        <w:r w:rsidRPr="00143F48" w:rsidDel="00193B62" w:rsidR="006C5154">
          <w:rPr>
            <w:rFonts w:ascii="Times New Roman" w:hAnsi="Times New Roman" w:cs="Times New Roman"/>
          </w:rPr>
          <w:delText>factors and</w:delText>
        </w:r>
      </w:del>
      <w:ins w:author="Bird, Chris" w:date="2023-08-31T09:20:00Z" w:id="60">
        <w:r w:rsidR="00193B62">
          <w:rPr>
            <w:rFonts w:ascii="Times New Roman" w:hAnsi="Times New Roman" w:cs="Times New Roman"/>
          </w:rPr>
          <w:t>activities</w:t>
        </w:r>
      </w:ins>
      <w:ins w:author="Bird, Chris" w:date="2023-08-31T09:21:00Z" w:id="61">
        <w:r w:rsidR="00193B62">
          <w:rPr>
            <w:rFonts w:ascii="Times New Roman" w:hAnsi="Times New Roman" w:cs="Times New Roman"/>
          </w:rPr>
          <w:t>, such as</w:t>
        </w:r>
      </w:ins>
      <w:r w:rsidRPr="00143F48" w:rsidR="006C5154">
        <w:rPr>
          <w:rFonts w:ascii="Times New Roman" w:hAnsi="Times New Roman" w:cs="Times New Roman"/>
        </w:rPr>
        <w:t xml:space="preserve"> climate change,</w:t>
      </w:r>
      <w:r w:rsidRPr="00143F48" w:rsidR="0028417F">
        <w:rPr>
          <w:rFonts w:ascii="Times New Roman" w:hAnsi="Times New Roman" w:cs="Times New Roman"/>
        </w:rPr>
        <w:t xml:space="preserve"> </w:t>
      </w:r>
      <w:del w:author="Bird, Chris" w:date="2023-08-31T09:21:00Z" w:id="62">
        <w:r w:rsidRPr="00143F48" w:rsidDel="00985334" w:rsidR="0028417F">
          <w:rPr>
            <w:rFonts w:ascii="Times New Roman" w:hAnsi="Times New Roman" w:cs="Times New Roman"/>
          </w:rPr>
          <w:delText xml:space="preserve">identifying them </w:delText>
        </w:r>
        <w:r w:rsidRPr="00143F48" w:rsidDel="00F40D41" w:rsidR="0028417F">
          <w:rPr>
            <w:rFonts w:ascii="Times New Roman" w:hAnsi="Times New Roman" w:cs="Times New Roman"/>
          </w:rPr>
          <w:delText>are</w:delText>
        </w:r>
      </w:del>
      <w:ins w:author="Bird, Chris" w:date="2023-08-31T09:21:00Z" w:id="63">
        <w:r w:rsidR="00F40D41">
          <w:rPr>
            <w:rFonts w:ascii="Times New Roman" w:hAnsi="Times New Roman" w:cs="Times New Roman"/>
          </w:rPr>
          <w:t>is</w:t>
        </w:r>
      </w:ins>
      <w:r w:rsidRPr="00143F48" w:rsidR="0028417F">
        <w:rPr>
          <w:rFonts w:ascii="Times New Roman" w:hAnsi="Times New Roman" w:cs="Times New Roman"/>
        </w:rPr>
        <w:t xml:space="preserve"> </w:t>
      </w:r>
      <w:r w:rsidRPr="00143F48" w:rsidR="00CB2178">
        <w:rPr>
          <w:rFonts w:ascii="Times New Roman" w:hAnsi="Times New Roman" w:cs="Times New Roman"/>
        </w:rPr>
        <w:t xml:space="preserve">critical </w:t>
      </w:r>
      <w:del w:author="Bird, Chris" w:date="2023-08-31T09:21:00Z" w:id="64">
        <w:r w:rsidRPr="00143F48" w:rsidDel="00F40D41" w:rsidR="000003D0">
          <w:rPr>
            <w:rFonts w:ascii="Times New Roman" w:hAnsi="Times New Roman" w:cs="Times New Roman"/>
          </w:rPr>
          <w:delText>so that</w:delText>
        </w:r>
      </w:del>
      <w:ins w:author="Bird, Chris" w:date="2023-08-31T09:21:00Z" w:id="65">
        <w:r w:rsidR="00F40D41">
          <w:rPr>
            <w:rFonts w:ascii="Times New Roman" w:hAnsi="Times New Roman" w:cs="Times New Roman"/>
          </w:rPr>
          <w:t>to inform</w:t>
        </w:r>
      </w:ins>
      <w:r w:rsidRPr="00143F48" w:rsidR="002D01EE">
        <w:rPr>
          <w:rFonts w:ascii="Times New Roman" w:hAnsi="Times New Roman" w:cs="Times New Roman"/>
        </w:rPr>
        <w:t xml:space="preserve"> </w:t>
      </w:r>
      <w:r w:rsidRPr="00143F48" w:rsidR="006B7632">
        <w:rPr>
          <w:rFonts w:ascii="Times New Roman" w:hAnsi="Times New Roman" w:cs="Times New Roman"/>
        </w:rPr>
        <w:t>management</w:t>
      </w:r>
      <w:ins w:author="Bird, Chris" w:date="2023-08-31T09:22:00Z" w:id="66">
        <w:r w:rsidR="001E64B2">
          <w:rPr>
            <w:rFonts w:ascii="Times New Roman" w:hAnsi="Times New Roman" w:cs="Times New Roman"/>
          </w:rPr>
          <w:t xml:space="preserve">, </w:t>
        </w:r>
      </w:ins>
      <w:del w:author="Bird, Chris" w:date="2023-08-31T09:22:00Z" w:id="67">
        <w:r w:rsidRPr="00143F48" w:rsidDel="001E64B2" w:rsidR="006B7632">
          <w:rPr>
            <w:rFonts w:ascii="Times New Roman" w:hAnsi="Times New Roman" w:cs="Times New Roman"/>
          </w:rPr>
          <w:delText xml:space="preserve"> and </w:delText>
        </w:r>
      </w:del>
      <w:r w:rsidRPr="00143F48" w:rsidR="006B7632">
        <w:rPr>
          <w:rFonts w:ascii="Times New Roman" w:hAnsi="Times New Roman" w:cs="Times New Roman"/>
        </w:rPr>
        <w:t>conservation</w:t>
      </w:r>
      <w:ins w:author="Bird, Chris" w:date="2023-08-31T09:22:00Z" w:id="68">
        <w:r w:rsidR="001E64B2">
          <w:rPr>
            <w:rFonts w:ascii="Times New Roman" w:hAnsi="Times New Roman" w:cs="Times New Roman"/>
          </w:rPr>
          <w:t>, and restoration</w:t>
        </w:r>
      </w:ins>
      <w:r w:rsidRPr="00143F48" w:rsidR="006B7632">
        <w:rPr>
          <w:rFonts w:ascii="Times New Roman" w:hAnsi="Times New Roman" w:cs="Times New Roman"/>
        </w:rPr>
        <w:t xml:space="preserve"> </w:t>
      </w:r>
      <w:del w:author="Bird, Chris" w:date="2023-08-31T09:22:00Z" w:id="69">
        <w:r w:rsidRPr="00143F48" w:rsidDel="00F40D41" w:rsidR="006B7632">
          <w:rPr>
            <w:rFonts w:ascii="Times New Roman" w:hAnsi="Times New Roman" w:cs="Times New Roman"/>
          </w:rPr>
          <w:delText xml:space="preserve">measures can be </w:delText>
        </w:r>
        <w:r w:rsidRPr="00143F48" w:rsidDel="00F40D41" w:rsidR="008B10F8">
          <w:rPr>
            <w:rFonts w:ascii="Times New Roman" w:hAnsi="Times New Roman" w:cs="Times New Roman"/>
          </w:rPr>
          <w:delText>put in place</w:delText>
        </w:r>
      </w:del>
      <w:ins w:author="Bird, Chris" w:date="2023-08-31T09:22:00Z" w:id="70">
        <w:r w:rsidR="00F40D41">
          <w:rPr>
            <w:rFonts w:ascii="Times New Roman" w:hAnsi="Times New Roman" w:cs="Times New Roman"/>
          </w:rPr>
          <w:t>effort</w:t>
        </w:r>
        <w:r w:rsidR="001E64B2">
          <w:rPr>
            <w:rFonts w:ascii="Times New Roman" w:hAnsi="Times New Roman" w:cs="Times New Roman"/>
          </w:rPr>
          <w:t>s</w:t>
        </w:r>
      </w:ins>
      <w:sdt>
        <w:sdtPr>
          <w:rPr>
            <w:rFonts w:ascii="Times New Roman" w:hAnsi="Times New Roman" w:cs="Times New Roman"/>
            <w:color w:val="000000"/>
            <w:vertAlign w:val="superscript"/>
          </w:rPr>
          <w:tag w:val="MENDELEY_CITATION_v3_eyJjaXRhdGlvbklEIjoiTUVOREVMRVlfQ0lUQVRJT05fNWEwNTJjMzEtYWUyNC00NDEzLWFmZTctNzQ4YmI0ZWJhMDE1IiwicHJvcGVydGllcyI6eyJub3RlSW5kZXgiOjB9LCJpc0VkaXRlZCI6ZmFsc2UsIm1hbnVhbE92ZXJyaWRlIjp7ImlzTWFudWFsbHlPdmVycmlkZGVuIjpmYWxzZSwiY2l0ZXByb2NUZXh0IjoiPHN1cD4x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1723101365"/>
          <w:placeholder>
            <w:docPart w:val="DefaultPlaceholder_-1854013440"/>
          </w:placeholder>
        </w:sdtPr>
        <w:sdtContent>
          <w:r w:rsidRPr="00143F48" w:rsidR="006C6D83">
            <w:rPr>
              <w:rFonts w:ascii="Times New Roman" w:hAnsi="Times New Roman" w:cs="Times New Roman"/>
              <w:color w:val="000000"/>
              <w:vertAlign w:val="superscript"/>
            </w:rPr>
            <w:t>1</w:t>
          </w:r>
        </w:sdtContent>
      </w:sdt>
      <w:r w:rsidRPr="00143F48" w:rsidR="008B10F8">
        <w:rPr>
          <w:rFonts w:ascii="Times New Roman" w:hAnsi="Times New Roman" w:cs="Times New Roman"/>
        </w:rPr>
        <w:t>.</w:t>
      </w:r>
      <w:r w:rsidRPr="00143F48" w:rsidR="0038140B">
        <w:rPr>
          <w:rFonts w:ascii="Times New Roman" w:hAnsi="Times New Roman" w:cs="Times New Roman"/>
        </w:rPr>
        <w:t xml:space="preserve"> </w:t>
      </w:r>
      <w:r w:rsidRPr="00143F48" w:rsidR="00313941">
        <w:rPr>
          <w:rFonts w:ascii="Times New Roman" w:hAnsi="Times New Roman" w:cs="Times New Roman"/>
        </w:rPr>
        <w:t>Developing and utilizing rapid biomonitoring methods</w:t>
      </w:r>
      <w:r w:rsidRPr="00143F48" w:rsidR="005742BA">
        <w:rPr>
          <w:rFonts w:ascii="Times New Roman" w:hAnsi="Times New Roman" w:cs="Times New Roman"/>
        </w:rPr>
        <w:t xml:space="preserve"> in the </w:t>
      </w:r>
      <w:commentRangeStart w:id="71"/>
      <w:r w:rsidRPr="00143F48" w:rsidR="005742BA">
        <w:rPr>
          <w:rFonts w:ascii="Times New Roman" w:hAnsi="Times New Roman" w:cs="Times New Roman"/>
        </w:rPr>
        <w:t xml:space="preserve">Indo-Malay Pacific Archipelago (IMPA) </w:t>
      </w:r>
      <w:commentRangeEnd w:id="71"/>
      <w:r w:rsidR="00C24DF4">
        <w:rPr>
          <w:rStyle w:val="CommentReference"/>
        </w:rPr>
        <w:commentReference w:id="71"/>
      </w:r>
      <w:r w:rsidRPr="00143F48" w:rsidR="005742BA">
        <w:rPr>
          <w:rFonts w:ascii="Times New Roman" w:hAnsi="Times New Roman" w:cs="Times New Roman"/>
        </w:rPr>
        <w:t xml:space="preserve">are therefore necessary </w:t>
      </w:r>
      <w:r w:rsidRPr="00143F48" w:rsidR="004C57E0">
        <w:rPr>
          <w:rFonts w:ascii="Times New Roman" w:hAnsi="Times New Roman" w:cs="Times New Roman"/>
        </w:rPr>
        <w:t>since this is</w:t>
      </w:r>
      <w:r w:rsidRPr="00143F48" w:rsidR="00006EBA">
        <w:rPr>
          <w:rFonts w:ascii="Times New Roman" w:hAnsi="Times New Roman" w:cs="Times New Roman"/>
        </w:rPr>
        <w:t xml:space="preserve"> </w:t>
      </w:r>
      <w:r w:rsidRPr="00143F48" w:rsidR="00EE2A70">
        <w:rPr>
          <w:rFonts w:ascii="Times New Roman" w:hAnsi="Times New Roman" w:cs="Times New Roman"/>
        </w:rPr>
        <w:t xml:space="preserve">where the highest concentration of global marine biodiversity </w:t>
      </w:r>
      <w:r w:rsidRPr="00143F48" w:rsidR="004C57E0">
        <w:rPr>
          <w:rFonts w:ascii="Times New Roman" w:hAnsi="Times New Roman" w:cs="Times New Roman"/>
        </w:rPr>
        <w:t>is located,</w:t>
      </w:r>
      <w:r w:rsidRPr="00143F48" w:rsidR="00C346EB">
        <w:rPr>
          <w:rFonts w:ascii="Times New Roman" w:hAnsi="Times New Roman" w:cs="Times New Roman"/>
        </w:rPr>
        <w:t xml:space="preserve"> along with </w:t>
      </w:r>
      <w:r w:rsidRPr="00143F48" w:rsidR="004C57E0">
        <w:rPr>
          <w:rFonts w:ascii="Times New Roman" w:hAnsi="Times New Roman" w:cs="Times New Roman"/>
        </w:rPr>
        <w:t xml:space="preserve">countries that are most vulnerable to </w:t>
      </w:r>
      <w:r w:rsidRPr="00143F48" w:rsidR="000D0C98">
        <w:rPr>
          <w:rFonts w:ascii="Times New Roman" w:hAnsi="Times New Roman" w:cs="Times New Roman"/>
        </w:rPr>
        <w:t xml:space="preserve">biodiversity </w:t>
      </w:r>
      <w:r w:rsidRPr="00143F48" w:rsidR="005D4F79">
        <w:rPr>
          <w:rFonts w:ascii="Times New Roman" w:hAnsi="Times New Roman" w:cs="Times New Roman"/>
        </w:rPr>
        <w:t>threats</w:t>
      </w:r>
      <w:r w:rsidRPr="00143F48" w:rsidR="000D0C98">
        <w:rPr>
          <w:rFonts w:ascii="Times New Roman" w:hAnsi="Times New Roman" w:cs="Times New Roman"/>
        </w:rPr>
        <w:t>.</w:t>
      </w:r>
      <w:r w:rsidRPr="00143F48" w:rsidR="005D4F79">
        <w:rPr>
          <w:rFonts w:ascii="Times New Roman" w:hAnsi="Times New Roman" w:cs="Times New Roman"/>
        </w:rPr>
        <w:t xml:space="preserve"> O</w:t>
      </w:r>
      <w:r w:rsidRPr="00143F48" w:rsidR="000B25A0">
        <w:rPr>
          <w:rFonts w:ascii="Times New Roman" w:hAnsi="Times New Roman" w:cs="Times New Roman"/>
        </w:rPr>
        <w:t xml:space="preserve">ne </w:t>
      </w:r>
      <w:r w:rsidRPr="00143F48" w:rsidR="0041775E">
        <w:rPr>
          <w:rFonts w:ascii="Times New Roman" w:hAnsi="Times New Roman" w:cs="Times New Roman"/>
        </w:rPr>
        <w:t xml:space="preserve">of the most vulnerable </w:t>
      </w:r>
      <w:r w:rsidRPr="00143F48" w:rsidR="00196530">
        <w:rPr>
          <w:rFonts w:ascii="Times New Roman" w:hAnsi="Times New Roman" w:cs="Times New Roman"/>
        </w:rPr>
        <w:t>regions</w:t>
      </w:r>
      <w:r w:rsidRPr="00143F48" w:rsidR="0041775E">
        <w:rPr>
          <w:rFonts w:ascii="Times New Roman" w:hAnsi="Times New Roman" w:cs="Times New Roman"/>
        </w:rPr>
        <w:t xml:space="preserve"> is the </w:t>
      </w:r>
      <w:r w:rsidRPr="00143F48" w:rsidR="000B25A0">
        <w:rPr>
          <w:rFonts w:ascii="Times New Roman" w:hAnsi="Times New Roman" w:cs="Times New Roman"/>
        </w:rPr>
        <w:t>Philippines</w:t>
      </w:r>
      <w:r w:rsidRPr="00143F48" w:rsidR="00A87172">
        <w:rPr>
          <w:rFonts w:ascii="Times New Roman" w:hAnsi="Times New Roman" w:cs="Times New Roman"/>
        </w:rPr>
        <w:t xml:space="preserve">, which </w:t>
      </w:r>
      <w:del w:author="Bird, Chris" w:date="2023-08-31T09:30:00Z" w:id="72">
        <w:r w:rsidRPr="00143F48" w:rsidDel="00933992" w:rsidR="00A87172">
          <w:rPr>
            <w:rFonts w:ascii="Times New Roman" w:hAnsi="Times New Roman" w:cs="Times New Roman"/>
          </w:rPr>
          <w:delText>was identified</w:delText>
        </w:r>
      </w:del>
      <w:ins w:author="Bird, Chris" w:date="2023-08-31T09:30:00Z" w:id="73">
        <w:r w:rsidR="00933992">
          <w:rPr>
            <w:rFonts w:ascii="Times New Roman" w:hAnsi="Times New Roman" w:cs="Times New Roman"/>
          </w:rPr>
          <w:t>is characterized</w:t>
        </w:r>
      </w:ins>
      <w:r w:rsidRPr="00143F48" w:rsidR="00A87172">
        <w:rPr>
          <w:rFonts w:ascii="Times New Roman" w:hAnsi="Times New Roman" w:cs="Times New Roman"/>
        </w:rPr>
        <w:t xml:space="preserve"> as the epicenter of </w:t>
      </w:r>
      <w:commentRangeStart w:id="74"/>
      <w:r w:rsidRPr="00143F48" w:rsidR="00A87172">
        <w:rPr>
          <w:rFonts w:ascii="Times New Roman" w:hAnsi="Times New Roman" w:cs="Times New Roman"/>
        </w:rPr>
        <w:t xml:space="preserve">marine biodiversity </w:t>
      </w:r>
      <w:commentRangeEnd w:id="74"/>
      <w:r w:rsidR="00E61937">
        <w:rPr>
          <w:rStyle w:val="CommentReference"/>
        </w:rPr>
        <w:commentReference w:id="74"/>
      </w:r>
      <w:r w:rsidRPr="00886325" w:rsidR="00A87172">
        <w:rPr>
          <w:rFonts w:ascii="Times New Roman" w:hAnsi="Times New Roman" w:cs="Times New Roman"/>
          <w:strike/>
          <w:rPrChange w:author="Bird, Chris" w:date="2023-08-31T09:31:00Z" w:id="75">
            <w:rPr>
              <w:rFonts w:ascii="Times New Roman" w:hAnsi="Times New Roman" w:cs="Times New Roman"/>
            </w:rPr>
          </w:rPrChange>
        </w:rPr>
        <w:t>and evolution</w:t>
      </w:r>
      <w:r w:rsidRPr="00143F48" w:rsidR="00A86C45">
        <w:rPr>
          <w:rFonts w:ascii="Times New Roman" w:hAnsi="Times New Roman" w:cs="Times New Roman"/>
        </w:rPr>
        <w:t xml:space="preserve"> </w:t>
      </w:r>
      <w:r w:rsidRPr="00143F48" w:rsidR="00B92EA0">
        <w:rPr>
          <w:rFonts w:ascii="Times New Roman" w:hAnsi="Times New Roman" w:cs="Times New Roman"/>
        </w:rPr>
        <w:t>and thus warrant special attention</w:t>
      </w:r>
      <w:r w:rsidRPr="00143F48" w:rsidR="00320D52">
        <w:rPr>
          <w:rFonts w:ascii="Times New Roman" w:hAnsi="Times New Roman" w:cs="Times New Roman"/>
        </w:rPr>
        <w:t xml:space="preserve"> for conservation efforts</w:t>
      </w:r>
      <w:sdt>
        <w:sdtPr>
          <w:rPr>
            <w:rFonts w:ascii="Times New Roman" w:hAnsi="Times New Roman" w:cs="Times New Roman"/>
            <w:color w:val="000000"/>
            <w:vertAlign w:val="superscript"/>
          </w:rPr>
          <w:tag w:val="MENDELEY_CITATION_v3_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"/>
          <w:id w:val="477810354"/>
          <w:placeholder>
            <w:docPart w:val="DefaultPlaceholder_-1854013440"/>
          </w:placeholder>
        </w:sdtPr>
        <w:sdtContent>
          <w:r w:rsidRPr="00143F48" w:rsidR="006C6D83">
            <w:rPr>
              <w:rFonts w:ascii="Times New Roman" w:hAnsi="Times New Roman" w:eastAsia="Times New Roman" w:cs="Times New Roman"/>
              <w:color w:val="000000"/>
              <w:vertAlign w:val="superscript"/>
            </w:rPr>
            <w:t>2,3</w:t>
          </w:r>
        </w:sdtContent>
      </w:sdt>
      <w:r w:rsidRPr="00143F48" w:rsidR="00052C13">
        <w:rPr>
          <w:rFonts w:ascii="Times New Roman" w:hAnsi="Times New Roman" w:cs="Times New Roman"/>
        </w:rPr>
        <w:t>.</w:t>
      </w:r>
      <w:r w:rsidRPr="00143F48" w:rsidR="009A6D81">
        <w:rPr>
          <w:rFonts w:ascii="Times New Roman" w:hAnsi="Times New Roman" w:cs="Times New Roman"/>
        </w:rPr>
        <w:t xml:space="preserve"> </w:t>
      </w:r>
    </w:p>
    <w:p w:rsidRPr="00143F48" w:rsidR="007A47AF" w:rsidP="00230692" w:rsidRDefault="00DD498D" w14:paraId="64883108" w14:textId="07BA2EAA">
      <w:pPr>
        <w:ind w:firstLine="720"/>
        <w:rPr>
          <w:rFonts w:ascii="Times New Roman" w:hAnsi="Times New Roman" w:cs="Times New Roman"/>
        </w:rPr>
      </w:pPr>
      <w:r w:rsidRPr="00143F48">
        <w:rPr>
          <w:rFonts w:ascii="Times New Roman" w:hAnsi="Times New Roman" w:cs="Times New Roman"/>
        </w:rPr>
        <w:t>S</w:t>
      </w:r>
      <w:r w:rsidRPr="00143F48" w:rsidR="009A6D81">
        <w:rPr>
          <w:rFonts w:ascii="Times New Roman" w:hAnsi="Times New Roman" w:cs="Times New Roman"/>
        </w:rPr>
        <w:t xml:space="preserve">patial variation in biodiversity, </w:t>
      </w:r>
      <w:r w:rsidRPr="00143F48" w:rsidR="00DB25C5">
        <w:rPr>
          <w:rFonts w:ascii="Times New Roman" w:hAnsi="Times New Roman" w:cs="Times New Roman"/>
        </w:rPr>
        <w:t>geomorphology</w:t>
      </w:r>
      <w:r w:rsidRPr="00143F48" w:rsidR="009A6D81">
        <w:rPr>
          <w:rFonts w:ascii="Times New Roman" w:hAnsi="Times New Roman" w:cs="Times New Roman"/>
        </w:rPr>
        <w:t xml:space="preserve">, and oceanography across the </w:t>
      </w:r>
      <w:r w:rsidRPr="00143F48" w:rsidR="003908E2">
        <w:rPr>
          <w:rFonts w:ascii="Times New Roman" w:hAnsi="Times New Roman" w:cs="Times New Roman"/>
        </w:rPr>
        <w:t xml:space="preserve">Philippine </w:t>
      </w:r>
      <w:r w:rsidRPr="00143F48" w:rsidR="009A6D81">
        <w:rPr>
          <w:rFonts w:ascii="Times New Roman" w:hAnsi="Times New Roman" w:cs="Times New Roman"/>
        </w:rPr>
        <w:t xml:space="preserve">archipelago </w:t>
      </w:r>
      <w:r w:rsidRPr="00143F48" w:rsidR="00AC1481">
        <w:rPr>
          <w:rFonts w:ascii="Times New Roman" w:hAnsi="Times New Roman" w:cs="Times New Roman"/>
        </w:rPr>
        <w:t>characterize</w:t>
      </w:r>
      <w:r w:rsidRPr="00143F48" w:rsidR="00AB537A">
        <w:rPr>
          <w:rFonts w:ascii="Times New Roman" w:hAnsi="Times New Roman" w:cs="Times New Roman"/>
        </w:rPr>
        <w:t xml:space="preserve"> its</w:t>
      </w:r>
      <w:r w:rsidRPr="00143F48" w:rsidR="0003022A">
        <w:rPr>
          <w:rFonts w:ascii="Times New Roman" w:hAnsi="Times New Roman" w:cs="Times New Roman"/>
        </w:rPr>
        <w:t xml:space="preserve"> six </w:t>
      </w:r>
      <w:r w:rsidRPr="00143F48" w:rsidR="009A6D81">
        <w:rPr>
          <w:rFonts w:ascii="Times New Roman" w:hAnsi="Times New Roman" w:cs="Times New Roman"/>
        </w:rPr>
        <w:t>marine biogeographic regions</w:t>
      </w:r>
      <w:sdt>
        <w:sdtPr>
          <w:rPr>
            <w:rFonts w:ascii="Times New Roman" w:hAnsi="Times New Roman" w:cs="Times New Roman"/>
            <w:color w:val="000000"/>
            <w:vertAlign w:val="superscript"/>
          </w:rPr>
          <w:tag w:val="MENDELEY_CITATION_v3_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"/>
          <w:id w:val="133224034"/>
          <w:placeholder>
            <w:docPart w:val="DefaultPlaceholder_-1854013440"/>
          </w:placeholder>
        </w:sdtPr>
        <w:sdtContent>
          <w:r w:rsidRPr="00143F48" w:rsidR="006C6D83">
            <w:rPr>
              <w:rFonts w:ascii="Times New Roman" w:hAnsi="Times New Roman" w:eastAsia="Times New Roman" w:cs="Times New Roman"/>
              <w:color w:val="000000"/>
              <w:vertAlign w:val="superscript"/>
            </w:rPr>
            <w:t>4–6</w:t>
          </w:r>
        </w:sdtContent>
      </w:sdt>
      <w:r w:rsidRPr="00143F48" w:rsidR="0003022A">
        <w:rPr>
          <w:rFonts w:ascii="Times New Roman" w:hAnsi="Times New Roman" w:cs="Times New Roman"/>
        </w:rPr>
        <w:t xml:space="preserve"> (</w:t>
      </w:r>
      <w:del w:author="Bird, Chris" w:date="2023-08-31T09:24:00Z" w:id="76">
        <w:r w:rsidRPr="00143F48" w:rsidDel="00B71F63" w:rsidR="00C07AA4">
          <w:rPr>
            <w:rFonts w:ascii="Times New Roman" w:hAnsi="Times New Roman" w:cs="Times New Roman"/>
          </w:rPr>
          <w:delText xml:space="preserve">Appendix </w:delText>
        </w:r>
      </w:del>
      <w:r w:rsidRPr="00143F48" w:rsidR="0003022A">
        <w:rPr>
          <w:rFonts w:ascii="Times New Roman" w:hAnsi="Times New Roman" w:cs="Times New Roman"/>
        </w:rPr>
        <w:t xml:space="preserve">Figure </w:t>
      </w:r>
      <w:r w:rsidRPr="00143F48" w:rsidR="00B92EEF">
        <w:rPr>
          <w:rFonts w:ascii="Times New Roman" w:hAnsi="Times New Roman" w:cs="Times New Roman"/>
        </w:rPr>
        <w:t>1</w:t>
      </w:r>
      <w:r w:rsidRPr="00143F48" w:rsidR="0003022A">
        <w:rPr>
          <w:rFonts w:ascii="Times New Roman" w:hAnsi="Times New Roman" w:cs="Times New Roman"/>
        </w:rPr>
        <w:t>)</w:t>
      </w:r>
      <w:r w:rsidRPr="00143F48" w:rsidR="006D214E">
        <w:rPr>
          <w:rFonts w:ascii="Times New Roman" w:hAnsi="Times New Roman" w:cs="Times New Roman"/>
        </w:rPr>
        <w:t xml:space="preserve"> which</w:t>
      </w:r>
      <w:r w:rsidRPr="00143F48">
        <w:rPr>
          <w:rFonts w:ascii="Times New Roman" w:hAnsi="Times New Roman" w:cs="Times New Roman"/>
        </w:rPr>
        <w:t xml:space="preserve"> provide </w:t>
      </w:r>
      <w:r w:rsidRPr="00143F48" w:rsidR="00D72049">
        <w:rPr>
          <w:rFonts w:ascii="Times New Roman" w:hAnsi="Times New Roman" w:cs="Times New Roman"/>
        </w:rPr>
        <w:t>the</w:t>
      </w:r>
      <w:r w:rsidRPr="00143F48">
        <w:rPr>
          <w:rFonts w:ascii="Times New Roman" w:hAnsi="Times New Roman" w:cs="Times New Roman"/>
        </w:rPr>
        <w:t xml:space="preserve"> geographical framework </w:t>
      </w:r>
      <w:ins w:author="Bird, Chris" w:date="2023-08-31T09:24:00Z" w:id="77">
        <w:r w:rsidR="003E39FB">
          <w:rPr>
            <w:rFonts w:ascii="Times New Roman" w:hAnsi="Times New Roman" w:cs="Times New Roman"/>
          </w:rPr>
          <w:t>up</w:t>
        </w:r>
      </w:ins>
      <w:r w:rsidRPr="00143F48">
        <w:rPr>
          <w:rFonts w:ascii="Times New Roman" w:hAnsi="Times New Roman" w:cs="Times New Roman"/>
        </w:rPr>
        <w:t>on which</w:t>
      </w:r>
      <w:r w:rsidRPr="00143F48" w:rsidR="00B85ECA">
        <w:rPr>
          <w:rFonts w:ascii="Times New Roman" w:hAnsi="Times New Roman" w:cs="Times New Roman"/>
        </w:rPr>
        <w:t xml:space="preserve"> </w:t>
      </w:r>
      <w:r w:rsidRPr="00143F48" w:rsidR="00A01194">
        <w:rPr>
          <w:rFonts w:ascii="Times New Roman" w:hAnsi="Times New Roman" w:cs="Times New Roman"/>
        </w:rPr>
        <w:t>management and conservation</w:t>
      </w:r>
      <w:r w:rsidRPr="00143F48" w:rsidR="00D77EB9">
        <w:rPr>
          <w:rFonts w:ascii="Times New Roman" w:hAnsi="Times New Roman" w:cs="Times New Roman"/>
        </w:rPr>
        <w:t xml:space="preserve"> of </w:t>
      </w:r>
      <w:r w:rsidRPr="00143F48" w:rsidR="00065371">
        <w:rPr>
          <w:rFonts w:ascii="Times New Roman" w:hAnsi="Times New Roman" w:cs="Times New Roman"/>
        </w:rPr>
        <w:t>marine</w:t>
      </w:r>
      <w:r w:rsidRPr="00143F48" w:rsidR="00D77EB9">
        <w:rPr>
          <w:rFonts w:ascii="Times New Roman" w:hAnsi="Times New Roman" w:cs="Times New Roman"/>
        </w:rPr>
        <w:t xml:space="preserve"> resources</w:t>
      </w:r>
      <w:r w:rsidRPr="00143F48" w:rsidR="00A01194">
        <w:rPr>
          <w:rFonts w:ascii="Times New Roman" w:hAnsi="Times New Roman" w:cs="Times New Roman"/>
        </w:rPr>
        <w:t xml:space="preserve"> are </w:t>
      </w:r>
      <w:r w:rsidRPr="00143F48" w:rsidR="00B85ECA">
        <w:rPr>
          <w:rFonts w:ascii="Times New Roman" w:hAnsi="Times New Roman" w:cs="Times New Roman"/>
        </w:rPr>
        <w:t>implemented</w:t>
      </w:r>
      <w:sdt>
        <w:sdtPr>
          <w:rPr>
            <w:rFonts w:ascii="Times New Roman" w:hAnsi="Times New Roman" w:cs="Times New Roman"/>
            <w:color w:val="000000"/>
            <w:vertAlign w:val="superscript"/>
          </w:rPr>
          <w:tag w:val="MENDELEY_CITATION_v3_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"/>
          <w:id w:val="1352611512"/>
          <w:placeholder>
            <w:docPart w:val="DefaultPlaceholder_-1854013440"/>
          </w:placeholder>
        </w:sdtPr>
        <w:sdtContent>
          <w:r w:rsidRPr="00143F48" w:rsidR="006C6D83">
            <w:rPr>
              <w:rFonts w:ascii="Times New Roman" w:hAnsi="Times New Roman" w:cs="Times New Roman"/>
              <w:color w:val="000000"/>
              <w:vertAlign w:val="superscript"/>
            </w:rPr>
            <w:t>7,8</w:t>
          </w:r>
        </w:sdtContent>
      </w:sdt>
      <w:r w:rsidRPr="00143F48" w:rsidR="009A6D81">
        <w:rPr>
          <w:rFonts w:ascii="Times New Roman" w:hAnsi="Times New Roman" w:cs="Times New Roman"/>
        </w:rPr>
        <w:t xml:space="preserve">. </w:t>
      </w:r>
      <w:r w:rsidRPr="00143F48" w:rsidR="00052C13">
        <w:rPr>
          <w:rFonts w:ascii="Times New Roman" w:hAnsi="Times New Roman" w:cs="Times New Roman"/>
        </w:rPr>
        <w:t xml:space="preserve">While </w:t>
      </w:r>
      <w:commentRangeStart w:id="78"/>
      <w:commentRangeStart w:id="79"/>
      <w:r w:rsidRPr="00143F48" w:rsidR="00052C13">
        <w:rPr>
          <w:rFonts w:ascii="Times New Roman" w:hAnsi="Times New Roman" w:cs="Times New Roman"/>
        </w:rPr>
        <w:t xml:space="preserve">historical records </w:t>
      </w:r>
      <w:commentRangeEnd w:id="78"/>
      <w:r w:rsidR="00F24C6F">
        <w:rPr>
          <w:rStyle w:val="CommentReference"/>
        </w:rPr>
        <w:commentReference w:id="78"/>
      </w:r>
      <w:commentRangeEnd w:id="79"/>
      <w:r w:rsidR="007D5DB7">
        <w:rPr>
          <w:rStyle w:val="CommentReference"/>
        </w:rPr>
        <w:commentReference w:id="79"/>
      </w:r>
      <w:r w:rsidRPr="00143F48" w:rsidR="00EA19B5">
        <w:rPr>
          <w:rFonts w:ascii="Times New Roman" w:hAnsi="Times New Roman" w:cs="Times New Roman"/>
        </w:rPr>
        <w:t>indicate</w:t>
      </w:r>
      <w:r w:rsidRPr="00143F48" w:rsidR="006F41B2">
        <w:rPr>
          <w:rFonts w:ascii="Times New Roman" w:hAnsi="Times New Roman" w:cs="Times New Roman"/>
        </w:rPr>
        <w:t>d</w:t>
      </w:r>
      <w:r w:rsidRPr="00143F48" w:rsidR="00EA19B5">
        <w:rPr>
          <w:rFonts w:ascii="Times New Roman" w:hAnsi="Times New Roman" w:cs="Times New Roman"/>
        </w:rPr>
        <w:t xml:space="preserve"> that </w:t>
      </w:r>
      <w:r w:rsidRPr="00143F48" w:rsidR="00FA25B8">
        <w:rPr>
          <w:rFonts w:ascii="Times New Roman" w:hAnsi="Times New Roman" w:cs="Times New Roman"/>
        </w:rPr>
        <w:t xml:space="preserve">the </w:t>
      </w:r>
      <w:r w:rsidRPr="00143F48" w:rsidR="00CC37CA">
        <w:rPr>
          <w:rFonts w:ascii="Times New Roman" w:hAnsi="Times New Roman" w:cs="Times New Roman"/>
        </w:rPr>
        <w:t xml:space="preserve">greatest </w:t>
      </w:r>
      <w:r w:rsidRPr="00143F48" w:rsidR="006F2AF1">
        <w:rPr>
          <w:rFonts w:ascii="Times New Roman" w:hAnsi="Times New Roman" w:cs="Times New Roman"/>
        </w:rPr>
        <w:t>marine bio</w:t>
      </w:r>
      <w:r w:rsidRPr="00143F48" w:rsidR="00CC37CA">
        <w:rPr>
          <w:rFonts w:ascii="Times New Roman" w:hAnsi="Times New Roman" w:cs="Times New Roman"/>
        </w:rPr>
        <w:t>diversity</w:t>
      </w:r>
      <w:r w:rsidRPr="00143F48" w:rsidR="005E6576">
        <w:rPr>
          <w:rFonts w:ascii="Times New Roman" w:hAnsi="Times New Roman" w:cs="Times New Roman"/>
        </w:rPr>
        <w:t xml:space="preserve"> </w:t>
      </w:r>
      <w:del w:author="Bird, Chris" w:date="2023-08-31T09:33:00Z" w:id="80">
        <w:r w:rsidRPr="00143F48" w:rsidDel="002C1405" w:rsidR="005E6576">
          <w:rPr>
            <w:rFonts w:ascii="Times New Roman" w:hAnsi="Times New Roman" w:cs="Times New Roman"/>
          </w:rPr>
          <w:delText>in the Philippines</w:delText>
        </w:r>
        <w:r w:rsidRPr="00143F48" w:rsidDel="002C1405" w:rsidR="00411B48">
          <w:rPr>
            <w:rFonts w:ascii="Times New Roman" w:hAnsi="Times New Roman" w:cs="Times New Roman"/>
          </w:rPr>
          <w:delText xml:space="preserve"> </w:delText>
        </w:r>
      </w:del>
      <w:r w:rsidRPr="00143F48" w:rsidR="005B71DC">
        <w:rPr>
          <w:rFonts w:ascii="Times New Roman" w:hAnsi="Times New Roman" w:cs="Times New Roman"/>
        </w:rPr>
        <w:t>wa</w:t>
      </w:r>
      <w:r w:rsidRPr="00143F48" w:rsidR="00681845">
        <w:rPr>
          <w:rFonts w:ascii="Times New Roman" w:hAnsi="Times New Roman" w:cs="Times New Roman"/>
        </w:rPr>
        <w:t>s</w:t>
      </w:r>
      <w:r w:rsidRPr="00143F48" w:rsidR="005E6576">
        <w:rPr>
          <w:rFonts w:ascii="Times New Roman" w:hAnsi="Times New Roman" w:cs="Times New Roman"/>
        </w:rPr>
        <w:t xml:space="preserve"> concentrated</w:t>
      </w:r>
      <w:r w:rsidRPr="00143F48" w:rsidR="00681845">
        <w:rPr>
          <w:rFonts w:ascii="Times New Roman" w:hAnsi="Times New Roman" w:cs="Times New Roman"/>
        </w:rPr>
        <w:t xml:space="preserve"> </w:t>
      </w:r>
      <w:ins w:author="Bird, Chris" w:date="2023-08-31T09:33:00Z" w:id="81">
        <w:r w:rsidR="00722451">
          <w:rPr>
            <w:rFonts w:ascii="Times New Roman" w:hAnsi="Times New Roman" w:cs="Times New Roman"/>
          </w:rPr>
          <w:t xml:space="preserve">centrally </w:t>
        </w:r>
      </w:ins>
      <w:r w:rsidRPr="00143F48" w:rsidR="009C5192">
        <w:rPr>
          <w:rFonts w:ascii="Times New Roman" w:hAnsi="Times New Roman" w:cs="Times New Roman"/>
        </w:rPr>
        <w:t>with</w:t>
      </w:r>
      <w:r w:rsidRPr="00143F48" w:rsidR="00681845">
        <w:rPr>
          <w:rFonts w:ascii="Times New Roman" w:hAnsi="Times New Roman" w:cs="Times New Roman"/>
        </w:rPr>
        <w:t xml:space="preserve">in the </w:t>
      </w:r>
      <w:ins w:author="Bird, Chris" w:date="2023-08-31T09:33:00Z" w:id="82">
        <w:r w:rsidR="00722451">
          <w:rPr>
            <w:rFonts w:ascii="Times New Roman" w:hAnsi="Times New Roman" w:cs="Times New Roman"/>
          </w:rPr>
          <w:t xml:space="preserve">Philippines in the </w:t>
        </w:r>
      </w:ins>
      <w:r w:rsidRPr="00143F48" w:rsidR="00681845">
        <w:rPr>
          <w:rFonts w:ascii="Times New Roman" w:hAnsi="Times New Roman" w:cs="Times New Roman"/>
        </w:rPr>
        <w:t>Visayas Region (</w:t>
      </w:r>
      <w:commentRangeStart w:id="83"/>
      <w:r w:rsidRPr="00143F48" w:rsidR="00681845">
        <w:rPr>
          <w:rFonts w:ascii="Times New Roman" w:hAnsi="Times New Roman" w:cs="Times New Roman"/>
        </w:rPr>
        <w:t>VR</w:t>
      </w:r>
      <w:commentRangeEnd w:id="83"/>
      <w:r w:rsidR="00FC3156">
        <w:rPr>
          <w:rStyle w:val="CommentReference"/>
        </w:rPr>
        <w:commentReference w:id="83"/>
      </w:r>
      <w:ins w:author="Bird, Chris" w:date="2023-08-31T09:33:00Z" w:id="84">
        <w:r w:rsidR="00722451">
          <w:rPr>
            <w:rFonts w:ascii="Times New Roman" w:hAnsi="Times New Roman" w:cs="Times New Roman"/>
          </w:rPr>
          <w:t>, Figure 1</w:t>
        </w:r>
      </w:ins>
      <w:commentRangeStart w:id="85"/>
      <w:r w:rsidRPr="00143F48" w:rsidR="00681845">
        <w:rPr>
          <w:rFonts w:ascii="Times New Roman" w:hAnsi="Times New Roman" w:cs="Times New Roman"/>
        </w:rPr>
        <w:t xml:space="preserve">), </w:t>
      </w:r>
      <w:r w:rsidRPr="00143F48" w:rsidR="00737CC2">
        <w:rPr>
          <w:rFonts w:ascii="Times New Roman" w:hAnsi="Times New Roman" w:cs="Times New Roman"/>
        </w:rPr>
        <w:t xml:space="preserve">reef fish </w:t>
      </w:r>
      <w:r w:rsidRPr="00143F48" w:rsidR="00965A8A">
        <w:rPr>
          <w:rFonts w:ascii="Times New Roman" w:hAnsi="Times New Roman" w:cs="Times New Roman"/>
        </w:rPr>
        <w:t>surveys suggested otherwise</w:t>
      </w:r>
      <w:ins w:author="Bird, Chris" w:date="2023-08-31T09:34:00Z" w:id="86">
        <w:r w:rsidR="004C23F4">
          <w:rPr>
            <w:rFonts w:ascii="Times New Roman" w:hAnsi="Times New Roman" w:cs="Times New Roman"/>
          </w:rPr>
          <w:t xml:space="preserve">. </w:t>
        </w:r>
      </w:ins>
      <w:ins w:author="Bird, Chris" w:date="2023-08-31T09:35:00Z" w:id="87">
        <w:commentRangeEnd w:id="85"/>
        <w:r w:rsidR="007D5DB7">
          <w:rPr>
            <w:rStyle w:val="CommentReference"/>
          </w:rPr>
          <w:commentReference w:id="85"/>
        </w:r>
      </w:ins>
      <w:ins w:author="Bird, Chris" w:date="2023-08-31T09:34:00Z" w:id="88">
        <w:r w:rsidR="004C23F4">
          <w:rPr>
            <w:rFonts w:ascii="Times New Roman" w:hAnsi="Times New Roman" w:cs="Times New Roman"/>
          </w:rPr>
          <w:t xml:space="preserve"> </w:t>
        </w:r>
        <w:commentRangeStart w:id="89"/>
        <w:r w:rsidR="004C23F4">
          <w:rPr>
            <w:rFonts w:ascii="Times New Roman" w:hAnsi="Times New Roman" w:cs="Times New Roman"/>
          </w:rPr>
          <w:t>I</w:t>
        </w:r>
      </w:ins>
      <w:del w:author="Bird, Chris" w:date="2023-08-31T09:34:00Z" w:id="90">
        <w:r w:rsidRPr="00143F48" w:rsidDel="004C23F4" w:rsidR="00965A8A">
          <w:rPr>
            <w:rFonts w:ascii="Times New Roman" w:hAnsi="Times New Roman" w:cs="Times New Roman"/>
          </w:rPr>
          <w:delText>; i</w:delText>
        </w:r>
      </w:del>
      <w:r w:rsidRPr="00143F48" w:rsidR="00F75AE7">
        <w:rPr>
          <w:rFonts w:ascii="Times New Roman" w:hAnsi="Times New Roman" w:cs="Times New Roman"/>
        </w:rPr>
        <w:t xml:space="preserve">ntense fishing pressure and habitat degradation have </w:t>
      </w:r>
      <w:r w:rsidRPr="00143F48" w:rsidR="00334497">
        <w:rPr>
          <w:rFonts w:ascii="Times New Roman" w:hAnsi="Times New Roman" w:cs="Times New Roman"/>
        </w:rPr>
        <w:t>resulted</w:t>
      </w:r>
      <w:r w:rsidRPr="00143F48" w:rsidR="00716E03">
        <w:rPr>
          <w:rFonts w:ascii="Times New Roman" w:hAnsi="Times New Roman" w:cs="Times New Roman"/>
        </w:rPr>
        <w:t xml:space="preserve"> </w:t>
      </w:r>
      <w:r w:rsidRPr="00143F48" w:rsidR="003C777F">
        <w:rPr>
          <w:rFonts w:ascii="Times New Roman" w:hAnsi="Times New Roman" w:cs="Times New Roman"/>
        </w:rPr>
        <w:t xml:space="preserve">to </w:t>
      </w:r>
      <w:r w:rsidRPr="00143F48" w:rsidR="00716E03">
        <w:rPr>
          <w:rFonts w:ascii="Times New Roman" w:hAnsi="Times New Roman" w:cs="Times New Roman"/>
        </w:rPr>
        <w:t>biodiversity loss</w:t>
      </w:r>
      <w:r w:rsidRPr="00143F48" w:rsidR="00B741E7">
        <w:rPr>
          <w:rFonts w:ascii="Times New Roman" w:hAnsi="Times New Roman" w:cs="Times New Roman"/>
        </w:rPr>
        <w:t xml:space="preserve"> in VR</w:t>
      </w:r>
      <w:r w:rsidRPr="00143F48" w:rsidR="00462F38">
        <w:rPr>
          <w:rFonts w:ascii="Times New Roman" w:hAnsi="Times New Roman" w:cs="Times New Roman"/>
        </w:rPr>
        <w:t>,</w:t>
      </w:r>
      <w:r w:rsidRPr="00143F48" w:rsidR="003E1A5F">
        <w:rPr>
          <w:rFonts w:ascii="Times New Roman" w:hAnsi="Times New Roman" w:cs="Times New Roman"/>
        </w:rPr>
        <w:t xml:space="preserve"> </w:t>
      </w:r>
      <w:r w:rsidRPr="00143F48" w:rsidR="00F324AC">
        <w:rPr>
          <w:rFonts w:ascii="Times New Roman" w:hAnsi="Times New Roman" w:cs="Times New Roman"/>
        </w:rPr>
        <w:t>which underscores the need to refocus management and conservation efforts</w:t>
      </w:r>
      <w:r w:rsidRPr="00143F48" w:rsidR="0020362E">
        <w:rPr>
          <w:rFonts w:ascii="Times New Roman" w:hAnsi="Times New Roman" w:cs="Times New Roman"/>
        </w:rPr>
        <w:t xml:space="preserve"> </w:t>
      </w:r>
      <w:r w:rsidRPr="00143F48" w:rsidR="005C766B">
        <w:rPr>
          <w:rFonts w:ascii="Times New Roman" w:hAnsi="Times New Roman" w:cs="Times New Roman"/>
        </w:rPr>
        <w:t>elsewhere</w:t>
      </w:r>
      <w:commentRangeEnd w:id="89"/>
      <w:r w:rsidR="00F64B04">
        <w:rPr>
          <w:rStyle w:val="CommentReference"/>
        </w:rPr>
        <w:commentReference w:id="89"/>
      </w:r>
      <w:sdt>
        <w:sdtPr>
          <w:rPr>
            <w:rFonts w:ascii="Times New Roman" w:hAnsi="Times New Roman" w:cs="Times New Roman"/>
            <w:color w:val="000000"/>
            <w:vertAlign w:val="superscript"/>
          </w:rPr>
          <w:tag w:val="MENDELEY_CITATION_v3_eyJjaXRhdGlvbklEIjoiTUVOREVMRVlfQ0lUQVRJT05fNGNhZmI4ZDMtOTljOS00MGNjLTg4MzYtZjczZGUzZDljOWY0IiwicHJvcGVydGllcyI6eyJub3RlSW5kZXgiOjB9LCJpc0VkaXRlZCI6ZmFsc2UsIm1hbnVhbE92ZXJyaWRlIjp7ImlzTWFudWFsbHlPdmVycmlkZGVuIjpmYWxzZSwiY2l0ZXByb2NUZXh0IjoiPHN1cD41LDksMTA8L3N1cD4iLCJtYW51YWxPdmVycmlkZVRleHQiOiIifSwiY2l0YXRpb25JdGVtcyI6W3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"/>
          <w:id w:val="374583419"/>
          <w:placeholder>
            <w:docPart w:val="868D542544F640D1963397C786191139"/>
          </w:placeholder>
        </w:sdtPr>
        <w:sdtContent>
          <w:r w:rsidRPr="00143F48" w:rsidR="006C6D83">
            <w:rPr>
              <w:rFonts w:ascii="Times New Roman" w:hAnsi="Times New Roman" w:cs="Times New Roman"/>
              <w:color w:val="000000"/>
              <w:vertAlign w:val="superscript"/>
            </w:rPr>
            <w:t>5,9,10</w:t>
          </w:r>
        </w:sdtContent>
      </w:sdt>
      <w:r w:rsidRPr="00143F48" w:rsidR="00A54D98">
        <w:rPr>
          <w:rFonts w:ascii="Times New Roman" w:hAnsi="Times New Roman" w:cs="Times New Roman"/>
        </w:rPr>
        <w:t>.</w:t>
      </w:r>
      <w:r w:rsidRPr="00143F48" w:rsidR="00AA18D0">
        <w:rPr>
          <w:rFonts w:ascii="Times New Roman" w:hAnsi="Times New Roman" w:cs="Times New Roman"/>
        </w:rPr>
        <w:t xml:space="preserve"> </w:t>
      </w:r>
      <w:r w:rsidRPr="00143F48" w:rsidR="005F3737">
        <w:rPr>
          <w:rFonts w:ascii="Times New Roman" w:hAnsi="Times New Roman" w:cs="Times New Roman"/>
        </w:rPr>
        <w:t>However,</w:t>
      </w:r>
      <w:r w:rsidRPr="00143F48" w:rsidR="0096031E">
        <w:rPr>
          <w:rFonts w:ascii="Times New Roman" w:hAnsi="Times New Roman" w:cs="Times New Roman"/>
        </w:rPr>
        <w:t xml:space="preserve"> </w:t>
      </w:r>
      <w:r w:rsidRPr="00143F48" w:rsidR="00C202DC">
        <w:rPr>
          <w:rFonts w:ascii="Times New Roman" w:hAnsi="Times New Roman" w:cs="Times New Roman"/>
        </w:rPr>
        <w:t xml:space="preserve">there are knowledge gaps on which such </w:t>
      </w:r>
      <w:r w:rsidRPr="00143F48" w:rsidR="00EE35BF">
        <w:rPr>
          <w:rFonts w:ascii="Times New Roman" w:hAnsi="Times New Roman" w:cs="Times New Roman"/>
        </w:rPr>
        <w:t xml:space="preserve">recommendations </w:t>
      </w:r>
      <w:r w:rsidRPr="00143F48" w:rsidR="000E6B8A">
        <w:rPr>
          <w:rFonts w:ascii="Times New Roman" w:hAnsi="Times New Roman" w:cs="Times New Roman"/>
        </w:rPr>
        <w:t>were based on</w:t>
      </w:r>
      <w:r w:rsidRPr="00143F48" w:rsidR="00F12BFF">
        <w:rPr>
          <w:rFonts w:ascii="Times New Roman" w:hAnsi="Times New Roman" w:cs="Times New Roman"/>
        </w:rPr>
        <w:t>. First,</w:t>
      </w:r>
      <w:r w:rsidRPr="00143F48" w:rsidR="000E6B8A">
        <w:rPr>
          <w:rFonts w:ascii="Times New Roman" w:hAnsi="Times New Roman" w:cs="Times New Roman"/>
        </w:rPr>
        <w:t xml:space="preserve"> t</w:t>
      </w:r>
      <w:r w:rsidRPr="00143F48" w:rsidR="00FC752C">
        <w:rPr>
          <w:rFonts w:ascii="Times New Roman" w:hAnsi="Times New Roman" w:cs="Times New Roman"/>
        </w:rPr>
        <w:t>he</w:t>
      </w:r>
      <w:r w:rsidRPr="00143F48" w:rsidR="00B25A54">
        <w:rPr>
          <w:rFonts w:ascii="Times New Roman" w:hAnsi="Times New Roman" w:cs="Times New Roman"/>
        </w:rPr>
        <w:t>se</w:t>
      </w:r>
      <w:r w:rsidRPr="00143F48" w:rsidR="00FC752C">
        <w:rPr>
          <w:rFonts w:ascii="Times New Roman" w:hAnsi="Times New Roman" w:cs="Times New Roman"/>
        </w:rPr>
        <w:t xml:space="preserve"> observations </w:t>
      </w:r>
      <w:r w:rsidRPr="00143F48" w:rsidR="00CD2DBE">
        <w:rPr>
          <w:rFonts w:ascii="Times New Roman" w:hAnsi="Times New Roman" w:cs="Times New Roman"/>
          <w:color w:val="000000"/>
        </w:rPr>
        <w:t>were</w:t>
      </w:r>
      <w:r w:rsidRPr="00143F48" w:rsidR="00FC752C">
        <w:rPr>
          <w:rFonts w:ascii="Times New Roman" w:hAnsi="Times New Roman" w:cs="Times New Roman"/>
          <w:color w:val="000000"/>
        </w:rPr>
        <w:t xml:space="preserve"> limited only </w:t>
      </w:r>
      <w:r w:rsidRPr="00143F48" w:rsidR="00B25A54">
        <w:rPr>
          <w:rFonts w:ascii="Times New Roman" w:hAnsi="Times New Roman" w:cs="Times New Roman"/>
          <w:color w:val="000000"/>
        </w:rPr>
        <w:t>to commercially important reef fishes</w:t>
      </w:r>
      <w:del w:author="Bird, Chris" w:date="2023-08-31T09:40:00Z" w:id="91">
        <w:r w:rsidRPr="00143F48" w:rsidDel="009F3C85" w:rsidR="00B25A54">
          <w:rPr>
            <w:rFonts w:ascii="Times New Roman" w:hAnsi="Times New Roman" w:cs="Times New Roman"/>
            <w:color w:val="000000"/>
          </w:rPr>
          <w:delText xml:space="preserve">, </w:delText>
        </w:r>
        <w:r w:rsidRPr="00143F48" w:rsidDel="009F3C85" w:rsidR="006F2A69">
          <w:rPr>
            <w:rFonts w:ascii="Times New Roman" w:hAnsi="Times New Roman" w:cs="Times New Roman"/>
            <w:color w:val="000000"/>
          </w:rPr>
          <w:delText>and other taxonomic groups have not been fully accounted for</w:delText>
        </w:r>
      </w:del>
      <w:r w:rsidRPr="00143F48" w:rsidR="00F12BFF">
        <w:rPr>
          <w:rFonts w:ascii="Times New Roman" w:hAnsi="Times New Roman" w:cs="Times New Roman"/>
          <w:color w:val="000000"/>
        </w:rPr>
        <w:t xml:space="preserve">. </w:t>
      </w:r>
      <w:r w:rsidRPr="00143F48" w:rsidR="005708EF">
        <w:rPr>
          <w:rFonts w:ascii="Times New Roman" w:hAnsi="Times New Roman" w:cs="Times New Roman"/>
          <w:color w:val="000000"/>
        </w:rPr>
        <w:t xml:space="preserve">Observing similar </w:t>
      </w:r>
      <w:r w:rsidRPr="00143F48" w:rsidR="00C9435C">
        <w:rPr>
          <w:rFonts w:ascii="Times New Roman" w:hAnsi="Times New Roman" w:cs="Times New Roman"/>
          <w:color w:val="000000"/>
        </w:rPr>
        <w:t>patterns across a wide range of taxa</w:t>
      </w:r>
      <w:r w:rsidRPr="00143F48" w:rsidR="000B4DD1">
        <w:rPr>
          <w:rFonts w:ascii="Times New Roman" w:hAnsi="Times New Roman" w:cs="Times New Roman"/>
          <w:color w:val="000000"/>
        </w:rPr>
        <w:t xml:space="preserve"> </w:t>
      </w:r>
      <w:r w:rsidRPr="00143F48" w:rsidR="000B4DD1">
        <w:rPr>
          <w:rFonts w:ascii="Times New Roman" w:hAnsi="Times New Roman" w:cs="Times New Roman"/>
          <w:color w:val="000000"/>
        </w:rPr>
        <w:t>would</w:t>
      </w:r>
      <w:r w:rsidRPr="00143F48" w:rsidR="00125B0B">
        <w:rPr>
          <w:rFonts w:ascii="Times New Roman" w:hAnsi="Times New Roman" w:cs="Times New Roman"/>
          <w:color w:val="000000"/>
        </w:rPr>
        <w:t xml:space="preserve"> result in a more reliable estimate of </w:t>
      </w:r>
      <w:r w:rsidRPr="00143F48" w:rsidR="001D3365">
        <w:rPr>
          <w:rFonts w:ascii="Times New Roman" w:hAnsi="Times New Roman" w:cs="Times New Roman"/>
          <w:color w:val="000000"/>
        </w:rPr>
        <w:t>biodiversity and thus</w:t>
      </w:r>
      <w:r w:rsidRPr="00143F48" w:rsidR="000B4DD1">
        <w:rPr>
          <w:rFonts w:ascii="Times New Roman" w:hAnsi="Times New Roman" w:cs="Times New Roman"/>
          <w:color w:val="000000"/>
        </w:rPr>
        <w:t xml:space="preserve"> provide a</w:t>
      </w:r>
      <w:r w:rsidRPr="00143F48" w:rsidR="00EC59E1">
        <w:rPr>
          <w:rFonts w:ascii="Times New Roman" w:hAnsi="Times New Roman" w:cs="Times New Roman"/>
          <w:color w:val="000000"/>
        </w:rPr>
        <w:t xml:space="preserve"> stronger </w:t>
      </w:r>
      <w:r w:rsidRPr="00143F48" w:rsidR="00C131CD">
        <w:rPr>
          <w:rFonts w:ascii="Times New Roman" w:hAnsi="Times New Roman" w:cs="Times New Roman"/>
          <w:color w:val="000000"/>
        </w:rPr>
        <w:t xml:space="preserve">support in identifying regions of conservation priority. </w:t>
      </w:r>
      <w:r w:rsidRPr="00143F48" w:rsidR="00C62ECC">
        <w:rPr>
          <w:rFonts w:ascii="Times New Roman" w:hAnsi="Times New Roman" w:cs="Times New Roman"/>
          <w:color w:val="000000"/>
        </w:rPr>
        <w:t xml:space="preserve">Second, </w:t>
      </w:r>
      <w:r w:rsidRPr="00143F48" w:rsidR="00E32C46">
        <w:rPr>
          <w:rFonts w:ascii="Times New Roman" w:hAnsi="Times New Roman" w:cs="Times New Roman"/>
          <w:color w:val="000000"/>
        </w:rPr>
        <w:t xml:space="preserve">loss of biodiversity was primarily attributed to </w:t>
      </w:r>
      <w:r w:rsidRPr="00143F48" w:rsidR="00F12BFF">
        <w:rPr>
          <w:rFonts w:ascii="Times New Roman" w:hAnsi="Times New Roman" w:cs="Times New Roman"/>
          <w:color w:val="000000"/>
        </w:rPr>
        <w:t>fishing pressure and other anthropogenic</w:t>
      </w:r>
      <w:r w:rsidRPr="00143F48" w:rsidR="00C62ECC">
        <w:rPr>
          <w:rFonts w:ascii="Times New Roman" w:hAnsi="Times New Roman" w:cs="Times New Roman"/>
          <w:color w:val="000000"/>
        </w:rPr>
        <w:t xml:space="preserve"> </w:t>
      </w:r>
      <w:r w:rsidRPr="00143F48" w:rsidR="00F12BFF">
        <w:rPr>
          <w:rFonts w:ascii="Times New Roman" w:hAnsi="Times New Roman" w:cs="Times New Roman"/>
          <w:color w:val="000000"/>
        </w:rPr>
        <w:t>disturbances</w:t>
      </w:r>
      <w:r w:rsidRPr="00143F48" w:rsidR="00C62ECC">
        <w:rPr>
          <w:rFonts w:ascii="Times New Roman" w:hAnsi="Times New Roman" w:cs="Times New Roman"/>
          <w:color w:val="000000"/>
        </w:rPr>
        <w:t xml:space="preserve">; however, </w:t>
      </w:r>
      <w:r w:rsidRPr="00143F48" w:rsidR="00D54C84">
        <w:rPr>
          <w:rFonts w:ascii="Times New Roman" w:hAnsi="Times New Roman" w:cs="Times New Roman"/>
          <w:color w:val="000000"/>
        </w:rPr>
        <w:t xml:space="preserve">patterns </w:t>
      </w:r>
      <w:r w:rsidRPr="00143F48" w:rsidR="002C4A85">
        <w:rPr>
          <w:rFonts w:ascii="Times New Roman" w:hAnsi="Times New Roman" w:cs="Times New Roman"/>
          <w:color w:val="000000"/>
        </w:rPr>
        <w:t xml:space="preserve">of </w:t>
      </w:r>
      <w:r w:rsidRPr="00143F48" w:rsidR="00D54C84">
        <w:rPr>
          <w:rFonts w:ascii="Times New Roman" w:hAnsi="Times New Roman" w:cs="Times New Roman"/>
          <w:color w:val="000000"/>
        </w:rPr>
        <w:t xml:space="preserve">biodiversity </w:t>
      </w:r>
      <w:r w:rsidRPr="00143F48" w:rsidR="002C4A85">
        <w:rPr>
          <w:rFonts w:ascii="Times New Roman" w:hAnsi="Times New Roman" w:cs="Times New Roman"/>
          <w:color w:val="000000"/>
        </w:rPr>
        <w:t>are</w:t>
      </w:r>
      <w:r w:rsidRPr="00143F48" w:rsidR="00D54C84">
        <w:rPr>
          <w:rFonts w:ascii="Times New Roman" w:hAnsi="Times New Roman" w:cs="Times New Roman"/>
          <w:color w:val="000000"/>
        </w:rPr>
        <w:t xml:space="preserve"> likewise influenced by </w:t>
      </w:r>
      <w:commentRangeStart w:id="92"/>
      <w:r w:rsidRPr="00143F48" w:rsidR="002C4A85">
        <w:rPr>
          <w:rFonts w:ascii="Times New Roman" w:hAnsi="Times New Roman" w:cs="Times New Roman"/>
          <w:color w:val="000000"/>
        </w:rPr>
        <w:t xml:space="preserve">ecological factors </w:t>
      </w:r>
      <w:commentRangeEnd w:id="92"/>
      <w:r w:rsidR="000F3CC5">
        <w:rPr>
          <w:rStyle w:val="CommentReference"/>
        </w:rPr>
        <w:commentReference w:id="92"/>
      </w:r>
      <w:r w:rsidRPr="00143F48" w:rsidR="002C4A85">
        <w:rPr>
          <w:rFonts w:ascii="Times New Roman" w:hAnsi="Times New Roman" w:cs="Times New Roman"/>
          <w:color w:val="000000"/>
        </w:rPr>
        <w:t>(e.g., sea surface temperature</w:t>
      </w:r>
      <w:r w:rsidRPr="00143F48" w:rsidR="00AE2468">
        <w:rPr>
          <w:rFonts w:ascii="Times New Roman" w:hAnsi="Times New Roman" w:cs="Times New Roman"/>
          <w:color w:val="000000"/>
        </w:rPr>
        <w:t>)</w:t>
      </w:r>
      <w:r w:rsidRPr="00143F48" w:rsidR="00BA181D">
        <w:rPr>
          <w:rFonts w:ascii="Times New Roman" w:hAnsi="Times New Roman" w:cs="Times New Roman"/>
          <w:color w:val="000000"/>
        </w:rPr>
        <w:t xml:space="preserve"> that should be considered</w:t>
      </w:r>
      <w:r w:rsidRPr="00143F48" w:rsidR="00CF481E">
        <w:rPr>
          <w:rFonts w:ascii="Times New Roman" w:hAnsi="Times New Roman" w:cs="Times New Roman"/>
          <w:color w:val="000000"/>
        </w:rPr>
        <w:t xml:space="preserve"> when </w:t>
      </w:r>
      <w:r w:rsidRPr="00143F48" w:rsidR="00E5753B">
        <w:rPr>
          <w:rFonts w:ascii="Times New Roman" w:hAnsi="Times New Roman" w:cs="Times New Roman"/>
          <w:color w:val="000000"/>
        </w:rPr>
        <w:t xml:space="preserve">informing </w:t>
      </w:r>
      <w:r w:rsidRPr="00143F48" w:rsidR="00617D96">
        <w:rPr>
          <w:rFonts w:ascii="Times New Roman" w:hAnsi="Times New Roman" w:cs="Times New Roman"/>
          <w:color w:val="000000"/>
        </w:rPr>
        <w:t>spatial management areas</w:t>
      </w:r>
      <w:sdt>
        <w:sdtPr>
          <w:rPr>
            <w:rFonts w:ascii="Times New Roman" w:hAnsi="Times New Roman" w:cs="Times New Roman"/>
            <w:color w:val="000000"/>
            <w:vertAlign w:val="superscript"/>
          </w:rPr>
          <w:tag w:val="MENDELEY_CITATION_v3_eyJjaXRhdGlvbklEIjoiTUVOREVMRVlfQ0lUQVRJT05fMGJhZDhiYTYtNmFkNy00ZjJiLThiMzYtOTcxNjY5MjA4ZTZkIiwicHJvcGVydGllcyI6eyJub3RlSW5kZXgiOjB9LCJpc0VkaXRlZCI6ZmFsc2UsIm1hbnVhbE92ZXJyaWRlIjp7ImlzTWFudWFsbHlPdmVycmlkZGVuIjpmYWxzZSwiY2l0ZXByb2NUZXh0IjoiPHN1cD4x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1559546783"/>
          <w:placeholder>
            <w:docPart w:val="DefaultPlaceholder_-1854013440"/>
          </w:placeholder>
        </w:sdtPr>
        <w:sdtContent>
          <w:r w:rsidRPr="00143F48" w:rsidR="006C6D83">
            <w:rPr>
              <w:rFonts w:ascii="Times New Roman" w:hAnsi="Times New Roman" w:cs="Times New Roman"/>
              <w:color w:val="000000"/>
              <w:vertAlign w:val="superscript"/>
            </w:rPr>
            <w:t>1</w:t>
          </w:r>
        </w:sdtContent>
      </w:sdt>
      <w:r w:rsidRPr="00143F48" w:rsidR="00AE2468">
        <w:rPr>
          <w:rFonts w:ascii="Times New Roman" w:hAnsi="Times New Roman" w:cs="Times New Roman"/>
          <w:color w:val="000000"/>
        </w:rPr>
        <w:t>.</w:t>
      </w:r>
      <w:r w:rsidRPr="00143F48" w:rsidR="001059AE">
        <w:rPr>
          <w:rFonts w:ascii="Times New Roman" w:hAnsi="Times New Roman" w:cs="Times New Roman"/>
          <w:color w:val="000000"/>
        </w:rPr>
        <w:t xml:space="preserve"> </w:t>
      </w:r>
      <w:r w:rsidRPr="00143F48" w:rsidR="0003433B">
        <w:rPr>
          <w:rFonts w:ascii="Times New Roman" w:hAnsi="Times New Roman" w:cs="Times New Roman"/>
          <w:color w:val="000000"/>
        </w:rPr>
        <w:t xml:space="preserve">We therefore </w:t>
      </w:r>
      <w:r w:rsidRPr="00143F48" w:rsidR="00C20CB6">
        <w:rPr>
          <w:rFonts w:ascii="Times New Roman" w:hAnsi="Times New Roman" w:cs="Times New Roman"/>
          <w:color w:val="000000"/>
        </w:rPr>
        <w:t>ask the following questions</w:t>
      </w:r>
      <w:r w:rsidRPr="00143F48" w:rsidR="004A63C9">
        <w:rPr>
          <w:rFonts w:ascii="Times New Roman" w:hAnsi="Times New Roman" w:cs="Times New Roman"/>
          <w:color w:val="000000"/>
        </w:rPr>
        <w:t>:</w:t>
      </w:r>
      <w:r w:rsidRPr="00143F48" w:rsidR="0003433B">
        <w:rPr>
          <w:rFonts w:ascii="Times New Roman" w:hAnsi="Times New Roman" w:cs="Times New Roman"/>
          <w:color w:val="000000"/>
        </w:rPr>
        <w:t xml:space="preserve"> </w:t>
      </w:r>
      <w:r w:rsidRPr="00143F48" w:rsidR="00455DB8">
        <w:rPr>
          <w:rFonts w:ascii="Times New Roman" w:hAnsi="Times New Roman" w:cs="Times New Roman"/>
          <w:color w:val="000000"/>
        </w:rPr>
        <w:t xml:space="preserve">(1) </w:t>
      </w:r>
      <w:r w:rsidRPr="00143F48" w:rsidR="00C2409D">
        <w:rPr>
          <w:rFonts w:ascii="Times New Roman" w:hAnsi="Times New Roman" w:cs="Times New Roman"/>
          <w:color w:val="000000"/>
        </w:rPr>
        <w:t xml:space="preserve">Is </w:t>
      </w:r>
      <w:r w:rsidRPr="00143F48" w:rsidR="00A36417">
        <w:rPr>
          <w:rFonts w:ascii="Times New Roman" w:hAnsi="Times New Roman" w:cs="Times New Roman"/>
          <w:color w:val="000000"/>
        </w:rPr>
        <w:t xml:space="preserve">the low </w:t>
      </w:r>
      <w:r w:rsidRPr="00143F48" w:rsidR="00F54C23">
        <w:rPr>
          <w:rFonts w:ascii="Times New Roman" w:hAnsi="Times New Roman" w:cs="Times New Roman"/>
          <w:color w:val="000000"/>
        </w:rPr>
        <w:t>species richness of reef fishes</w:t>
      </w:r>
      <w:r w:rsidRPr="00143F48" w:rsidR="00A36417">
        <w:rPr>
          <w:rFonts w:ascii="Times New Roman" w:hAnsi="Times New Roman" w:cs="Times New Roman"/>
          <w:color w:val="000000"/>
        </w:rPr>
        <w:t xml:space="preserve"> observed in VR </w:t>
      </w:r>
      <w:r w:rsidRPr="00143F48" w:rsidR="003F154B">
        <w:rPr>
          <w:rFonts w:ascii="Times New Roman" w:hAnsi="Times New Roman" w:cs="Times New Roman"/>
          <w:color w:val="000000"/>
        </w:rPr>
        <w:t xml:space="preserve">relative to other marine biogeographic regions concordant </w:t>
      </w:r>
      <w:r w:rsidRPr="00143F48" w:rsidR="005E3856">
        <w:rPr>
          <w:rFonts w:ascii="Times New Roman" w:hAnsi="Times New Roman" w:cs="Times New Roman"/>
          <w:color w:val="000000"/>
        </w:rPr>
        <w:t>with</w:t>
      </w:r>
      <w:r w:rsidRPr="00143F48" w:rsidR="003F154B">
        <w:rPr>
          <w:rFonts w:ascii="Times New Roman" w:hAnsi="Times New Roman" w:cs="Times New Roman"/>
          <w:color w:val="000000"/>
        </w:rPr>
        <w:t xml:space="preserve"> </w:t>
      </w:r>
      <w:r w:rsidRPr="00143F48" w:rsidR="00D71EC6">
        <w:rPr>
          <w:rFonts w:ascii="Times New Roman" w:hAnsi="Times New Roman" w:cs="Times New Roman"/>
          <w:color w:val="000000"/>
        </w:rPr>
        <w:t>other</w:t>
      </w:r>
      <w:r w:rsidRPr="00143F48" w:rsidR="003F154B">
        <w:rPr>
          <w:rFonts w:ascii="Times New Roman" w:hAnsi="Times New Roman" w:cs="Times New Roman"/>
          <w:color w:val="000000"/>
        </w:rPr>
        <w:t xml:space="preserve"> taxonomic groups? (2) </w:t>
      </w:r>
      <w:r w:rsidRPr="00143F48" w:rsidR="0039155D">
        <w:rPr>
          <w:rFonts w:ascii="Times New Roman" w:hAnsi="Times New Roman" w:cs="Times New Roman"/>
          <w:color w:val="000000"/>
        </w:rPr>
        <w:t>Are the patterns of diversity (i.e.,</w:t>
      </w:r>
      <w:r w:rsidRPr="00143F48" w:rsidR="00175ACF">
        <w:rPr>
          <w:rFonts w:ascii="Times New Roman" w:hAnsi="Times New Roman" w:cs="Times New Roman"/>
          <w:color w:val="000000"/>
        </w:rPr>
        <w:t xml:space="preserve"> </w:t>
      </w:r>
      <w:r w:rsidRPr="00143F48" w:rsidR="00AF3C9F">
        <w:rPr>
          <w:rFonts w:ascii="Times New Roman" w:hAnsi="Times New Roman" w:cs="Times New Roman"/>
          <w:color w:val="000000"/>
        </w:rPr>
        <w:t>community composition</w:t>
      </w:r>
      <w:r w:rsidRPr="00143F48" w:rsidR="0039155D">
        <w:rPr>
          <w:rFonts w:ascii="Times New Roman" w:hAnsi="Times New Roman" w:cs="Times New Roman"/>
          <w:color w:val="000000"/>
        </w:rPr>
        <w:t>)</w:t>
      </w:r>
      <w:r w:rsidRPr="00143F48" w:rsidR="00AF3C9F">
        <w:rPr>
          <w:rFonts w:ascii="Times New Roman" w:hAnsi="Times New Roman" w:cs="Times New Roman"/>
          <w:color w:val="000000"/>
        </w:rPr>
        <w:t xml:space="preserve"> </w:t>
      </w:r>
      <w:r w:rsidRPr="00143F48" w:rsidR="00541EBA">
        <w:rPr>
          <w:rFonts w:ascii="Times New Roman" w:hAnsi="Times New Roman" w:cs="Times New Roman"/>
          <w:color w:val="000000"/>
        </w:rPr>
        <w:t>in</w:t>
      </w:r>
      <w:r w:rsidRPr="00143F48" w:rsidR="002F512E">
        <w:rPr>
          <w:rFonts w:ascii="Times New Roman" w:hAnsi="Times New Roman" w:cs="Times New Roman"/>
          <w:color w:val="000000"/>
        </w:rPr>
        <w:t xml:space="preserve"> the</w:t>
      </w:r>
      <w:r w:rsidRPr="00143F48" w:rsidR="0039155D">
        <w:rPr>
          <w:rFonts w:ascii="Times New Roman" w:hAnsi="Times New Roman" w:cs="Times New Roman"/>
          <w:color w:val="000000"/>
        </w:rPr>
        <w:t xml:space="preserve"> </w:t>
      </w:r>
      <w:r w:rsidRPr="00143F48" w:rsidR="00AF3C9F">
        <w:rPr>
          <w:rFonts w:ascii="Times New Roman" w:hAnsi="Times New Roman" w:cs="Times New Roman"/>
          <w:color w:val="000000"/>
        </w:rPr>
        <w:t>different marine biogeographic regions consistent</w:t>
      </w:r>
      <w:r w:rsidRPr="00143F48" w:rsidR="0039155D">
        <w:rPr>
          <w:rFonts w:ascii="Times New Roman" w:hAnsi="Times New Roman" w:cs="Times New Roman"/>
          <w:color w:val="000000"/>
        </w:rPr>
        <w:t xml:space="preserve"> </w:t>
      </w:r>
      <w:commentRangeStart w:id="93"/>
      <w:r w:rsidRPr="00143F48" w:rsidR="00792A69">
        <w:rPr>
          <w:rFonts w:ascii="Times New Roman" w:hAnsi="Times New Roman" w:cs="Times New Roman"/>
          <w:color w:val="000000"/>
        </w:rPr>
        <w:t xml:space="preserve">across </w:t>
      </w:r>
      <w:r w:rsidRPr="00143F48" w:rsidR="00175ACF">
        <w:rPr>
          <w:rFonts w:ascii="Times New Roman" w:hAnsi="Times New Roman" w:cs="Times New Roman"/>
          <w:color w:val="000000"/>
        </w:rPr>
        <w:t>taxa</w:t>
      </w:r>
      <w:commentRangeEnd w:id="93"/>
      <w:r w:rsidR="0011630B">
        <w:rPr>
          <w:rStyle w:val="CommentReference"/>
        </w:rPr>
        <w:commentReference w:id="93"/>
      </w:r>
      <w:r w:rsidRPr="00143F48" w:rsidR="00792A69">
        <w:rPr>
          <w:rFonts w:ascii="Times New Roman" w:hAnsi="Times New Roman" w:cs="Times New Roman"/>
          <w:color w:val="000000"/>
        </w:rPr>
        <w:t xml:space="preserve">? (3) </w:t>
      </w:r>
      <w:commentRangeStart w:id="94"/>
      <w:ins w:author="Bird, Chris" w:date="2023-08-31T09:46:00Z" w:id="95">
        <w:r w:rsidR="00B56647">
          <w:rPr>
            <w:rFonts w:ascii="Times New Roman" w:hAnsi="Times New Roman" w:cs="Times New Roman"/>
            <w:color w:val="000000"/>
          </w:rPr>
          <w:t>W</w:t>
        </w:r>
        <w:r w:rsidR="00755582">
          <w:rPr>
            <w:rFonts w:ascii="Times New Roman" w:hAnsi="Times New Roman" w:cs="Times New Roman"/>
            <w:color w:val="000000"/>
          </w:rPr>
          <w:t xml:space="preserve">hich </w:t>
        </w:r>
      </w:ins>
      <w:ins w:author="Bird, Chris" w:date="2023-08-31T09:47:00Z" w:id="96">
        <w:r w:rsidR="00755582">
          <w:rPr>
            <w:rFonts w:ascii="Times New Roman" w:hAnsi="Times New Roman" w:cs="Times New Roman"/>
            <w:color w:val="000000"/>
          </w:rPr>
          <w:t xml:space="preserve">factors most strongly correlate with </w:t>
        </w:r>
      </w:ins>
      <w:del w:author="Bird, Chris" w:date="2023-08-31T09:48:00Z" w:id="97">
        <w:r w:rsidRPr="00143F48" w:rsidDel="008325A4" w:rsidR="00387456">
          <w:rPr>
            <w:rFonts w:ascii="Times New Roman" w:hAnsi="Times New Roman" w:cs="Times New Roman"/>
            <w:color w:val="000000"/>
          </w:rPr>
          <w:delText>A</w:delText>
        </w:r>
        <w:r w:rsidRPr="00143F48" w:rsidDel="008325A4" w:rsidR="008E581A">
          <w:rPr>
            <w:rFonts w:ascii="Times New Roman" w:hAnsi="Times New Roman" w:cs="Times New Roman"/>
            <w:color w:val="000000"/>
          </w:rPr>
          <w:delText>re</w:delText>
        </w:r>
        <w:r w:rsidRPr="00143F48" w:rsidDel="008325A4" w:rsidR="004441B3">
          <w:rPr>
            <w:rFonts w:ascii="Times New Roman" w:hAnsi="Times New Roman" w:cs="Times New Roman"/>
            <w:color w:val="000000"/>
          </w:rPr>
          <w:delText xml:space="preserve"> </w:delText>
        </w:r>
      </w:del>
      <w:r w:rsidRPr="00143F48" w:rsidR="004441B3">
        <w:rPr>
          <w:rFonts w:ascii="Times New Roman" w:hAnsi="Times New Roman" w:cs="Times New Roman"/>
          <w:color w:val="000000"/>
        </w:rPr>
        <w:t xml:space="preserve">the </w:t>
      </w:r>
      <w:ins w:author="Bird, Chris" w:date="2023-08-31T09:48:00Z" w:id="98">
        <w:r w:rsidR="00DC4977">
          <w:rPr>
            <w:rFonts w:ascii="Times New Roman" w:hAnsi="Times New Roman" w:cs="Times New Roman"/>
            <w:color w:val="000000"/>
          </w:rPr>
          <w:t>geogra</w:t>
        </w:r>
      </w:ins>
      <w:ins w:author="Bird, Chris" w:date="2023-08-31T09:49:00Z" w:id="99">
        <w:r w:rsidR="00DC4977">
          <w:rPr>
            <w:rFonts w:ascii="Times New Roman" w:hAnsi="Times New Roman" w:cs="Times New Roman"/>
            <w:color w:val="000000"/>
          </w:rPr>
          <w:t xml:space="preserve">phic </w:t>
        </w:r>
      </w:ins>
      <w:r w:rsidRPr="00143F48" w:rsidR="00482C60">
        <w:rPr>
          <w:rFonts w:ascii="Times New Roman" w:hAnsi="Times New Roman" w:cs="Times New Roman"/>
          <w:color w:val="000000"/>
        </w:rPr>
        <w:t>pattern</w:t>
      </w:r>
      <w:r w:rsidRPr="00143F48" w:rsidR="008E581A">
        <w:rPr>
          <w:rFonts w:ascii="Times New Roman" w:hAnsi="Times New Roman" w:cs="Times New Roman"/>
          <w:color w:val="000000"/>
        </w:rPr>
        <w:t>s</w:t>
      </w:r>
      <w:r w:rsidRPr="00143F48" w:rsidR="004441B3">
        <w:rPr>
          <w:rFonts w:ascii="Times New Roman" w:hAnsi="Times New Roman" w:cs="Times New Roman"/>
          <w:color w:val="000000"/>
        </w:rPr>
        <w:t xml:space="preserve"> </w:t>
      </w:r>
      <w:del w:author="Bird, Chris" w:date="2023-08-31T09:49:00Z" w:id="100">
        <w:r w:rsidRPr="00143F48" w:rsidDel="00DC4977" w:rsidR="004441B3">
          <w:rPr>
            <w:rFonts w:ascii="Times New Roman" w:hAnsi="Times New Roman" w:cs="Times New Roman"/>
            <w:color w:val="000000"/>
          </w:rPr>
          <w:delText xml:space="preserve">of </w:delText>
        </w:r>
      </w:del>
      <w:ins w:author="Bird, Chris" w:date="2023-08-31T09:49:00Z" w:id="101">
        <w:r w:rsidR="00DC4977">
          <w:rPr>
            <w:rFonts w:ascii="Times New Roman" w:hAnsi="Times New Roman" w:cs="Times New Roman"/>
            <w:color w:val="000000"/>
          </w:rPr>
          <w:t>in</w:t>
        </w:r>
        <w:r w:rsidRPr="00143F48" w:rsidR="00DC4977">
          <w:rPr>
            <w:rFonts w:ascii="Times New Roman" w:hAnsi="Times New Roman" w:cs="Times New Roman"/>
            <w:color w:val="000000"/>
          </w:rPr>
          <w:t xml:space="preserve"> </w:t>
        </w:r>
      </w:ins>
      <w:r w:rsidRPr="00143F48" w:rsidR="004441B3">
        <w:rPr>
          <w:rFonts w:ascii="Times New Roman" w:hAnsi="Times New Roman" w:cs="Times New Roman"/>
          <w:color w:val="000000"/>
        </w:rPr>
        <w:t>diversity</w:t>
      </w:r>
      <w:del w:author="Bird, Chris" w:date="2023-08-31T09:49:00Z" w:id="102">
        <w:r w:rsidRPr="00143F48" w:rsidDel="00DC4977" w:rsidR="008E581A">
          <w:rPr>
            <w:rFonts w:ascii="Times New Roman" w:hAnsi="Times New Roman" w:cs="Times New Roman"/>
            <w:color w:val="000000"/>
          </w:rPr>
          <w:delText xml:space="preserve"> </w:delText>
        </w:r>
        <w:r w:rsidRPr="00143F48" w:rsidDel="00DC4977" w:rsidR="004441B3">
          <w:rPr>
            <w:rFonts w:ascii="Times New Roman" w:hAnsi="Times New Roman" w:cs="Times New Roman"/>
            <w:color w:val="000000"/>
          </w:rPr>
          <w:delText xml:space="preserve">driven </w:delText>
        </w:r>
        <w:r w:rsidRPr="00143F48" w:rsidDel="00DC4977" w:rsidR="00BF6441">
          <w:rPr>
            <w:rFonts w:ascii="Times New Roman" w:hAnsi="Times New Roman" w:cs="Times New Roman"/>
            <w:color w:val="000000"/>
          </w:rPr>
          <w:delText xml:space="preserve">not only by </w:delText>
        </w:r>
        <w:r w:rsidRPr="00143F48" w:rsidDel="00DC4977" w:rsidR="00F31E8A">
          <w:rPr>
            <w:rFonts w:ascii="Times New Roman" w:hAnsi="Times New Roman" w:cs="Times New Roman"/>
            <w:color w:val="000000"/>
          </w:rPr>
          <w:delText>anthropogenic factors</w:delText>
        </w:r>
        <w:r w:rsidRPr="00143F48" w:rsidDel="00DC4977" w:rsidR="005E59BD">
          <w:rPr>
            <w:rFonts w:ascii="Times New Roman" w:hAnsi="Times New Roman" w:cs="Times New Roman"/>
            <w:color w:val="000000"/>
          </w:rPr>
          <w:delText>, but also by ecological factors</w:delText>
        </w:r>
      </w:del>
      <w:r w:rsidRPr="00143F48" w:rsidR="008E581A">
        <w:rPr>
          <w:rFonts w:ascii="Times New Roman" w:hAnsi="Times New Roman" w:cs="Times New Roman"/>
          <w:color w:val="000000"/>
        </w:rPr>
        <w:t>?</w:t>
      </w:r>
      <w:r w:rsidRPr="00143F48" w:rsidR="005E59BD">
        <w:rPr>
          <w:rFonts w:ascii="Times New Roman" w:hAnsi="Times New Roman" w:cs="Times New Roman"/>
          <w:color w:val="000000"/>
        </w:rPr>
        <w:t xml:space="preserve"> </w:t>
      </w:r>
      <w:r w:rsidRPr="00143F48" w:rsidR="00BF6441">
        <w:rPr>
          <w:rFonts w:ascii="Times New Roman" w:hAnsi="Times New Roman" w:cs="Times New Roman"/>
          <w:color w:val="000000"/>
        </w:rPr>
        <w:t xml:space="preserve"> </w:t>
      </w:r>
      <w:r w:rsidRPr="00143F48" w:rsidR="00455DB8">
        <w:rPr>
          <w:rFonts w:ascii="Times New Roman" w:hAnsi="Times New Roman" w:cs="Times New Roman"/>
          <w:color w:val="000000"/>
        </w:rPr>
        <w:t xml:space="preserve"> </w:t>
      </w:r>
      <w:commentRangeEnd w:id="94"/>
      <w:r w:rsidR="000E62B8">
        <w:rPr>
          <w:rStyle w:val="CommentReference"/>
        </w:rPr>
        <w:commentReference w:id="94"/>
      </w:r>
    </w:p>
    <w:p w:rsidRPr="00143F48" w:rsidR="006C3540" w:rsidP="00CE4E00" w:rsidRDefault="00C273C5" w14:paraId="05E617D3" w14:textId="7E97FD84">
      <w:pPr>
        <w:ind w:firstLine="720"/>
        <w:rPr>
          <w:rFonts w:ascii="Times New Roman" w:hAnsi="Times New Roman" w:cs="Times New Roman"/>
        </w:rPr>
      </w:pPr>
      <w:r w:rsidRPr="00143F48">
        <w:rPr>
          <w:rFonts w:ascii="Times New Roman" w:hAnsi="Times New Roman" w:cs="Times New Roman"/>
          <w:color w:val="000000" w:themeColor="text1"/>
        </w:rPr>
        <w:t>R</w:t>
      </w:r>
      <w:r w:rsidRPr="00143F48" w:rsidR="00696AD5">
        <w:rPr>
          <w:rFonts w:ascii="Times New Roman" w:hAnsi="Times New Roman" w:cs="Times New Roman"/>
          <w:color w:val="000000" w:themeColor="text1"/>
        </w:rPr>
        <w:t>elying on conventional monitoring methods</w:t>
      </w:r>
      <w:r w:rsidRPr="00143F48" w:rsidR="00A13098">
        <w:rPr>
          <w:rFonts w:ascii="Times New Roman" w:hAnsi="Times New Roman" w:cs="Times New Roman"/>
          <w:color w:val="000000" w:themeColor="text1"/>
        </w:rPr>
        <w:t xml:space="preserve"> (e.g., underwater visual census, market surveys)</w:t>
      </w:r>
      <w:r w:rsidRPr="00143F48" w:rsidR="00696AD5">
        <w:rPr>
          <w:rFonts w:ascii="Times New Roman" w:hAnsi="Times New Roman" w:cs="Times New Roman"/>
          <w:color w:val="000000" w:themeColor="text1"/>
        </w:rPr>
        <w:t xml:space="preserve"> </w:t>
      </w:r>
      <w:r w:rsidRPr="00143F48" w:rsidR="003669CD">
        <w:rPr>
          <w:rFonts w:ascii="Times New Roman" w:hAnsi="Times New Roman" w:cs="Times New Roman"/>
          <w:color w:val="000000" w:themeColor="text1"/>
        </w:rPr>
        <w:t xml:space="preserve">to </w:t>
      </w:r>
      <w:r w:rsidRPr="00143F48" w:rsidR="004B64B3">
        <w:rPr>
          <w:rFonts w:ascii="Times New Roman" w:hAnsi="Times New Roman" w:cs="Times New Roman"/>
          <w:color w:val="000000" w:themeColor="text1"/>
        </w:rPr>
        <w:t>answer our questions</w:t>
      </w:r>
      <w:r w:rsidRPr="00143F48" w:rsidR="003669CD">
        <w:rPr>
          <w:rFonts w:ascii="Times New Roman" w:hAnsi="Times New Roman" w:cs="Times New Roman"/>
          <w:color w:val="000000" w:themeColor="text1"/>
        </w:rPr>
        <w:t xml:space="preserve"> would </w:t>
      </w:r>
      <w:r w:rsidRPr="00143F48" w:rsidR="00C05E48">
        <w:rPr>
          <w:rFonts w:ascii="Times New Roman" w:hAnsi="Times New Roman" w:cs="Times New Roman"/>
          <w:color w:val="000000" w:themeColor="text1"/>
        </w:rPr>
        <w:t xml:space="preserve">be difficult </w:t>
      </w:r>
      <w:r w:rsidRPr="00143F48" w:rsidR="00D17A37">
        <w:rPr>
          <w:rFonts w:ascii="Times New Roman" w:hAnsi="Times New Roman" w:cs="Times New Roman"/>
          <w:color w:val="000000" w:themeColor="text1"/>
        </w:rPr>
        <w:t xml:space="preserve">and </w:t>
      </w:r>
      <w:r w:rsidRPr="00143F48" w:rsidR="00A13098">
        <w:rPr>
          <w:rFonts w:ascii="Times New Roman" w:hAnsi="Times New Roman" w:cs="Times New Roman"/>
          <w:color w:val="000000" w:themeColor="text1"/>
        </w:rPr>
        <w:t xml:space="preserve">resource intensive, </w:t>
      </w:r>
      <w:r w:rsidRPr="00143F48" w:rsidR="00A502A3">
        <w:rPr>
          <w:rFonts w:ascii="Times New Roman" w:hAnsi="Times New Roman" w:cs="Times New Roman"/>
          <w:color w:val="000000" w:themeColor="text1"/>
        </w:rPr>
        <w:t>but such limitations can be circumvented with the use of environmental DNA (eDNA) metabarcoding.</w:t>
      </w:r>
      <w:r w:rsidRPr="00143F48" w:rsidR="00D72236">
        <w:rPr>
          <w:rFonts w:ascii="Times New Roman" w:hAnsi="Times New Roman" w:cs="Times New Roman"/>
          <w:color w:val="000000" w:themeColor="text1"/>
        </w:rPr>
        <w:t xml:space="preserve"> </w:t>
      </w:r>
      <w:r w:rsidRPr="00143F48" w:rsidR="00D70BD7">
        <w:rPr>
          <w:rFonts w:ascii="Times New Roman" w:hAnsi="Times New Roman" w:cs="Times New Roman"/>
        </w:rPr>
        <w:t>eDNA metabarcoding</w:t>
      </w:r>
      <w:r w:rsidRPr="00143F48" w:rsidR="00036CB5">
        <w:rPr>
          <w:rFonts w:ascii="Times New Roman" w:hAnsi="Times New Roman" w:cs="Times New Roman"/>
        </w:rPr>
        <w:t xml:space="preserve"> </w:t>
      </w:r>
      <w:del w:author="Bird, Chris" w:date="2023-08-31T09:50:00Z" w:id="103">
        <w:r w:rsidRPr="00143F48" w:rsidDel="00595C03" w:rsidR="00036CB5">
          <w:rPr>
            <w:rFonts w:ascii="Times New Roman" w:hAnsi="Times New Roman" w:cs="Times New Roman"/>
          </w:rPr>
          <w:delText>is an emerging technology that</w:delText>
        </w:r>
        <w:r w:rsidRPr="00143F48" w:rsidDel="00595C03" w:rsidR="00D70BD7">
          <w:rPr>
            <w:rFonts w:ascii="Times New Roman" w:hAnsi="Times New Roman" w:cs="Times New Roman"/>
          </w:rPr>
          <w:delText xml:space="preserve"> </w:delText>
        </w:r>
      </w:del>
      <w:del w:author="Bird, Chris" w:date="2023-08-31T09:51:00Z" w:id="104">
        <w:r w:rsidRPr="00143F48" w:rsidDel="00EB709D" w:rsidR="00CA23D6">
          <w:rPr>
            <w:rFonts w:ascii="Times New Roman" w:hAnsi="Times New Roman" w:cs="Times New Roman"/>
          </w:rPr>
          <w:delText>utilizes</w:delText>
        </w:r>
      </w:del>
      <w:ins w:author="Bird, Chris" w:date="2023-08-31T09:51:00Z" w:id="105">
        <w:r w:rsidR="00EB709D">
          <w:rPr>
            <w:rFonts w:ascii="Times New Roman" w:hAnsi="Times New Roman" w:cs="Times New Roman"/>
          </w:rPr>
          <w:t>involves</w:t>
        </w:r>
        <w:r w:rsidR="00E7537C">
          <w:rPr>
            <w:rFonts w:ascii="Times New Roman" w:hAnsi="Times New Roman" w:cs="Times New Roman"/>
          </w:rPr>
          <w:t xml:space="preserve"> </w:t>
        </w:r>
      </w:ins>
      <w:ins w:author="Bird, Chris" w:date="2023-08-31T09:52:00Z" w:id="106">
        <w:r w:rsidR="0052424A">
          <w:rPr>
            <w:rFonts w:ascii="Times New Roman" w:hAnsi="Times New Roman" w:cs="Times New Roman"/>
          </w:rPr>
          <w:t>isolating the</w:t>
        </w:r>
      </w:ins>
      <w:ins w:author="Bird, Chris" w:date="2023-08-31T09:51:00Z" w:id="107">
        <w:r w:rsidR="00E7537C">
          <w:rPr>
            <w:rFonts w:ascii="Times New Roman" w:hAnsi="Times New Roman" w:cs="Times New Roman"/>
          </w:rPr>
          <w:t xml:space="preserve"> trace amounts of</w:t>
        </w:r>
      </w:ins>
      <w:r w:rsidRPr="00143F48" w:rsidR="00CA23D6">
        <w:rPr>
          <w:rFonts w:ascii="Times New Roman" w:hAnsi="Times New Roman" w:cs="Times New Roman"/>
        </w:rPr>
        <w:t xml:space="preserve"> </w:t>
      </w:r>
      <w:ins w:author="Bird, Chris" w:date="2023-08-31T09:54:00Z" w:id="108">
        <w:r w:rsidR="00BB5827">
          <w:rPr>
            <w:rFonts w:ascii="Times New Roman" w:hAnsi="Times New Roman" w:cs="Times New Roman"/>
          </w:rPr>
          <w:t>e</w:t>
        </w:r>
      </w:ins>
      <w:r w:rsidRPr="00143F48" w:rsidR="00CA23D6">
        <w:rPr>
          <w:rFonts w:ascii="Times New Roman" w:hAnsi="Times New Roman" w:cs="Times New Roman"/>
        </w:rPr>
        <w:t xml:space="preserve">DNA </w:t>
      </w:r>
      <w:del w:author="Bird, Chris" w:date="2023-08-31T09:51:00Z" w:id="109">
        <w:r w:rsidRPr="00143F48" w:rsidDel="00E7537C" w:rsidR="00CA23D6">
          <w:rPr>
            <w:rFonts w:ascii="Times New Roman" w:hAnsi="Times New Roman" w:cs="Times New Roman"/>
          </w:rPr>
          <w:delText xml:space="preserve">traces </w:delText>
        </w:r>
      </w:del>
      <w:del w:author="Bird, Chris" w:date="2023-08-31T09:52:00Z" w:id="110">
        <w:r w:rsidRPr="00143F48" w:rsidDel="0052424A" w:rsidR="00CA23D6">
          <w:rPr>
            <w:rFonts w:ascii="Times New Roman" w:hAnsi="Times New Roman" w:cs="Times New Roman"/>
          </w:rPr>
          <w:delText xml:space="preserve">from </w:delText>
        </w:r>
        <w:r w:rsidRPr="00143F48" w:rsidDel="0052424A" w:rsidR="00D5536E">
          <w:rPr>
            <w:rFonts w:ascii="Times New Roman" w:hAnsi="Times New Roman" w:cs="Times New Roman"/>
          </w:rPr>
          <w:delText xml:space="preserve">organisms </w:delText>
        </w:r>
        <w:r w:rsidRPr="00143F48" w:rsidDel="0052424A" w:rsidR="00796684">
          <w:rPr>
            <w:rFonts w:ascii="Times New Roman" w:hAnsi="Times New Roman" w:cs="Times New Roman"/>
          </w:rPr>
          <w:delText>with</w:delText>
        </w:r>
        <w:r w:rsidRPr="00143F48" w:rsidDel="0052424A" w:rsidR="00D5536E">
          <w:rPr>
            <w:rFonts w:ascii="Times New Roman" w:hAnsi="Times New Roman" w:cs="Times New Roman"/>
          </w:rPr>
          <w:delText>in their environment</w:delText>
        </w:r>
      </w:del>
      <w:ins w:author="Bird, Chris" w:date="2023-08-31T09:52:00Z" w:id="111">
        <w:r w:rsidR="0052424A">
          <w:rPr>
            <w:rFonts w:ascii="Times New Roman" w:hAnsi="Times New Roman" w:cs="Times New Roman"/>
          </w:rPr>
          <w:t>in water</w:t>
        </w:r>
      </w:ins>
      <w:ins w:author="Bird, Chris" w:date="2023-08-31T09:53:00Z" w:id="112">
        <w:r w:rsidR="00701E27">
          <w:rPr>
            <w:rFonts w:ascii="Times New Roman" w:hAnsi="Times New Roman" w:cs="Times New Roman"/>
          </w:rPr>
          <w:t xml:space="preserve"> samples</w:t>
        </w:r>
      </w:ins>
      <w:del w:author="Bird, Chris" w:date="2023-08-31T09:52:00Z" w:id="113">
        <w:r w:rsidRPr="00143F48" w:rsidDel="0052424A" w:rsidR="007C2269">
          <w:rPr>
            <w:rFonts w:ascii="Times New Roman" w:hAnsi="Times New Roman" w:cs="Times New Roman"/>
          </w:rPr>
          <w:delText>;</w:delText>
        </w:r>
      </w:del>
      <w:ins w:author="Bird, Chris" w:date="2023-08-31T09:52:00Z" w:id="114">
        <w:r w:rsidR="0052424A">
          <w:rPr>
            <w:rFonts w:ascii="Times New Roman" w:hAnsi="Times New Roman" w:cs="Times New Roman"/>
          </w:rPr>
          <w:t>,</w:t>
        </w:r>
      </w:ins>
      <w:r w:rsidRPr="00143F48" w:rsidR="007C2269">
        <w:rPr>
          <w:rFonts w:ascii="Times New Roman" w:hAnsi="Times New Roman" w:cs="Times New Roman"/>
        </w:rPr>
        <w:t xml:space="preserve"> </w:t>
      </w:r>
      <w:ins w:author="Bird, Chris" w:date="2023-08-31T09:53:00Z" w:id="115">
        <w:r w:rsidR="005E72CF">
          <w:rPr>
            <w:rFonts w:ascii="Times New Roman" w:hAnsi="Times New Roman" w:cs="Times New Roman"/>
          </w:rPr>
          <w:t xml:space="preserve">amplifying that </w:t>
        </w:r>
      </w:ins>
      <w:ins w:author="Bird, Chris" w:date="2023-08-31T09:54:00Z" w:id="116">
        <w:r w:rsidR="00BB5827">
          <w:rPr>
            <w:rFonts w:ascii="Times New Roman" w:hAnsi="Times New Roman" w:cs="Times New Roman"/>
          </w:rPr>
          <w:t>e</w:t>
        </w:r>
      </w:ins>
      <w:ins w:author="Bird, Chris" w:date="2023-08-31T09:53:00Z" w:id="117">
        <w:r w:rsidR="005E72CF">
          <w:rPr>
            <w:rFonts w:ascii="Times New Roman" w:hAnsi="Times New Roman" w:cs="Times New Roman"/>
          </w:rPr>
          <w:t xml:space="preserve">DNA with PCR, </w:t>
        </w:r>
      </w:ins>
      <w:del w:author="Bird, Chris" w:date="2023-08-31T09:53:00Z" w:id="118">
        <w:r w:rsidRPr="00143F48" w:rsidDel="00715961" w:rsidR="007C2269">
          <w:rPr>
            <w:rFonts w:ascii="Times New Roman" w:hAnsi="Times New Roman" w:cs="Times New Roman"/>
          </w:rPr>
          <w:delText xml:space="preserve">coupled with high throughput </w:delText>
        </w:r>
      </w:del>
      <w:r w:rsidRPr="00143F48" w:rsidR="007C2269">
        <w:rPr>
          <w:rFonts w:ascii="Times New Roman" w:hAnsi="Times New Roman" w:cs="Times New Roman"/>
        </w:rPr>
        <w:t>sequencing</w:t>
      </w:r>
      <w:ins w:author="Bird, Chris" w:date="2023-08-31T09:53:00Z" w:id="119">
        <w:r w:rsidR="00715961">
          <w:rPr>
            <w:rFonts w:ascii="Times New Roman" w:hAnsi="Times New Roman" w:cs="Times New Roman"/>
          </w:rPr>
          <w:t xml:space="preserve"> the</w:t>
        </w:r>
      </w:ins>
      <w:ins w:author="Bird, Chris" w:date="2023-08-31T09:54:00Z" w:id="120">
        <w:r w:rsidR="00715961">
          <w:rPr>
            <w:rFonts w:ascii="Times New Roman" w:hAnsi="Times New Roman" w:cs="Times New Roman"/>
          </w:rPr>
          <w:t xml:space="preserve"> eDNA</w:t>
        </w:r>
        <w:r w:rsidR="00BB5827">
          <w:rPr>
            <w:rFonts w:ascii="Times New Roman" w:hAnsi="Times New Roman" w:cs="Times New Roman"/>
          </w:rPr>
          <w:t xml:space="preserve"> </w:t>
        </w:r>
        <w:r w:rsidR="00997B01">
          <w:rPr>
            <w:rFonts w:ascii="Times New Roman" w:hAnsi="Times New Roman" w:cs="Times New Roman"/>
          </w:rPr>
          <w:t>samples to depths of 10,000</w:t>
        </w:r>
      </w:ins>
      <w:ins w:author="Bird, Chris" w:date="2023-08-31T09:55:00Z" w:id="121">
        <w:r w:rsidR="00997B01">
          <w:rPr>
            <w:rFonts w:ascii="Times New Roman" w:hAnsi="Times New Roman" w:cs="Times New Roman"/>
          </w:rPr>
          <w:t>-100,000</w:t>
        </w:r>
        <w:r w:rsidR="002015C8">
          <w:rPr>
            <w:rFonts w:ascii="Times New Roman" w:hAnsi="Times New Roman" w:cs="Times New Roman"/>
          </w:rPr>
          <w:t xml:space="preserve"> reads per sample, </w:t>
        </w:r>
      </w:ins>
      <w:ins w:author="Bird, Chris" w:date="2023-08-31T09:56:00Z" w:id="122">
        <w:r w:rsidR="00637130">
          <w:rPr>
            <w:rFonts w:ascii="Times New Roman" w:hAnsi="Times New Roman" w:cs="Times New Roman"/>
          </w:rPr>
          <w:t xml:space="preserve">bioinformatically classifying the reads into </w:t>
        </w:r>
        <w:r w:rsidR="00683189">
          <w:rPr>
            <w:rFonts w:ascii="Times New Roman" w:hAnsi="Times New Roman" w:cs="Times New Roman"/>
          </w:rPr>
          <w:t>operational taxonomic units</w:t>
        </w:r>
      </w:ins>
      <w:ins w:author="Bird, Chris" w:date="2023-08-31T09:57:00Z" w:id="123">
        <w:r w:rsidR="003A3F2C">
          <w:rPr>
            <w:rFonts w:ascii="Times New Roman" w:hAnsi="Times New Roman" w:cs="Times New Roman"/>
          </w:rPr>
          <w:t xml:space="preserve"> (OTU)</w:t>
        </w:r>
      </w:ins>
      <w:ins w:author="Bird, Chris" w:date="2023-08-31T09:56:00Z" w:id="124">
        <w:r w:rsidR="00683189">
          <w:rPr>
            <w:rFonts w:ascii="Times New Roman" w:hAnsi="Times New Roman" w:cs="Times New Roman"/>
          </w:rPr>
          <w:t xml:space="preserve">, and </w:t>
        </w:r>
      </w:ins>
      <w:ins w:author="Bird, Chris" w:date="2023-08-31T09:57:00Z" w:id="125">
        <w:r w:rsidR="00167E75">
          <w:rPr>
            <w:rFonts w:ascii="Times New Roman" w:hAnsi="Times New Roman" w:cs="Times New Roman"/>
          </w:rPr>
          <w:t xml:space="preserve">assigning the OTU </w:t>
        </w:r>
        <w:r w:rsidR="003A3F2C">
          <w:rPr>
            <w:rFonts w:ascii="Times New Roman" w:hAnsi="Times New Roman" w:cs="Times New Roman"/>
          </w:rPr>
          <w:t>to</w:t>
        </w:r>
      </w:ins>
      <w:ins w:author="Bird, Chris" w:date="2023-08-31T09:58:00Z" w:id="126">
        <w:r w:rsidR="00C16A4E">
          <w:rPr>
            <w:rFonts w:ascii="Times New Roman" w:hAnsi="Times New Roman" w:cs="Times New Roman"/>
          </w:rPr>
          <w:t xml:space="preserve"> specific taxa using public databases, such as </w:t>
        </w:r>
        <w:r w:rsidR="004743D6">
          <w:rPr>
            <w:rFonts w:ascii="Times New Roman" w:hAnsi="Times New Roman" w:cs="Times New Roman"/>
          </w:rPr>
          <w:t>the Barcode of Life Database</w:t>
        </w:r>
      </w:ins>
      <w:del w:author="Bird, Chris" w:date="2023-08-31T09:58:00Z" w:id="127">
        <w:r w:rsidRPr="00143F48" w:rsidDel="004743D6" w:rsidR="00D717E2">
          <w:rPr>
            <w:rFonts w:ascii="Times New Roman" w:hAnsi="Times New Roman" w:cs="Times New Roman"/>
          </w:rPr>
          <w:delText>,</w:delText>
        </w:r>
        <w:r w:rsidRPr="00143F48" w:rsidDel="004743D6" w:rsidR="00036CB5">
          <w:rPr>
            <w:rFonts w:ascii="Times New Roman" w:hAnsi="Times New Roman" w:cs="Times New Roman"/>
          </w:rPr>
          <w:delText xml:space="preserve"> </w:delText>
        </w:r>
        <w:r w:rsidRPr="00143F48" w:rsidDel="004743D6" w:rsidR="00D717E2">
          <w:rPr>
            <w:rFonts w:ascii="Times New Roman" w:hAnsi="Times New Roman" w:cs="Times New Roman"/>
          </w:rPr>
          <w:delText xml:space="preserve">this </w:delText>
        </w:r>
        <w:r w:rsidRPr="00143F48" w:rsidDel="004743D6" w:rsidR="007C1F79">
          <w:rPr>
            <w:rFonts w:ascii="Times New Roman" w:hAnsi="Times New Roman" w:cs="Times New Roman"/>
          </w:rPr>
          <w:delText>allow</w:delText>
        </w:r>
        <w:r w:rsidRPr="00143F48" w:rsidDel="004743D6" w:rsidR="00D717E2">
          <w:rPr>
            <w:rFonts w:ascii="Times New Roman" w:hAnsi="Times New Roman" w:cs="Times New Roman"/>
          </w:rPr>
          <w:delText>s</w:delText>
        </w:r>
        <w:r w:rsidRPr="00143F48" w:rsidDel="004743D6" w:rsidR="007C1F79">
          <w:rPr>
            <w:rFonts w:ascii="Times New Roman" w:hAnsi="Times New Roman" w:cs="Times New Roman"/>
          </w:rPr>
          <w:delText xml:space="preserve"> for simultaneous identification of </w:delText>
        </w:r>
        <w:r w:rsidRPr="00143F48" w:rsidDel="004743D6" w:rsidR="007C2269">
          <w:rPr>
            <w:rFonts w:ascii="Times New Roman" w:hAnsi="Times New Roman" w:cs="Times New Roman"/>
          </w:rPr>
          <w:delText>various taxa</w:delText>
        </w:r>
        <w:r w:rsidRPr="00143F48" w:rsidDel="004743D6" w:rsidR="00D717E2">
          <w:rPr>
            <w:rFonts w:ascii="Times New Roman" w:hAnsi="Times New Roman" w:cs="Times New Roman"/>
          </w:rPr>
          <w:delText xml:space="preserve"> from an environmental sample</w:delText>
        </w:r>
      </w:del>
      <w:sdt>
        <w:sdtPr>
          <w:rPr>
            <w:rFonts w:ascii="Times New Roman" w:hAnsi="Times New Roman" w:cs="Times New Roman"/>
            <w:color w:val="000000" w:themeColor="text1"/>
            <w:vertAlign w:val="superscript"/>
          </w:rPr>
          <w:tag w:val="MENDELEY_CITATION_v3_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
          <w:id w:val="1280771127"/>
          <w:placeholder>
            <w:docPart w:val="DefaultPlaceholder_-1854013440"/>
          </w:placeholder>
        </w:sdtPr>
        <w:sdtContent>
          <w:r w:rsidRPr="00143F48" w:rsidR="006C6D83">
            <w:rPr>
              <w:rFonts w:ascii="Times New Roman" w:hAnsi="Times New Roman" w:cs="Times New Roman"/>
              <w:color w:val="000000" w:themeColor="text1"/>
              <w:vertAlign w:val="superscript"/>
            </w:rPr>
            <w:t>11,12</w:t>
          </w:r>
        </w:sdtContent>
      </w:sdt>
      <w:r w:rsidRPr="00143F48" w:rsidR="00D717E2">
        <w:rPr>
          <w:rFonts w:ascii="Times New Roman" w:hAnsi="Times New Roman" w:cs="Times New Roman"/>
        </w:rPr>
        <w:t>.</w:t>
      </w:r>
      <w:r w:rsidRPr="00143F48" w:rsidR="007C2269">
        <w:rPr>
          <w:rFonts w:ascii="Times New Roman" w:hAnsi="Times New Roman" w:cs="Times New Roman"/>
        </w:rPr>
        <w:t xml:space="preserve"> </w:t>
      </w:r>
      <w:del w:author="Bird, Chris" w:date="2023-08-31T09:59:00Z" w:id="128">
        <w:r w:rsidRPr="00143F48" w:rsidDel="00B8557F" w:rsidR="00796684">
          <w:rPr>
            <w:rFonts w:ascii="Times New Roman" w:hAnsi="Times New Roman" w:cs="Times New Roman"/>
          </w:rPr>
          <w:delText xml:space="preserve">Its </w:delText>
        </w:r>
      </w:del>
      <w:ins w:author="Bird, Chris" w:date="2023-08-31T09:59:00Z" w:id="129">
        <w:r w:rsidR="00B8557F">
          <w:rPr>
            <w:rFonts w:ascii="Times New Roman" w:hAnsi="Times New Roman" w:cs="Times New Roman"/>
          </w:rPr>
          <w:t>eDNA has</w:t>
        </w:r>
        <w:r w:rsidRPr="00143F48" w:rsidR="00B8557F">
          <w:rPr>
            <w:rFonts w:ascii="Times New Roman" w:hAnsi="Times New Roman" w:cs="Times New Roman"/>
          </w:rPr>
          <w:t xml:space="preserve"> </w:t>
        </w:r>
      </w:ins>
      <w:ins w:author="Bird, Chris" w:date="2023-08-31T10:00:00Z" w:id="130">
        <w:r w:rsidR="00510655">
          <w:rPr>
            <w:rFonts w:ascii="Times New Roman" w:hAnsi="Times New Roman" w:cs="Times New Roman"/>
          </w:rPr>
          <w:t xml:space="preserve">many </w:t>
        </w:r>
      </w:ins>
      <w:r w:rsidRPr="00143F48" w:rsidR="00796684">
        <w:rPr>
          <w:rFonts w:ascii="Times New Roman" w:hAnsi="Times New Roman" w:cs="Times New Roman"/>
        </w:rPr>
        <w:t xml:space="preserve">advantages over </w:t>
      </w:r>
      <w:del w:author="Bird, Chris" w:date="2023-08-31T09:59:00Z" w:id="131">
        <w:r w:rsidRPr="00143F48" w:rsidDel="00510655" w:rsidR="00796684">
          <w:rPr>
            <w:rFonts w:ascii="Times New Roman" w:hAnsi="Times New Roman" w:cs="Times New Roman"/>
          </w:rPr>
          <w:delText xml:space="preserve">conventional </w:delText>
        </w:r>
      </w:del>
      <w:ins w:author="Bird, Chris" w:date="2023-08-31T09:59:00Z" w:id="132">
        <w:r w:rsidR="00510655">
          <w:rPr>
            <w:rFonts w:ascii="Times New Roman" w:hAnsi="Times New Roman" w:cs="Times New Roman"/>
          </w:rPr>
          <w:t>observational biodiversity assessment</w:t>
        </w:r>
        <w:r w:rsidRPr="00143F48" w:rsidR="00510655">
          <w:rPr>
            <w:rFonts w:ascii="Times New Roman" w:hAnsi="Times New Roman" w:cs="Times New Roman"/>
          </w:rPr>
          <w:t xml:space="preserve"> </w:t>
        </w:r>
      </w:ins>
      <w:del w:author="Bird, Chris" w:date="2023-08-31T09:59:00Z" w:id="133">
        <w:r w:rsidRPr="00143F48" w:rsidDel="00510655" w:rsidR="00796684">
          <w:rPr>
            <w:rFonts w:ascii="Times New Roman" w:hAnsi="Times New Roman" w:cs="Times New Roman"/>
          </w:rPr>
          <w:delText xml:space="preserve">monitoring </w:delText>
        </w:r>
      </w:del>
      <w:r w:rsidRPr="00143F48" w:rsidR="00796684">
        <w:rPr>
          <w:rFonts w:ascii="Times New Roman" w:hAnsi="Times New Roman" w:cs="Times New Roman"/>
        </w:rPr>
        <w:t>methods</w:t>
      </w:r>
      <w:ins w:author="Bird, Chris" w:date="2023-08-31T10:00:00Z" w:id="134">
        <w:r w:rsidR="00813C4B">
          <w:rPr>
            <w:rFonts w:ascii="Times New Roman" w:hAnsi="Times New Roman" w:cs="Times New Roman"/>
          </w:rPr>
          <w:t xml:space="preserve">, </w:t>
        </w:r>
      </w:ins>
      <w:del w:author="Bird, Chris" w:date="2023-08-31T10:00:00Z" w:id="135">
        <w:r w:rsidRPr="00143F48" w:rsidDel="00813C4B" w:rsidR="00796684">
          <w:rPr>
            <w:rFonts w:ascii="Times New Roman" w:hAnsi="Times New Roman" w:cs="Times New Roman"/>
          </w:rPr>
          <w:delText xml:space="preserve"> </w:delText>
        </w:r>
        <w:r w:rsidRPr="00143F48" w:rsidDel="00813C4B" w:rsidR="00EE317B">
          <w:rPr>
            <w:rFonts w:ascii="Times New Roman" w:hAnsi="Times New Roman" w:cs="Times New Roman"/>
          </w:rPr>
          <w:delText>(</w:delText>
        </w:r>
      </w:del>
      <w:r w:rsidRPr="00143F48" w:rsidR="00EE317B">
        <w:rPr>
          <w:rFonts w:ascii="Times New Roman" w:hAnsi="Times New Roman" w:cs="Times New Roman"/>
        </w:rPr>
        <w:t>e.g.</w:t>
      </w:r>
      <w:ins w:author="Bird, Chris" w:date="2023-08-31T10:00:00Z" w:id="136">
        <w:r w:rsidR="00813C4B">
          <w:rPr>
            <w:rFonts w:ascii="Times New Roman" w:hAnsi="Times New Roman" w:cs="Times New Roman"/>
          </w:rPr>
          <w:t xml:space="preserve"> it is</w:t>
        </w:r>
      </w:ins>
      <w:del w:author="Bird, Chris" w:date="2023-08-31T10:00:00Z" w:id="137">
        <w:r w:rsidRPr="00143F48" w:rsidDel="00813C4B" w:rsidR="00EE317B">
          <w:rPr>
            <w:rFonts w:ascii="Times New Roman" w:hAnsi="Times New Roman" w:cs="Times New Roman"/>
          </w:rPr>
          <w:delText>,</w:delText>
        </w:r>
      </w:del>
      <w:r w:rsidRPr="00143F48" w:rsidR="00EE317B">
        <w:rPr>
          <w:rFonts w:ascii="Times New Roman" w:hAnsi="Times New Roman" w:cs="Times New Roman"/>
        </w:rPr>
        <w:t xml:space="preserve"> less labor intensive, </w:t>
      </w:r>
      <w:ins w:author="Bird, Chris" w:date="2023-08-31T10:00:00Z" w:id="138">
        <w:r w:rsidR="00813C4B">
          <w:rPr>
            <w:rFonts w:ascii="Times New Roman" w:hAnsi="Times New Roman" w:cs="Times New Roman"/>
          </w:rPr>
          <w:t xml:space="preserve">less </w:t>
        </w:r>
      </w:ins>
      <w:del w:author="Bird, Chris" w:date="2023-08-31T10:00:00Z" w:id="139">
        <w:r w:rsidRPr="00143F48" w:rsidDel="00813C4B" w:rsidR="00EE317B">
          <w:rPr>
            <w:rFonts w:ascii="Times New Roman" w:hAnsi="Times New Roman" w:cs="Times New Roman"/>
          </w:rPr>
          <w:delText xml:space="preserve">less </w:delText>
        </w:r>
      </w:del>
      <w:r w:rsidRPr="00143F48" w:rsidR="00EE317B">
        <w:rPr>
          <w:rFonts w:ascii="Times New Roman" w:hAnsi="Times New Roman" w:cs="Times New Roman"/>
        </w:rPr>
        <w:t xml:space="preserve">invasive, </w:t>
      </w:r>
      <w:ins w:author="Bird, Chris" w:date="2023-08-31T10:00:00Z" w:id="140">
        <w:r w:rsidR="00887312">
          <w:rPr>
            <w:rFonts w:ascii="Times New Roman" w:hAnsi="Times New Roman" w:cs="Times New Roman"/>
          </w:rPr>
          <w:t xml:space="preserve">and </w:t>
        </w:r>
      </w:ins>
      <w:r w:rsidRPr="00143F48" w:rsidR="00EE317B">
        <w:rPr>
          <w:rFonts w:ascii="Times New Roman" w:hAnsi="Times New Roman" w:cs="Times New Roman"/>
        </w:rPr>
        <w:t>more cost effective</w:t>
      </w:r>
      <w:del w:author="Bird, Chris" w:date="2023-08-31T10:00:00Z" w:id="141">
        <w:r w:rsidRPr="00143F48" w:rsidDel="00887312" w:rsidR="005315BF">
          <w:rPr>
            <w:rFonts w:ascii="Times New Roman" w:hAnsi="Times New Roman" w:cs="Times New Roman"/>
          </w:rPr>
          <w:delText>,</w:delText>
        </w:r>
        <w:r w:rsidRPr="00143F48" w:rsidDel="00813C4B" w:rsidR="005315BF">
          <w:rPr>
            <w:rFonts w:ascii="Times New Roman" w:hAnsi="Times New Roman" w:cs="Times New Roman"/>
          </w:rPr>
          <w:delText xml:space="preserve"> higher throughput</w:delText>
        </w:r>
      </w:del>
      <w:ins w:author="Bird, Chris" w:date="2023-08-31T10:01:00Z" w:id="142">
        <w:r w:rsidR="00887312">
          <w:rPr>
            <w:rFonts w:ascii="Times New Roman" w:hAnsi="Times New Roman" w:cs="Times New Roman"/>
          </w:rPr>
          <w:t xml:space="preserve"> and it is at</w:t>
        </w:r>
      </w:ins>
      <w:del w:author="Bird, Chris" w:date="2023-08-31T10:00:00Z" w:id="143">
        <w:r w:rsidRPr="00143F48" w:rsidDel="00887312" w:rsidR="00EE317B">
          <w:rPr>
            <w:rFonts w:ascii="Times New Roman" w:hAnsi="Times New Roman" w:cs="Times New Roman"/>
          </w:rPr>
          <w:delText>)</w:delText>
        </w:r>
      </w:del>
      <w:r w:rsidRPr="00143F48" w:rsidR="00EE317B">
        <w:rPr>
          <w:rFonts w:ascii="Times New Roman" w:hAnsi="Times New Roman" w:cs="Times New Roman"/>
        </w:rPr>
        <w:t xml:space="preserve"> </w:t>
      </w:r>
      <w:del w:author="Bird, Chris" w:date="2023-08-31T10:01:00Z" w:id="144">
        <w:r w:rsidRPr="00143F48" w:rsidDel="00887312" w:rsidR="00F32835">
          <w:rPr>
            <w:rFonts w:ascii="Times New Roman" w:hAnsi="Times New Roman" w:cs="Times New Roman"/>
          </w:rPr>
          <w:delText>led to increased use in recent years</w:delText>
        </w:r>
        <w:r w:rsidRPr="00143F48" w:rsidDel="00887312" w:rsidR="00AF35A4">
          <w:rPr>
            <w:rFonts w:ascii="Times New Roman" w:hAnsi="Times New Roman" w:cs="Times New Roman"/>
          </w:rPr>
          <w:delText xml:space="preserve"> </w:delText>
        </w:r>
        <w:r w:rsidRPr="00143F48" w:rsidDel="00887312" w:rsidR="0020567C">
          <w:rPr>
            <w:rFonts w:ascii="Times New Roman" w:hAnsi="Times New Roman" w:cs="Times New Roman"/>
          </w:rPr>
          <w:delText xml:space="preserve">and </w:delText>
        </w:r>
        <w:r w:rsidRPr="00143F48" w:rsidDel="00887312" w:rsidR="0008582C">
          <w:rPr>
            <w:rFonts w:ascii="Times New Roman" w:hAnsi="Times New Roman" w:cs="Times New Roman"/>
          </w:rPr>
          <w:delText>pushed</w:delText>
        </w:r>
        <w:r w:rsidRPr="00143F48" w:rsidDel="00887312" w:rsidR="004063B4">
          <w:rPr>
            <w:rFonts w:ascii="Times New Roman" w:hAnsi="Times New Roman" w:cs="Times New Roman"/>
          </w:rPr>
          <w:delText xml:space="preserve"> it </w:delText>
        </w:r>
        <w:r w:rsidRPr="00143F48" w:rsidDel="00887312" w:rsidR="0008582C">
          <w:rPr>
            <w:rFonts w:ascii="Times New Roman" w:hAnsi="Times New Roman" w:cs="Times New Roman"/>
          </w:rPr>
          <w:delText xml:space="preserve">to </w:delText>
        </w:r>
      </w:del>
      <w:r w:rsidRPr="00143F48" w:rsidR="0008582C">
        <w:rPr>
          <w:rFonts w:ascii="Times New Roman" w:hAnsi="Times New Roman" w:cs="Times New Roman"/>
        </w:rPr>
        <w:t>the</w:t>
      </w:r>
      <w:r w:rsidRPr="00143F48" w:rsidR="004063B4">
        <w:rPr>
          <w:rFonts w:ascii="Times New Roman" w:hAnsi="Times New Roman" w:cs="Times New Roman"/>
        </w:rPr>
        <w:t xml:space="preserve"> forefront in </w:t>
      </w:r>
      <w:r w:rsidRPr="00143F48" w:rsidR="008E6FCF">
        <w:rPr>
          <w:rFonts w:ascii="Times New Roman" w:hAnsi="Times New Roman" w:cs="Times New Roman"/>
        </w:rPr>
        <w:t>marine</w:t>
      </w:r>
      <w:r w:rsidRPr="00143F48" w:rsidR="004063B4">
        <w:rPr>
          <w:rFonts w:ascii="Times New Roman" w:hAnsi="Times New Roman" w:cs="Times New Roman"/>
        </w:rPr>
        <w:t xml:space="preserve"> conservation efforts</w:t>
      </w:r>
      <w:sdt>
        <w:sdtPr>
          <w:rPr>
            <w:rFonts w:ascii="Times New Roman" w:hAnsi="Times New Roman" w:cs="Times New Roman"/>
            <w:color w:val="000000" w:themeColor="text1"/>
            <w:vertAlign w:val="superscript"/>
          </w:rPr>
          <w:tag w:val="MENDELEY_CITATION_v3_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
          <w:id w:val="-1539351073"/>
          <w:placeholder>
            <w:docPart w:val="DefaultPlaceholder_-1854013440"/>
          </w:placeholder>
        </w:sdtPr>
        <w:sdtContent>
          <w:r w:rsidRPr="00143F48" w:rsidR="006C6D83">
            <w:rPr>
              <w:rFonts w:ascii="Times New Roman" w:hAnsi="Times New Roman" w:eastAsia="Times New Roman" w:cs="Times New Roman"/>
              <w:color w:val="000000" w:themeColor="text1"/>
              <w:vertAlign w:val="superscript"/>
            </w:rPr>
            <w:t>12–14</w:t>
          </w:r>
        </w:sdtContent>
      </w:sdt>
      <w:r w:rsidRPr="00143F48" w:rsidR="00845EE2">
        <w:rPr>
          <w:rFonts w:ascii="Times New Roman" w:hAnsi="Times New Roman" w:cs="Times New Roman"/>
          <w:color w:val="000000" w:themeColor="text1"/>
        </w:rPr>
        <w:t>. I</w:t>
      </w:r>
      <w:r w:rsidRPr="00143F48" w:rsidR="001B5DF8">
        <w:rPr>
          <w:rFonts w:ascii="Times New Roman" w:hAnsi="Times New Roman" w:cs="Times New Roman"/>
          <w:color w:val="000000" w:themeColor="text1"/>
        </w:rPr>
        <w:t xml:space="preserve">t </w:t>
      </w:r>
      <w:r w:rsidRPr="00143F48" w:rsidR="00072240">
        <w:rPr>
          <w:rFonts w:ascii="Times New Roman" w:hAnsi="Times New Roman" w:cs="Times New Roman"/>
          <w:color w:val="000000" w:themeColor="text1"/>
        </w:rPr>
        <w:t xml:space="preserve">has been used </w:t>
      </w:r>
      <w:r w:rsidRPr="00143F48" w:rsidR="00105C18">
        <w:rPr>
          <w:rFonts w:ascii="Times New Roman" w:hAnsi="Times New Roman" w:cs="Times New Roman"/>
          <w:color w:val="000000" w:themeColor="text1"/>
        </w:rPr>
        <w:t xml:space="preserve">widely used </w:t>
      </w:r>
      <w:r w:rsidRPr="00143F48" w:rsidR="00072240">
        <w:rPr>
          <w:rFonts w:ascii="Times New Roman" w:hAnsi="Times New Roman" w:cs="Times New Roman"/>
          <w:color w:val="000000" w:themeColor="text1"/>
        </w:rPr>
        <w:t xml:space="preserve">for </w:t>
      </w:r>
      <w:r w:rsidRPr="00143F48" w:rsidR="003C44EF">
        <w:rPr>
          <w:rFonts w:ascii="Times New Roman" w:hAnsi="Times New Roman" w:cs="Times New Roman"/>
          <w:color w:val="000000" w:themeColor="text1"/>
        </w:rPr>
        <w:t xml:space="preserve">biomonitoring </w:t>
      </w:r>
      <w:r w:rsidRPr="00143F48" w:rsidR="0065793A">
        <w:rPr>
          <w:rFonts w:ascii="Times New Roman" w:hAnsi="Times New Roman" w:cs="Times New Roman"/>
          <w:color w:val="000000" w:themeColor="text1"/>
        </w:rPr>
        <w:t>marine systems</w:t>
      </w:r>
      <w:r w:rsidRPr="00143F48" w:rsidR="004F3B91">
        <w:rPr>
          <w:rFonts w:ascii="Times New Roman" w:hAnsi="Times New Roman" w:cs="Times New Roman"/>
          <w:color w:val="000000" w:themeColor="text1"/>
        </w:rPr>
        <w:t xml:space="preserve"> to inform management</w:t>
      </w:r>
      <w:sdt>
        <w:sdtPr>
          <w:rPr>
            <w:rFonts w:ascii="Times New Roman" w:hAnsi="Times New Roman" w:cs="Times New Roman"/>
            <w:color w:val="000000" w:themeColor="text1"/>
            <w:vertAlign w:val="superscript"/>
          </w:rPr>
          <w:tag w:val="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"/>
          <w:id w:val="-1377926710"/>
          <w:placeholder>
            <w:docPart w:val="DefaultPlaceholder_-1854013440"/>
          </w:placeholder>
        </w:sdtPr>
        <w:sdtContent>
          <w:r w:rsidRPr="00143F48" w:rsidR="006C6D83">
            <w:rPr>
              <w:rFonts w:ascii="Times New Roman" w:hAnsi="Times New Roman" w:cs="Times New Roman"/>
              <w:color w:val="000000" w:themeColor="text1"/>
              <w:vertAlign w:val="superscript"/>
            </w:rPr>
            <w:t>14–18</w:t>
          </w:r>
        </w:sdtContent>
      </w:sdt>
      <w:r w:rsidRPr="00143F48" w:rsidR="0093507D">
        <w:rPr>
          <w:rFonts w:ascii="Times New Roman" w:hAnsi="Times New Roman" w:cs="Times New Roman"/>
          <w:color w:val="000000" w:themeColor="text1"/>
        </w:rPr>
        <w:t xml:space="preserve">. </w:t>
      </w:r>
      <w:commentRangeStart w:id="145"/>
      <w:commentRangeStart w:id="146"/>
      <w:ins w:author="Bird, Chris" w:date="2023-08-31T10:02:00Z" w:id="147">
        <w:r w:rsidR="00606FEE">
          <w:rPr>
            <w:rFonts w:ascii="Times New Roman" w:hAnsi="Times New Roman" w:cs="Times New Roman"/>
            <w:color w:val="000000" w:themeColor="text1"/>
          </w:rPr>
          <w:t>However, there have been no published studies of eDNA in the Philippines.</w:t>
        </w:r>
      </w:ins>
      <w:ins w:author="Bird, Chris" w:date="2023-08-31T10:03:00Z" w:id="148">
        <w:commentRangeEnd w:id="145"/>
        <w:r w:rsidR="008636DC">
          <w:rPr>
            <w:rStyle w:val="CommentReference"/>
          </w:rPr>
          <w:commentReference w:id="145"/>
        </w:r>
        <w:commentRangeEnd w:id="146"/>
        <w:r w:rsidR="008636DC">
          <w:rPr>
            <w:rStyle w:val="CommentReference"/>
          </w:rPr>
          <w:commentReference w:id="146"/>
        </w:r>
      </w:ins>
    </w:p>
    <w:p w:rsidR="00F841FC" w:rsidP="00CE4E00" w:rsidRDefault="009F2683" w14:paraId="7E3444F9" w14:textId="4895B3B3">
      <w:pPr>
        <w:ind w:firstLine="720"/>
        <w:rPr>
          <w:ins w:author="Bird, Chris" w:date="2023-08-31T10:48:00Z" w:id="149"/>
          <w:rFonts w:ascii="Times New Roman" w:hAnsi="Times New Roman" w:cs="Times New Roman"/>
          <w:color w:val="000000"/>
        </w:rPr>
      </w:pPr>
      <w:del w:author="Bird, Chris" w:date="2023-08-31T10:03:00Z" w:id="150">
        <w:r w:rsidRPr="00143F48" w:rsidDel="00B86B52">
          <w:rPr>
            <w:rFonts w:ascii="Times New Roman" w:hAnsi="Times New Roman" w:cs="Times New Roman"/>
            <w:color w:val="000000"/>
          </w:rPr>
          <w:delText xml:space="preserve">This research </w:delText>
        </w:r>
        <w:r w:rsidRPr="00143F48" w:rsidDel="00B86B52" w:rsidR="00D071B2">
          <w:rPr>
            <w:rFonts w:ascii="Times New Roman" w:hAnsi="Times New Roman" w:cs="Times New Roman"/>
            <w:color w:val="000000"/>
          </w:rPr>
          <w:delText>would</w:delText>
        </w:r>
      </w:del>
      <w:ins w:author="Bird, Chris" w:date="2023-08-31T10:03:00Z" w:id="151">
        <w:r w:rsidR="00B86B52">
          <w:rPr>
            <w:rFonts w:ascii="Times New Roman" w:hAnsi="Times New Roman" w:cs="Times New Roman"/>
            <w:color w:val="000000"/>
          </w:rPr>
          <w:t>We propose to</w:t>
        </w:r>
      </w:ins>
      <w:r w:rsidRPr="00143F48" w:rsidR="00D071B2">
        <w:rPr>
          <w:rFonts w:ascii="Times New Roman" w:hAnsi="Times New Roman" w:cs="Times New Roman"/>
          <w:color w:val="000000"/>
        </w:rPr>
        <w:t xml:space="preserve"> </w:t>
      </w:r>
      <w:del w:author="Bird, Chris" w:date="2023-08-31T10:04:00Z" w:id="152">
        <w:r w:rsidRPr="00143F48" w:rsidDel="00B86B52" w:rsidR="004E013C">
          <w:rPr>
            <w:rFonts w:ascii="Times New Roman" w:hAnsi="Times New Roman" w:cs="Times New Roman"/>
            <w:color w:val="000000"/>
          </w:rPr>
          <w:delText>investigate</w:delText>
        </w:r>
        <w:r w:rsidRPr="00143F48" w:rsidDel="00B86B52" w:rsidR="005524EB">
          <w:rPr>
            <w:rFonts w:ascii="Times New Roman" w:hAnsi="Times New Roman" w:cs="Times New Roman"/>
            <w:color w:val="000000"/>
          </w:rPr>
          <w:delText xml:space="preserve"> </w:delText>
        </w:r>
      </w:del>
      <w:ins w:author="Bird, Chris" w:date="2023-08-31T10:04:00Z" w:id="153">
        <w:r w:rsidR="00B86B52">
          <w:rPr>
            <w:rFonts w:ascii="Times New Roman" w:hAnsi="Times New Roman" w:cs="Times New Roman"/>
            <w:color w:val="000000"/>
          </w:rPr>
          <w:t>test for</w:t>
        </w:r>
        <w:r w:rsidRPr="00143F48" w:rsidR="00B86B52">
          <w:rPr>
            <w:rFonts w:ascii="Times New Roman" w:hAnsi="Times New Roman" w:cs="Times New Roman"/>
            <w:color w:val="000000"/>
          </w:rPr>
          <w:t xml:space="preserve"> </w:t>
        </w:r>
      </w:ins>
      <w:del w:author="Bird, Chris" w:date="2023-08-31T10:04:00Z" w:id="154">
        <w:r w:rsidRPr="00143F48" w:rsidDel="0087566E" w:rsidR="005524EB">
          <w:rPr>
            <w:rFonts w:ascii="Times New Roman" w:hAnsi="Times New Roman" w:cs="Times New Roman"/>
            <w:color w:val="000000"/>
          </w:rPr>
          <w:delText>the</w:delText>
        </w:r>
        <w:r w:rsidRPr="00143F48" w:rsidDel="0087566E">
          <w:rPr>
            <w:rFonts w:ascii="Times New Roman" w:hAnsi="Times New Roman" w:cs="Times New Roman"/>
            <w:color w:val="000000"/>
          </w:rPr>
          <w:delText xml:space="preserve"> </w:delText>
        </w:r>
      </w:del>
      <w:r w:rsidRPr="00143F48" w:rsidR="005524EB">
        <w:rPr>
          <w:rFonts w:ascii="Times New Roman" w:hAnsi="Times New Roman" w:cs="Times New Roman"/>
          <w:color w:val="000000"/>
        </w:rPr>
        <w:t>pattern</w:t>
      </w:r>
      <w:ins w:author="Bird, Chris" w:date="2023-08-31T10:04:00Z" w:id="155">
        <w:r w:rsidR="00B86B52">
          <w:rPr>
            <w:rFonts w:ascii="Times New Roman" w:hAnsi="Times New Roman" w:cs="Times New Roman"/>
            <w:color w:val="000000"/>
          </w:rPr>
          <w:t>s</w:t>
        </w:r>
        <w:r w:rsidR="0087566E">
          <w:rPr>
            <w:rFonts w:ascii="Times New Roman" w:hAnsi="Times New Roman" w:cs="Times New Roman"/>
            <w:color w:val="000000"/>
          </w:rPr>
          <w:t xml:space="preserve"> in,</w:t>
        </w:r>
      </w:ins>
      <w:r w:rsidRPr="00143F48" w:rsidR="005524EB">
        <w:rPr>
          <w:rFonts w:ascii="Times New Roman" w:hAnsi="Times New Roman" w:cs="Times New Roman"/>
          <w:color w:val="000000"/>
        </w:rPr>
        <w:t xml:space="preserve"> and drivers of</w:t>
      </w:r>
      <w:ins w:author="Bird, Chris" w:date="2023-08-31T10:04:00Z" w:id="156">
        <w:r w:rsidR="0087566E">
          <w:rPr>
            <w:rFonts w:ascii="Times New Roman" w:hAnsi="Times New Roman" w:cs="Times New Roman"/>
            <w:color w:val="000000"/>
          </w:rPr>
          <w:t>,</w:t>
        </w:r>
      </w:ins>
      <w:r w:rsidRPr="00143F48" w:rsidR="005524EB">
        <w:rPr>
          <w:rFonts w:ascii="Times New Roman" w:hAnsi="Times New Roman" w:cs="Times New Roman"/>
          <w:color w:val="000000"/>
        </w:rPr>
        <w:t xml:space="preserve"> marine biodiversity</w:t>
      </w:r>
      <w:r w:rsidRPr="00143F48" w:rsidR="00292080">
        <w:rPr>
          <w:rFonts w:ascii="Times New Roman" w:hAnsi="Times New Roman" w:cs="Times New Roman"/>
          <w:color w:val="000000"/>
        </w:rPr>
        <w:t xml:space="preserve"> </w:t>
      </w:r>
      <w:ins w:author="Bird, Chris" w:date="2023-08-31T10:06:00Z" w:id="157">
        <w:r w:rsidR="008B7A1D">
          <w:rPr>
            <w:rFonts w:ascii="Times New Roman" w:hAnsi="Times New Roman" w:cs="Times New Roman"/>
            <w:color w:val="000000"/>
          </w:rPr>
          <w:t>of fishes</w:t>
        </w:r>
        <w:r w:rsidRPr="008B7A1D" w:rsidR="008B7A1D">
          <w:rPr>
            <w:rFonts w:ascii="Times New Roman" w:hAnsi="Times New Roman" w:cs="Times New Roman"/>
            <w:color w:val="000000"/>
            <w:highlight w:val="yellow"/>
            <w:rPrChange w:author="Bird, Chris" w:date="2023-08-31T10:06:00Z" w:id="158">
              <w:rPr>
                <w:rFonts w:ascii="Times New Roman" w:hAnsi="Times New Roman" w:cs="Times New Roman"/>
                <w:color w:val="000000"/>
              </w:rPr>
            </w:rPrChange>
          </w:rPr>
          <w:t>, _____, ____, and ____</w:t>
        </w:r>
        <w:r w:rsidR="008B7A1D">
          <w:rPr>
            <w:rFonts w:ascii="Times New Roman" w:hAnsi="Times New Roman" w:cs="Times New Roman"/>
            <w:color w:val="000000"/>
          </w:rPr>
          <w:t xml:space="preserve">_ </w:t>
        </w:r>
      </w:ins>
      <w:r w:rsidRPr="00143F48" w:rsidR="00B36DB3">
        <w:rPr>
          <w:rFonts w:ascii="Times New Roman" w:hAnsi="Times New Roman" w:cs="Times New Roman"/>
          <w:color w:val="000000"/>
        </w:rPr>
        <w:t xml:space="preserve">among </w:t>
      </w:r>
      <w:r w:rsidRPr="00143F48" w:rsidR="00E354D8">
        <w:rPr>
          <w:rFonts w:ascii="Times New Roman" w:hAnsi="Times New Roman" w:cs="Times New Roman"/>
          <w:color w:val="000000"/>
        </w:rPr>
        <w:t xml:space="preserve">the </w:t>
      </w:r>
      <w:r w:rsidRPr="00143F48" w:rsidR="00B36DB3">
        <w:rPr>
          <w:rFonts w:ascii="Times New Roman" w:hAnsi="Times New Roman" w:cs="Times New Roman"/>
          <w:color w:val="000000"/>
        </w:rPr>
        <w:t>different</w:t>
      </w:r>
      <w:r w:rsidRPr="00143F48" w:rsidR="00ED0C2A">
        <w:rPr>
          <w:rFonts w:ascii="Times New Roman" w:hAnsi="Times New Roman" w:cs="Times New Roman"/>
          <w:color w:val="000000"/>
        </w:rPr>
        <w:t xml:space="preserve"> marine biogeographic regions in the Philippines</w:t>
      </w:r>
      <w:r w:rsidRPr="00143F48" w:rsidR="0041286A">
        <w:rPr>
          <w:rFonts w:ascii="Times New Roman" w:hAnsi="Times New Roman" w:cs="Times New Roman"/>
          <w:color w:val="000000"/>
        </w:rPr>
        <w:t xml:space="preserve"> using eDNA metabarcoding</w:t>
      </w:r>
      <w:r w:rsidRPr="00143F48" w:rsidR="006B125E">
        <w:rPr>
          <w:rFonts w:ascii="Times New Roman" w:hAnsi="Times New Roman" w:cs="Times New Roman"/>
          <w:color w:val="000000"/>
        </w:rPr>
        <w:t>.</w:t>
      </w:r>
      <w:r w:rsidRPr="00143F48" w:rsidR="00FD1F49">
        <w:rPr>
          <w:rFonts w:ascii="Times New Roman" w:hAnsi="Times New Roman" w:cs="Times New Roman"/>
          <w:color w:val="000000"/>
        </w:rPr>
        <w:t xml:space="preserve"> </w:t>
      </w:r>
      <w:r w:rsidRPr="00AF3754" w:rsidR="006B125E">
        <w:rPr>
          <w:rFonts w:ascii="Times New Roman" w:hAnsi="Times New Roman" w:cs="Times New Roman"/>
          <w:strike/>
          <w:color w:val="000000"/>
          <w:rPrChange w:author="Bird, Chris" w:date="2023-08-31T10:05:00Z" w:id="159">
            <w:rPr>
              <w:rFonts w:ascii="Times New Roman" w:hAnsi="Times New Roman" w:cs="Times New Roman"/>
              <w:color w:val="000000"/>
            </w:rPr>
          </w:rPrChange>
        </w:rPr>
        <w:t>W</w:t>
      </w:r>
      <w:r w:rsidRPr="00AF3754" w:rsidR="00FD1F49">
        <w:rPr>
          <w:rFonts w:ascii="Times New Roman" w:hAnsi="Times New Roman" w:cs="Times New Roman"/>
          <w:strike/>
          <w:color w:val="000000"/>
          <w:rPrChange w:author="Bird, Chris" w:date="2023-08-31T10:05:00Z" w:id="160">
            <w:rPr>
              <w:rFonts w:ascii="Times New Roman" w:hAnsi="Times New Roman" w:cs="Times New Roman"/>
              <w:color w:val="000000"/>
            </w:rPr>
          </w:rPrChange>
        </w:rPr>
        <w:t xml:space="preserve">e </w:t>
      </w:r>
      <w:r w:rsidRPr="00AF3754" w:rsidR="006B125E">
        <w:rPr>
          <w:rFonts w:ascii="Times New Roman" w:hAnsi="Times New Roman" w:cs="Times New Roman"/>
          <w:strike/>
          <w:color w:val="000000"/>
          <w:rPrChange w:author="Bird, Chris" w:date="2023-08-31T10:05:00Z" w:id="161">
            <w:rPr>
              <w:rFonts w:ascii="Times New Roman" w:hAnsi="Times New Roman" w:cs="Times New Roman"/>
              <w:color w:val="000000"/>
            </w:rPr>
          </w:rPrChange>
        </w:rPr>
        <w:t>will do so by simultaneously looking</w:t>
      </w:r>
      <w:r w:rsidRPr="00AF3754" w:rsidR="00381054">
        <w:rPr>
          <w:rFonts w:ascii="Times New Roman" w:hAnsi="Times New Roman" w:cs="Times New Roman"/>
          <w:strike/>
          <w:color w:val="000000"/>
          <w:rPrChange w:author="Bird, Chris" w:date="2023-08-31T10:05:00Z" w:id="162">
            <w:rPr>
              <w:rFonts w:ascii="Times New Roman" w:hAnsi="Times New Roman" w:cs="Times New Roman"/>
              <w:color w:val="000000"/>
            </w:rPr>
          </w:rPrChange>
        </w:rPr>
        <w:t xml:space="preserve"> </w:t>
      </w:r>
      <w:r w:rsidRPr="00AF3754" w:rsidR="00346131">
        <w:rPr>
          <w:rFonts w:ascii="Times New Roman" w:hAnsi="Times New Roman" w:cs="Times New Roman"/>
          <w:strike/>
          <w:color w:val="000000"/>
          <w:rPrChange w:author="Bird, Chris" w:date="2023-08-31T10:05:00Z" w:id="163">
            <w:rPr>
              <w:rFonts w:ascii="Times New Roman" w:hAnsi="Times New Roman" w:cs="Times New Roman"/>
              <w:color w:val="000000"/>
            </w:rPr>
          </w:rPrChange>
        </w:rPr>
        <w:t xml:space="preserve">at </w:t>
      </w:r>
      <w:r w:rsidRPr="00AF3754" w:rsidR="00381054">
        <w:rPr>
          <w:rFonts w:ascii="Times New Roman" w:hAnsi="Times New Roman" w:cs="Times New Roman"/>
          <w:strike/>
          <w:color w:val="000000"/>
          <w:rPrChange w:author="Bird, Chris" w:date="2023-08-31T10:05:00Z" w:id="164">
            <w:rPr>
              <w:rFonts w:ascii="Times New Roman" w:hAnsi="Times New Roman" w:cs="Times New Roman"/>
              <w:color w:val="000000"/>
            </w:rPr>
          </w:rPrChange>
        </w:rPr>
        <w:t xml:space="preserve">the patterns observed across </w:t>
      </w:r>
      <w:commentRangeStart w:id="165"/>
      <w:r w:rsidRPr="00AF3754" w:rsidR="00381054">
        <w:rPr>
          <w:rFonts w:ascii="Times New Roman" w:hAnsi="Times New Roman" w:cs="Times New Roman"/>
          <w:strike/>
          <w:color w:val="000000"/>
          <w:rPrChange w:author="Bird, Chris" w:date="2023-08-31T10:05:00Z" w:id="166">
            <w:rPr>
              <w:rFonts w:ascii="Times New Roman" w:hAnsi="Times New Roman" w:cs="Times New Roman"/>
              <w:color w:val="000000"/>
            </w:rPr>
          </w:rPrChange>
        </w:rPr>
        <w:t>different</w:t>
      </w:r>
      <w:r w:rsidRPr="00AF3754" w:rsidR="006B125E">
        <w:rPr>
          <w:rFonts w:ascii="Times New Roman" w:hAnsi="Times New Roman" w:cs="Times New Roman"/>
          <w:strike/>
          <w:color w:val="000000"/>
          <w:rPrChange w:author="Bird, Chris" w:date="2023-08-31T10:05:00Z" w:id="167">
            <w:rPr>
              <w:rFonts w:ascii="Times New Roman" w:hAnsi="Times New Roman" w:cs="Times New Roman"/>
              <w:color w:val="000000"/>
            </w:rPr>
          </w:rPrChange>
        </w:rPr>
        <w:t xml:space="preserve"> taxonomic groups</w:t>
      </w:r>
      <w:r w:rsidRPr="00AF3754" w:rsidR="00381054">
        <w:rPr>
          <w:rFonts w:ascii="Times New Roman" w:hAnsi="Times New Roman" w:cs="Times New Roman"/>
          <w:strike/>
          <w:color w:val="000000"/>
          <w:rPrChange w:author="Bird, Chris" w:date="2023-08-31T10:05:00Z" w:id="168">
            <w:rPr>
              <w:rFonts w:ascii="Times New Roman" w:hAnsi="Times New Roman" w:cs="Times New Roman"/>
              <w:color w:val="000000"/>
            </w:rPr>
          </w:rPrChange>
        </w:rPr>
        <w:t>.</w:t>
      </w:r>
      <w:r w:rsidRPr="00143F48" w:rsidR="00381054">
        <w:rPr>
          <w:rFonts w:ascii="Times New Roman" w:hAnsi="Times New Roman" w:cs="Times New Roman"/>
          <w:color w:val="000000"/>
        </w:rPr>
        <w:t xml:space="preserve"> </w:t>
      </w:r>
      <w:commentRangeEnd w:id="165"/>
      <w:r w:rsidR="00023BD8">
        <w:rPr>
          <w:rStyle w:val="CommentReference"/>
        </w:rPr>
        <w:commentReference w:id="165"/>
      </w:r>
      <w:r w:rsidRPr="00143F48" w:rsidR="00A67C4F">
        <w:rPr>
          <w:rFonts w:ascii="Times New Roman" w:hAnsi="Times New Roman" w:cs="Times New Roman"/>
          <w:color w:val="000000"/>
        </w:rPr>
        <w:t xml:space="preserve">First, </w:t>
      </w:r>
      <w:r w:rsidRPr="00143F48" w:rsidR="005216BC">
        <w:rPr>
          <w:rFonts w:ascii="Times New Roman" w:hAnsi="Times New Roman" w:cs="Times New Roman"/>
          <w:color w:val="000000"/>
        </w:rPr>
        <w:t xml:space="preserve">we will </w:t>
      </w:r>
      <w:del w:author="Bird, Chris" w:date="2023-08-31T10:08:00Z" w:id="169">
        <w:r w:rsidRPr="00143F48" w:rsidDel="00A201DA" w:rsidR="005216BC">
          <w:rPr>
            <w:rFonts w:ascii="Times New Roman" w:hAnsi="Times New Roman" w:cs="Times New Roman"/>
            <w:color w:val="000000"/>
          </w:rPr>
          <w:delText xml:space="preserve">compare </w:delText>
        </w:r>
      </w:del>
      <w:ins w:author="Bird, Chris" w:date="2023-08-31T10:08:00Z" w:id="170">
        <w:r w:rsidR="00A201DA">
          <w:rPr>
            <w:rFonts w:ascii="Times New Roman" w:hAnsi="Times New Roman" w:cs="Times New Roman"/>
            <w:color w:val="000000"/>
          </w:rPr>
          <w:t>test</w:t>
        </w:r>
        <w:r w:rsidR="004D73F4">
          <w:rPr>
            <w:rFonts w:ascii="Times New Roman" w:hAnsi="Times New Roman" w:cs="Times New Roman"/>
            <w:color w:val="000000"/>
          </w:rPr>
          <w:t xml:space="preserve"> for </w:t>
        </w:r>
        <w:commentRangeStart w:id="171"/>
        <w:r w:rsidR="004D73F4">
          <w:rPr>
            <w:rFonts w:ascii="Times New Roman" w:hAnsi="Times New Roman" w:cs="Times New Roman"/>
            <w:color w:val="000000"/>
          </w:rPr>
          <w:t>difference</w:t>
        </w:r>
      </w:ins>
      <w:ins w:author="Bird, Chris" w:date="2023-08-31T10:10:00Z" w:id="172">
        <w:r w:rsidR="00092A08">
          <w:rPr>
            <w:rFonts w:ascii="Times New Roman" w:hAnsi="Times New Roman" w:cs="Times New Roman"/>
            <w:color w:val="000000"/>
          </w:rPr>
          <w:t>s</w:t>
        </w:r>
      </w:ins>
      <w:ins w:author="Bird, Chris" w:date="2023-08-31T10:08:00Z" w:id="173">
        <w:r w:rsidR="004D73F4">
          <w:rPr>
            <w:rFonts w:ascii="Times New Roman" w:hAnsi="Times New Roman" w:cs="Times New Roman"/>
            <w:color w:val="000000"/>
          </w:rPr>
          <w:t xml:space="preserve"> in</w:t>
        </w:r>
        <w:r w:rsidRPr="00143F48" w:rsidR="00A201DA">
          <w:rPr>
            <w:rFonts w:ascii="Times New Roman" w:hAnsi="Times New Roman" w:cs="Times New Roman"/>
            <w:color w:val="000000"/>
          </w:rPr>
          <w:t xml:space="preserve"> </w:t>
        </w:r>
      </w:ins>
      <w:ins w:author="Bird, Chris" w:date="2023-08-31T10:12:00Z" w:id="174">
        <w:r w:rsidR="00372B3D">
          <w:rPr>
            <w:rFonts w:ascii="Times New Roman" w:hAnsi="Times New Roman" w:cs="Times New Roman"/>
            <w:color w:val="000000"/>
          </w:rPr>
          <w:t xml:space="preserve">biodiversity </w:t>
        </w:r>
      </w:ins>
      <w:ins w:author="Bird, Chris" w:date="2023-08-31T10:34:00Z" w:id="175">
        <w:commentRangeEnd w:id="171"/>
        <w:r w:rsidR="00CC7754">
          <w:rPr>
            <w:rStyle w:val="CommentReference"/>
          </w:rPr>
          <w:commentReference w:id="171"/>
        </w:r>
      </w:ins>
      <w:ins w:author="Bird, Chris" w:date="2023-08-31T10:12:00Z" w:id="176">
        <w:r w:rsidR="00372B3D">
          <w:rPr>
            <w:rFonts w:ascii="Times New Roman" w:hAnsi="Times New Roman" w:cs="Times New Roman"/>
            <w:color w:val="000000"/>
          </w:rPr>
          <w:t>(</w:t>
        </w:r>
      </w:ins>
      <w:del w:author="Bird, Chris" w:date="2023-08-31T10:12:00Z" w:id="177">
        <w:r w:rsidRPr="00143F48" w:rsidDel="00372B3D" w:rsidR="005216BC">
          <w:rPr>
            <w:rFonts w:ascii="Times New Roman" w:hAnsi="Times New Roman" w:cs="Times New Roman"/>
            <w:color w:val="000000"/>
          </w:rPr>
          <w:delText xml:space="preserve">the </w:delText>
        </w:r>
      </w:del>
      <w:ins w:author="Bird, Chris" w:date="2023-08-31T10:07:00Z" w:id="178">
        <w:r w:rsidR="00CB37DB">
          <w:rPr>
            <w:rFonts w:ascii="Times New Roman" w:hAnsi="Times New Roman" w:cs="Times New Roman"/>
            <w:color w:val="000000"/>
          </w:rPr>
          <w:t xml:space="preserve">Chao1 </w:t>
        </w:r>
      </w:ins>
      <w:ins w:author="Bird, Chris" w:date="2023-08-31T10:12:00Z" w:id="179">
        <w:r w:rsidR="00372B3D">
          <w:rPr>
            <w:rFonts w:ascii="Times New Roman" w:hAnsi="Times New Roman" w:cs="Times New Roman"/>
            <w:color w:val="000000"/>
          </w:rPr>
          <w:t xml:space="preserve">estimator of </w:t>
        </w:r>
        <w:r w:rsidRPr="00143F48" w:rsidR="00372B3D">
          <w:rPr>
            <w:rFonts w:ascii="Times New Roman" w:hAnsi="Times New Roman" w:cs="Times New Roman"/>
            <w:color w:val="000000"/>
          </w:rPr>
          <w:t>species richness</w:t>
        </w:r>
        <w:r w:rsidR="00CA2BE9">
          <w:rPr>
            <w:rFonts w:ascii="Times New Roman" w:hAnsi="Times New Roman" w:cs="Times New Roman"/>
            <w:color w:val="000000"/>
            <w:highlight w:val="yellow"/>
          </w:rPr>
          <w:t xml:space="preserve">; </w:t>
        </w:r>
      </w:ins>
      <w:ins w:author="Bird, Chris" w:date="2023-08-31T10:07:00Z" w:id="180">
        <w:r w:rsidRPr="00407265" w:rsidR="00CB37DB">
          <w:rPr>
            <w:rFonts w:ascii="Times New Roman" w:hAnsi="Times New Roman" w:cs="Times New Roman"/>
            <w:color w:val="000000"/>
            <w:highlight w:val="yellow"/>
            <w:rPrChange w:author="Bird, Chris" w:date="2023-08-31T10:08:00Z" w:id="181">
              <w:rPr>
                <w:rFonts w:ascii="Times New Roman" w:hAnsi="Times New Roman" w:cs="Times New Roman"/>
                <w:color w:val="000000"/>
              </w:rPr>
            </w:rPrChange>
          </w:rPr>
          <w:t>Cite,</w:t>
        </w:r>
        <w:r w:rsidRPr="00407265" w:rsidR="00407265">
          <w:rPr>
            <w:rFonts w:ascii="Times New Roman" w:hAnsi="Times New Roman" w:cs="Times New Roman"/>
            <w:color w:val="000000"/>
            <w:highlight w:val="yellow"/>
            <w:rPrChange w:author="Bird, Chris" w:date="2023-08-31T10:08:00Z" w:id="182">
              <w:rPr>
                <w:rFonts w:ascii="Times New Roman" w:hAnsi="Times New Roman" w:cs="Times New Roman"/>
                <w:color w:val="000000"/>
              </w:rPr>
            </w:rPrChange>
          </w:rPr>
          <w:t xml:space="preserve"> find the citation in vegan manual</w:t>
        </w:r>
      </w:ins>
      <w:ins w:author="Bird, Chris" w:date="2023-08-31T10:08:00Z" w:id="183">
        <w:r w:rsidRPr="00407265" w:rsidR="00407265">
          <w:rPr>
            <w:rFonts w:ascii="Times New Roman" w:hAnsi="Times New Roman" w:cs="Times New Roman"/>
            <w:color w:val="000000"/>
            <w:highlight w:val="yellow"/>
            <w:rPrChange w:author="Bird, Chris" w:date="2023-08-31T10:08:00Z" w:id="184">
              <w:rPr>
                <w:rFonts w:ascii="Times New Roman" w:hAnsi="Times New Roman" w:cs="Times New Roman"/>
                <w:color w:val="000000"/>
              </w:rPr>
            </w:rPrChange>
          </w:rPr>
          <w:t xml:space="preserve"> if you are unsure</w:t>
        </w:r>
      </w:ins>
      <w:del w:author="Bird, Chris" w:date="2023-08-31T10:12:00Z" w:id="185">
        <w:r w:rsidRPr="00143F48" w:rsidDel="00372B3D" w:rsidR="005216BC">
          <w:rPr>
            <w:rFonts w:ascii="Times New Roman" w:hAnsi="Times New Roman" w:cs="Times New Roman"/>
            <w:color w:val="000000"/>
          </w:rPr>
          <w:delText>species richness</w:delText>
        </w:r>
      </w:del>
      <w:ins w:author="Bird, Chris" w:date="2023-08-31T10:12:00Z" w:id="186">
        <w:r w:rsidR="00372B3D">
          <w:rPr>
            <w:rFonts w:ascii="Times New Roman" w:hAnsi="Times New Roman" w:cs="Times New Roman"/>
            <w:color w:val="000000"/>
          </w:rPr>
          <w:t>)</w:t>
        </w:r>
      </w:ins>
      <w:r w:rsidRPr="00143F48" w:rsidR="00360FE0">
        <w:rPr>
          <w:rFonts w:ascii="Times New Roman" w:hAnsi="Times New Roman" w:cs="Times New Roman"/>
          <w:color w:val="000000"/>
        </w:rPr>
        <w:t xml:space="preserve"> </w:t>
      </w:r>
      <w:ins w:author="Bird, Chris" w:date="2023-08-31T10:33:00Z" w:id="187">
        <w:r w:rsidR="00CB75A8">
          <w:rPr>
            <w:rFonts w:ascii="Times New Roman" w:hAnsi="Times New Roman" w:cs="Times New Roman"/>
            <w:color w:val="000000"/>
          </w:rPr>
          <w:t xml:space="preserve">and </w:t>
        </w:r>
        <w:commentRangeStart w:id="188"/>
        <w:r w:rsidR="00CB75A8">
          <w:rPr>
            <w:rFonts w:ascii="Times New Roman" w:hAnsi="Times New Roman" w:cs="Times New Roman"/>
            <w:color w:val="000000"/>
          </w:rPr>
          <w:t xml:space="preserve">taxonomic composition </w:t>
        </w:r>
      </w:ins>
      <w:ins w:author="Bird, Chris" w:date="2023-08-31T10:34:00Z" w:id="189">
        <w:commentRangeEnd w:id="188"/>
        <w:r w:rsidR="00CB75A8">
          <w:rPr>
            <w:rStyle w:val="CommentReference"/>
          </w:rPr>
          <w:commentReference w:id="188"/>
        </w:r>
      </w:ins>
      <w:ins w:author="Bird, Chris" w:date="2023-08-31T10:09:00Z" w:id="190">
        <w:r w:rsidR="004D73F4">
          <w:rPr>
            <w:rFonts w:ascii="Times New Roman" w:hAnsi="Times New Roman" w:cs="Times New Roman"/>
            <w:color w:val="000000"/>
          </w:rPr>
          <w:t xml:space="preserve">in relation to </w:t>
        </w:r>
        <w:r w:rsidR="003B1A18">
          <w:rPr>
            <w:rFonts w:ascii="Times New Roman" w:hAnsi="Times New Roman" w:cs="Times New Roman"/>
            <w:color w:val="000000"/>
          </w:rPr>
          <w:t>four biogeographic regions</w:t>
        </w:r>
        <w:r w:rsidR="004D73F4">
          <w:rPr>
            <w:rFonts w:ascii="Times New Roman" w:hAnsi="Times New Roman" w:cs="Times New Roman"/>
            <w:color w:val="000000"/>
          </w:rPr>
          <w:t xml:space="preserve">, </w:t>
        </w:r>
        <w:r w:rsidR="003B1A18">
          <w:rPr>
            <w:rFonts w:ascii="Times New Roman" w:hAnsi="Times New Roman" w:cs="Times New Roman"/>
            <w:color w:val="000000"/>
          </w:rPr>
          <w:t xml:space="preserve">12 </w:t>
        </w:r>
        <w:r w:rsidR="004D73F4">
          <w:rPr>
            <w:rFonts w:ascii="Times New Roman" w:hAnsi="Times New Roman" w:cs="Times New Roman"/>
            <w:color w:val="000000"/>
          </w:rPr>
          <w:t xml:space="preserve">locations within </w:t>
        </w:r>
        <w:r w:rsidR="003B1A18">
          <w:rPr>
            <w:rFonts w:ascii="Times New Roman" w:hAnsi="Times New Roman" w:cs="Times New Roman"/>
            <w:color w:val="000000"/>
          </w:rPr>
          <w:t>each region</w:t>
        </w:r>
        <w:r w:rsidR="004D73F4">
          <w:rPr>
            <w:rFonts w:ascii="Times New Roman" w:hAnsi="Times New Roman" w:cs="Times New Roman"/>
            <w:color w:val="000000"/>
          </w:rPr>
          <w:t xml:space="preserve">, </w:t>
        </w:r>
        <w:r w:rsidR="003B1A18">
          <w:rPr>
            <w:rFonts w:ascii="Times New Roman" w:hAnsi="Times New Roman" w:cs="Times New Roman"/>
            <w:color w:val="000000"/>
          </w:rPr>
          <w:t>and taxonomic group</w:t>
        </w:r>
      </w:ins>
      <w:del w:author="Bird, Chris" w:date="2023-08-31T10:10:00Z" w:id="191">
        <w:r w:rsidRPr="00143F48" w:rsidDel="00092A08" w:rsidR="000E3025">
          <w:rPr>
            <w:rFonts w:ascii="Times New Roman" w:hAnsi="Times New Roman" w:cs="Times New Roman"/>
            <w:color w:val="000000"/>
          </w:rPr>
          <w:delText>of</w:delText>
        </w:r>
        <w:r w:rsidRPr="00143F48" w:rsidDel="00092A08" w:rsidR="00B0337A">
          <w:rPr>
            <w:rFonts w:ascii="Times New Roman" w:hAnsi="Times New Roman" w:cs="Times New Roman"/>
            <w:color w:val="000000"/>
          </w:rPr>
          <w:delText xml:space="preserve"> the different taxa among the biogeographic regions</w:delText>
        </w:r>
      </w:del>
      <w:r w:rsidRPr="00143F48" w:rsidR="00B0337A">
        <w:rPr>
          <w:rFonts w:ascii="Times New Roman" w:hAnsi="Times New Roman" w:cs="Times New Roman"/>
          <w:color w:val="000000"/>
        </w:rPr>
        <w:t>.</w:t>
      </w:r>
      <w:r w:rsidRPr="00143F48" w:rsidR="00292080">
        <w:rPr>
          <w:rFonts w:ascii="Times New Roman" w:hAnsi="Times New Roman" w:cs="Times New Roman"/>
          <w:color w:val="000000"/>
        </w:rPr>
        <w:t xml:space="preserve"> Second</w:t>
      </w:r>
      <w:del w:author="Bird, Chris" w:date="2023-08-31T10:11:00Z" w:id="192">
        <w:r w:rsidRPr="00143F48" w:rsidDel="000A1824" w:rsidR="00292080">
          <w:rPr>
            <w:rFonts w:ascii="Times New Roman" w:hAnsi="Times New Roman" w:cs="Times New Roman"/>
            <w:color w:val="000000"/>
          </w:rPr>
          <w:delText xml:space="preserve">, </w:delText>
        </w:r>
        <w:r w:rsidRPr="00143F48" w:rsidDel="000A1824" w:rsidR="00114973">
          <w:rPr>
            <w:rFonts w:ascii="Times New Roman" w:hAnsi="Times New Roman" w:cs="Times New Roman"/>
            <w:color w:val="000000"/>
          </w:rPr>
          <w:delText xml:space="preserve">we will </w:delText>
        </w:r>
        <w:r w:rsidRPr="00143F48" w:rsidDel="000A1824" w:rsidR="00FC6389">
          <w:rPr>
            <w:rFonts w:ascii="Times New Roman" w:hAnsi="Times New Roman" w:cs="Times New Roman"/>
            <w:color w:val="000000"/>
          </w:rPr>
          <w:delText xml:space="preserve">test </w:delText>
        </w:r>
        <w:r w:rsidRPr="00143F48" w:rsidDel="000A1824" w:rsidR="00DB2462">
          <w:rPr>
            <w:rFonts w:ascii="Times New Roman" w:hAnsi="Times New Roman" w:cs="Times New Roman"/>
            <w:color w:val="000000"/>
          </w:rPr>
          <w:delText>whether the community composition of each taxon</w:delText>
        </w:r>
      </w:del>
      <w:del w:author="Bird, Chris" w:date="2023-08-31T10:10:00Z" w:id="193">
        <w:r w:rsidRPr="00143F48" w:rsidDel="00665209" w:rsidR="00DB2462">
          <w:rPr>
            <w:rFonts w:ascii="Times New Roman" w:hAnsi="Times New Roman" w:cs="Times New Roman"/>
            <w:color w:val="000000"/>
          </w:rPr>
          <w:delText xml:space="preserve"> </w:delText>
        </w:r>
      </w:del>
      <w:del w:author="Bird, Chris" w:date="2023-08-31T10:11:00Z" w:id="194">
        <w:r w:rsidRPr="00143F48" w:rsidDel="000A1824" w:rsidR="00DB2462">
          <w:rPr>
            <w:rFonts w:ascii="Times New Roman" w:hAnsi="Times New Roman" w:cs="Times New Roman"/>
            <w:color w:val="000000"/>
          </w:rPr>
          <w:delText xml:space="preserve">varies among biogeographic </w:delText>
        </w:r>
        <w:r w:rsidRPr="00143F48" w:rsidDel="000A1824" w:rsidR="00E47134">
          <w:rPr>
            <w:rFonts w:ascii="Times New Roman" w:hAnsi="Times New Roman" w:cs="Times New Roman"/>
            <w:color w:val="000000"/>
          </w:rPr>
          <w:delText>regions</w:delText>
        </w:r>
        <w:r w:rsidRPr="00143F48" w:rsidDel="000A1824" w:rsidR="006978C4">
          <w:rPr>
            <w:rFonts w:ascii="Times New Roman" w:hAnsi="Times New Roman" w:cs="Times New Roman"/>
            <w:color w:val="000000"/>
          </w:rPr>
          <w:delText xml:space="preserve">. </w:delText>
        </w:r>
        <w:r w:rsidRPr="00143F48" w:rsidDel="000A1824" w:rsidR="004171C2">
          <w:rPr>
            <w:rFonts w:ascii="Times New Roman" w:hAnsi="Times New Roman" w:cs="Times New Roman"/>
            <w:color w:val="000000"/>
          </w:rPr>
          <w:delText>Third</w:delText>
        </w:r>
      </w:del>
      <w:r w:rsidRPr="00143F48" w:rsidR="004171C2">
        <w:rPr>
          <w:rFonts w:ascii="Times New Roman" w:hAnsi="Times New Roman" w:cs="Times New Roman"/>
          <w:color w:val="000000"/>
        </w:rPr>
        <w:t xml:space="preserve">, we will </w:t>
      </w:r>
      <w:ins w:author="Bird, Chris" w:date="2023-08-31T10:11:00Z" w:id="195">
        <w:r w:rsidR="000A1824">
          <w:rPr>
            <w:rFonts w:ascii="Times New Roman" w:hAnsi="Times New Roman" w:cs="Times New Roman"/>
            <w:color w:val="000000"/>
          </w:rPr>
          <w:t xml:space="preserve">test for </w:t>
        </w:r>
        <w:r w:rsidR="008740A3">
          <w:rPr>
            <w:rFonts w:ascii="Times New Roman" w:hAnsi="Times New Roman" w:cs="Times New Roman"/>
            <w:color w:val="000000"/>
          </w:rPr>
          <w:t xml:space="preserve">a relationship between </w:t>
        </w:r>
      </w:ins>
      <w:ins w:author="Bird, Chris" w:date="2023-08-31T10:12:00Z" w:id="196">
        <w:r w:rsidR="00CA2BE9">
          <w:rPr>
            <w:rFonts w:ascii="Times New Roman" w:hAnsi="Times New Roman" w:cs="Times New Roman"/>
            <w:color w:val="000000"/>
          </w:rPr>
          <w:t>biodiversit</w:t>
        </w:r>
      </w:ins>
      <w:ins w:author="Bird, Chris" w:date="2023-08-31T10:13:00Z" w:id="197">
        <w:r w:rsidR="00CA2BE9">
          <w:rPr>
            <w:rFonts w:ascii="Times New Roman" w:hAnsi="Times New Roman" w:cs="Times New Roman"/>
            <w:color w:val="000000"/>
          </w:rPr>
          <w:t>y and</w:t>
        </w:r>
      </w:ins>
      <w:del w:author="Bird, Chris" w:date="2023-08-31T10:13:00Z" w:id="198">
        <w:r w:rsidRPr="00143F48" w:rsidDel="00CA2BE9" w:rsidR="00856AFA">
          <w:rPr>
            <w:rFonts w:ascii="Times New Roman" w:hAnsi="Times New Roman" w:cs="Times New Roman"/>
            <w:color w:val="000000"/>
          </w:rPr>
          <w:delText xml:space="preserve">determine </w:delText>
        </w:r>
        <w:r w:rsidRPr="00143F48" w:rsidDel="00CA2BE9" w:rsidR="00817A87">
          <w:rPr>
            <w:rFonts w:ascii="Times New Roman" w:hAnsi="Times New Roman" w:cs="Times New Roman"/>
            <w:color w:val="000000"/>
          </w:rPr>
          <w:delText>what</w:delText>
        </w:r>
      </w:del>
      <w:r w:rsidRPr="00143F48" w:rsidR="00817A87">
        <w:rPr>
          <w:rFonts w:ascii="Times New Roman" w:hAnsi="Times New Roman" w:cs="Times New Roman"/>
          <w:color w:val="000000"/>
        </w:rPr>
        <w:t xml:space="preserve"> </w:t>
      </w:r>
      <w:commentRangeStart w:id="199"/>
      <w:del w:author="Bird, Chris" w:date="2023-08-31T10:27:00Z" w:id="200">
        <w:r w:rsidRPr="00143F48" w:rsidDel="00B87EBF" w:rsidR="00817A87">
          <w:rPr>
            <w:rFonts w:ascii="Times New Roman" w:hAnsi="Times New Roman" w:cs="Times New Roman"/>
            <w:color w:val="000000"/>
          </w:rPr>
          <w:delText xml:space="preserve">factors </w:delText>
        </w:r>
      </w:del>
      <w:ins w:author="Bird, Chris" w:date="2023-08-31T10:27:00Z" w:id="201">
        <w:r w:rsidR="00B87EBF">
          <w:rPr>
            <w:rFonts w:ascii="Times New Roman" w:hAnsi="Times New Roman" w:cs="Times New Roman"/>
            <w:color w:val="000000"/>
          </w:rPr>
          <w:t>covariates that</w:t>
        </w:r>
        <w:r w:rsidR="00B00373">
          <w:rPr>
            <w:rFonts w:ascii="Times New Roman" w:hAnsi="Times New Roman" w:cs="Times New Roman"/>
            <w:color w:val="000000"/>
          </w:rPr>
          <w:t xml:space="preserve"> potentially</w:t>
        </w:r>
        <w:r w:rsidRPr="00143F48" w:rsidR="00B87EBF">
          <w:rPr>
            <w:rFonts w:ascii="Times New Roman" w:hAnsi="Times New Roman" w:cs="Times New Roman"/>
            <w:color w:val="000000"/>
          </w:rPr>
          <w:t xml:space="preserve"> </w:t>
        </w:r>
      </w:ins>
      <w:r w:rsidRPr="00143F48" w:rsidR="00817A87">
        <w:rPr>
          <w:rFonts w:ascii="Times New Roman" w:hAnsi="Times New Roman" w:cs="Times New Roman"/>
          <w:color w:val="000000"/>
        </w:rPr>
        <w:t xml:space="preserve">shape </w:t>
      </w:r>
      <w:del w:author="Bird, Chris" w:date="2023-08-31T10:25:00Z" w:id="202">
        <w:r w:rsidRPr="00143F48" w:rsidDel="00B6031C" w:rsidR="00817A87">
          <w:rPr>
            <w:rFonts w:ascii="Times New Roman" w:hAnsi="Times New Roman" w:cs="Times New Roman"/>
            <w:color w:val="000000"/>
          </w:rPr>
          <w:delText xml:space="preserve">the </w:delText>
        </w:r>
      </w:del>
      <w:r w:rsidRPr="00143F48" w:rsidR="00817A87">
        <w:rPr>
          <w:rFonts w:ascii="Times New Roman" w:hAnsi="Times New Roman" w:cs="Times New Roman"/>
          <w:color w:val="000000"/>
        </w:rPr>
        <w:t>diversity</w:t>
      </w:r>
      <w:commentRangeEnd w:id="199"/>
      <w:r w:rsidR="00CB75A8">
        <w:rPr>
          <w:rStyle w:val="CommentReference"/>
        </w:rPr>
        <w:commentReference w:id="199"/>
      </w:r>
      <w:del w:author="Bird, Chris" w:date="2023-08-31T10:25:00Z" w:id="203">
        <w:r w:rsidRPr="00143F48" w:rsidDel="0041000A" w:rsidR="00817A87">
          <w:rPr>
            <w:rFonts w:ascii="Times New Roman" w:hAnsi="Times New Roman" w:cs="Times New Roman"/>
            <w:color w:val="000000"/>
          </w:rPr>
          <w:delText xml:space="preserve"> recovered </w:delText>
        </w:r>
        <w:r w:rsidRPr="00143F48" w:rsidDel="0041000A" w:rsidR="006F6C2C">
          <w:rPr>
            <w:rFonts w:ascii="Times New Roman" w:hAnsi="Times New Roman" w:cs="Times New Roman"/>
            <w:color w:val="000000"/>
          </w:rPr>
          <w:delText>with</w:delText>
        </w:r>
        <w:r w:rsidRPr="00143F48" w:rsidDel="0041000A" w:rsidR="00817A87">
          <w:rPr>
            <w:rFonts w:ascii="Times New Roman" w:hAnsi="Times New Roman" w:cs="Times New Roman"/>
            <w:color w:val="000000"/>
          </w:rPr>
          <w:delText xml:space="preserve"> eDNA</w:delText>
        </w:r>
      </w:del>
      <w:r w:rsidRPr="00143F48" w:rsidR="00817A87">
        <w:rPr>
          <w:rFonts w:ascii="Times New Roman" w:hAnsi="Times New Roman" w:cs="Times New Roman"/>
          <w:color w:val="000000"/>
        </w:rPr>
        <w:t xml:space="preserve">. </w:t>
      </w:r>
      <w:ins w:author="Bird, Chris" w:date="2023-08-31T10:27:00Z" w:id="204">
        <w:r w:rsidR="00B00373">
          <w:rPr>
            <w:rFonts w:ascii="Times New Roman" w:hAnsi="Times New Roman" w:cs="Times New Roman"/>
            <w:color w:val="000000"/>
          </w:rPr>
          <w:t xml:space="preserve">In </w:t>
        </w:r>
      </w:ins>
      <w:ins w:author="Bird, Chris" w:date="2023-08-31T10:28:00Z" w:id="205">
        <w:r w:rsidR="00B00373">
          <w:rPr>
            <w:rFonts w:ascii="Times New Roman" w:hAnsi="Times New Roman" w:cs="Times New Roman"/>
            <w:color w:val="000000"/>
          </w:rPr>
          <w:t>perfor</w:t>
        </w:r>
        <w:r w:rsidR="001B1009">
          <w:rPr>
            <w:rFonts w:ascii="Times New Roman" w:hAnsi="Times New Roman" w:cs="Times New Roman"/>
            <w:color w:val="000000"/>
          </w:rPr>
          <w:t xml:space="preserve">ming these tests, we can address </w:t>
        </w:r>
        <w:r w:rsidR="00AF3918">
          <w:rPr>
            <w:rFonts w:ascii="Times New Roman" w:hAnsi="Times New Roman" w:cs="Times New Roman"/>
            <w:color w:val="000000"/>
          </w:rPr>
          <w:t>whether</w:t>
        </w:r>
      </w:ins>
      <w:del w:author="Bird, Chris" w:date="2023-08-31T10:28:00Z" w:id="206">
        <w:r w:rsidRPr="00143F48" w:rsidDel="001B1009" w:rsidR="00B9614F">
          <w:rPr>
            <w:rFonts w:ascii="Times New Roman" w:hAnsi="Times New Roman" w:cs="Times New Roman"/>
            <w:color w:val="000000"/>
          </w:rPr>
          <w:delText>We hypothesize that</w:delText>
        </w:r>
      </w:del>
      <w:r w:rsidRPr="00143F48" w:rsidR="00B9614F">
        <w:rPr>
          <w:rFonts w:ascii="Times New Roman" w:hAnsi="Times New Roman" w:cs="Times New Roman"/>
          <w:color w:val="000000"/>
        </w:rPr>
        <w:t xml:space="preserve"> </w:t>
      </w:r>
      <w:r w:rsidRPr="00143F48" w:rsidR="006D123A">
        <w:rPr>
          <w:rFonts w:ascii="Times New Roman" w:hAnsi="Times New Roman" w:cs="Times New Roman"/>
          <w:color w:val="000000"/>
        </w:rPr>
        <w:t xml:space="preserve">(1) </w:t>
      </w:r>
      <w:del w:author="Bird, Chris" w:date="2023-08-31T10:30:00Z" w:id="207">
        <w:r w:rsidRPr="00143F48" w:rsidDel="00D97582" w:rsidR="004B2387">
          <w:rPr>
            <w:rFonts w:ascii="Times New Roman" w:hAnsi="Times New Roman" w:cs="Times New Roman"/>
            <w:color w:val="000000"/>
          </w:rPr>
          <w:delText>reef fish</w:delText>
        </w:r>
      </w:del>
      <w:ins w:author="Bird, Chris" w:date="2023-08-31T10:30:00Z" w:id="208">
        <w:r w:rsidR="00D97582">
          <w:rPr>
            <w:rFonts w:ascii="Times New Roman" w:hAnsi="Times New Roman" w:cs="Times New Roman"/>
            <w:color w:val="000000"/>
          </w:rPr>
          <w:t>marine</w:t>
        </w:r>
      </w:ins>
      <w:r w:rsidRPr="00143F48" w:rsidR="004B2387">
        <w:rPr>
          <w:rFonts w:ascii="Times New Roman" w:hAnsi="Times New Roman" w:cs="Times New Roman"/>
          <w:color w:val="000000"/>
        </w:rPr>
        <w:t xml:space="preserve"> </w:t>
      </w:r>
      <w:ins w:author="Bird, Chris" w:date="2023-08-31T10:30:00Z" w:id="209">
        <w:r w:rsidR="00D97582">
          <w:rPr>
            <w:rFonts w:ascii="Times New Roman" w:hAnsi="Times New Roman" w:cs="Times New Roman"/>
            <w:color w:val="000000"/>
          </w:rPr>
          <w:t>bio</w:t>
        </w:r>
      </w:ins>
      <w:r w:rsidRPr="00143F48" w:rsidR="00633FE5">
        <w:rPr>
          <w:rFonts w:ascii="Times New Roman" w:hAnsi="Times New Roman" w:cs="Times New Roman"/>
          <w:color w:val="000000"/>
        </w:rPr>
        <w:t xml:space="preserve">diversity </w:t>
      </w:r>
      <w:r w:rsidRPr="00143F48" w:rsidR="00345AB1">
        <w:rPr>
          <w:rFonts w:ascii="Times New Roman" w:hAnsi="Times New Roman" w:cs="Times New Roman"/>
          <w:color w:val="000000"/>
        </w:rPr>
        <w:t xml:space="preserve">in VR </w:t>
      </w:r>
      <w:r w:rsidRPr="00143F48" w:rsidR="00B115A0">
        <w:rPr>
          <w:rFonts w:ascii="Times New Roman" w:hAnsi="Times New Roman" w:cs="Times New Roman"/>
          <w:color w:val="000000"/>
        </w:rPr>
        <w:t xml:space="preserve">is </w:t>
      </w:r>
      <w:del w:author="Bird, Chris" w:date="2023-08-31T10:29:00Z" w:id="210">
        <w:r w:rsidRPr="00143F48" w:rsidDel="00760EB1" w:rsidR="00345AB1">
          <w:rPr>
            <w:rFonts w:ascii="Times New Roman" w:hAnsi="Times New Roman" w:cs="Times New Roman"/>
            <w:color w:val="000000"/>
          </w:rPr>
          <w:delText>relative</w:delText>
        </w:r>
        <w:r w:rsidRPr="00143F48" w:rsidDel="00760EB1" w:rsidR="00B115A0">
          <w:rPr>
            <w:rFonts w:ascii="Times New Roman" w:hAnsi="Times New Roman" w:cs="Times New Roman"/>
            <w:color w:val="000000"/>
          </w:rPr>
          <w:delText>ly</w:delText>
        </w:r>
        <w:r w:rsidRPr="00143F48" w:rsidDel="00760EB1" w:rsidR="00345AB1">
          <w:rPr>
            <w:rFonts w:ascii="Times New Roman" w:hAnsi="Times New Roman" w:cs="Times New Roman"/>
            <w:color w:val="000000"/>
          </w:rPr>
          <w:delText xml:space="preserve"> </w:delText>
        </w:r>
      </w:del>
      <w:r w:rsidRPr="00143F48" w:rsidR="00B115A0">
        <w:rPr>
          <w:rFonts w:ascii="Times New Roman" w:hAnsi="Times New Roman" w:cs="Times New Roman"/>
          <w:color w:val="000000"/>
        </w:rPr>
        <w:t xml:space="preserve">lower </w:t>
      </w:r>
      <w:del w:author="Bird, Chris" w:date="2023-08-31T10:29:00Z" w:id="211">
        <w:r w:rsidRPr="00143F48" w:rsidDel="00760EB1" w:rsidR="00B115A0">
          <w:rPr>
            <w:rFonts w:ascii="Times New Roman" w:hAnsi="Times New Roman" w:cs="Times New Roman"/>
            <w:color w:val="000000"/>
          </w:rPr>
          <w:delText>compared to</w:delText>
        </w:r>
      </w:del>
      <w:ins w:author="Bird, Chris" w:date="2023-08-31T10:29:00Z" w:id="212">
        <w:r w:rsidR="00760EB1">
          <w:rPr>
            <w:rFonts w:ascii="Times New Roman" w:hAnsi="Times New Roman" w:cs="Times New Roman"/>
            <w:color w:val="000000"/>
          </w:rPr>
          <w:t>than the</w:t>
        </w:r>
      </w:ins>
      <w:r w:rsidRPr="00143F48" w:rsidR="00B115A0">
        <w:rPr>
          <w:rFonts w:ascii="Times New Roman" w:hAnsi="Times New Roman" w:cs="Times New Roman"/>
          <w:color w:val="000000"/>
        </w:rPr>
        <w:t xml:space="preserve"> other regions</w:t>
      </w:r>
      <w:r w:rsidRPr="00143F48" w:rsidR="004B2387">
        <w:rPr>
          <w:rFonts w:ascii="Times New Roman" w:hAnsi="Times New Roman" w:cs="Times New Roman"/>
          <w:color w:val="000000"/>
        </w:rPr>
        <w:t xml:space="preserve">, as was previously </w:t>
      </w:r>
      <w:ins w:author="Bird, Chris" w:date="2023-08-31T10:30:00Z" w:id="213">
        <w:r w:rsidR="00EF3FFC">
          <w:rPr>
            <w:rFonts w:ascii="Times New Roman" w:hAnsi="Times New Roman" w:cs="Times New Roman"/>
            <w:color w:val="000000"/>
          </w:rPr>
          <w:t>documented in observation</w:t>
        </w:r>
      </w:ins>
      <w:ins w:author="Bird, Chris" w:date="2023-08-31T10:31:00Z" w:id="214">
        <w:r w:rsidR="00EF3FFC">
          <w:rPr>
            <w:rFonts w:ascii="Times New Roman" w:hAnsi="Times New Roman" w:cs="Times New Roman"/>
            <w:color w:val="000000"/>
          </w:rPr>
          <w:t xml:space="preserve">al surveys of economically important fishes </w:t>
        </w:r>
      </w:ins>
      <w:del w:author="Bird, Chris" w:date="2023-08-31T10:30:00Z" w:id="215">
        <w:r w:rsidRPr="00143F48" w:rsidDel="00EF3FFC" w:rsidR="004B2387">
          <w:rPr>
            <w:rFonts w:ascii="Times New Roman" w:hAnsi="Times New Roman" w:cs="Times New Roman"/>
            <w:color w:val="000000"/>
          </w:rPr>
          <w:delText>observed</w:delText>
        </w:r>
      </w:del>
      <w:ins w:author="Bird, Chris" w:date="2023-08-31T10:29:00Z" w:id="216">
        <w:r w:rsidR="00760EB1">
          <w:rPr>
            <w:rFonts w:ascii="Times New Roman" w:hAnsi="Times New Roman" w:cs="Times New Roman"/>
            <w:color w:val="000000"/>
          </w:rPr>
          <w:t>(</w:t>
        </w:r>
        <w:r w:rsidRPr="00760EB1" w:rsidR="00760EB1">
          <w:rPr>
            <w:rFonts w:ascii="Times New Roman" w:hAnsi="Times New Roman" w:cs="Times New Roman"/>
            <w:color w:val="000000"/>
            <w:highlight w:val="yellow"/>
            <w:rPrChange w:author="Bird, Chris" w:date="2023-08-31T10:29:00Z" w:id="217">
              <w:rPr>
                <w:rFonts w:ascii="Times New Roman" w:hAnsi="Times New Roman" w:cs="Times New Roman"/>
                <w:color w:val="000000"/>
              </w:rPr>
            </w:rPrChange>
          </w:rPr>
          <w:t>CITE</w:t>
        </w:r>
        <w:r w:rsidR="00760EB1">
          <w:rPr>
            <w:rFonts w:ascii="Times New Roman" w:hAnsi="Times New Roman" w:cs="Times New Roman"/>
            <w:color w:val="000000"/>
          </w:rPr>
          <w:t>)</w:t>
        </w:r>
      </w:ins>
      <w:del w:author="Bird, Chris" w:date="2023-08-31T10:30:00Z" w:id="218">
        <w:r w:rsidRPr="00143F48" w:rsidDel="00D97582" w:rsidR="004B2387">
          <w:rPr>
            <w:rFonts w:ascii="Times New Roman" w:hAnsi="Times New Roman" w:cs="Times New Roman"/>
            <w:color w:val="000000"/>
          </w:rPr>
          <w:delText>,</w:delText>
        </w:r>
        <w:r w:rsidRPr="00143F48" w:rsidDel="00760EB1" w:rsidR="004B2387">
          <w:rPr>
            <w:rFonts w:ascii="Times New Roman" w:hAnsi="Times New Roman" w:cs="Times New Roman"/>
            <w:color w:val="000000"/>
          </w:rPr>
          <w:delText xml:space="preserve"> but </w:delText>
        </w:r>
        <w:r w:rsidRPr="00143F48" w:rsidDel="00760EB1" w:rsidR="00A743B3">
          <w:rPr>
            <w:rFonts w:ascii="Times New Roman" w:hAnsi="Times New Roman" w:cs="Times New Roman"/>
            <w:color w:val="000000"/>
          </w:rPr>
          <w:delText>other</w:delText>
        </w:r>
        <w:r w:rsidRPr="00143F48" w:rsidDel="00760EB1" w:rsidR="004B4C42">
          <w:rPr>
            <w:rFonts w:ascii="Times New Roman" w:hAnsi="Times New Roman" w:cs="Times New Roman"/>
            <w:color w:val="000000"/>
          </w:rPr>
          <w:delText xml:space="preserve"> taxonomic groups may</w:delText>
        </w:r>
        <w:r w:rsidRPr="00143F48" w:rsidDel="00760EB1" w:rsidR="00F175B7">
          <w:rPr>
            <w:rFonts w:ascii="Times New Roman" w:hAnsi="Times New Roman" w:cs="Times New Roman"/>
            <w:color w:val="000000"/>
          </w:rPr>
          <w:delText xml:space="preserve"> </w:delText>
        </w:r>
        <w:r w:rsidRPr="00143F48" w:rsidDel="00760EB1" w:rsidR="006C7B5E">
          <w:rPr>
            <w:rFonts w:ascii="Times New Roman" w:hAnsi="Times New Roman" w:cs="Times New Roman"/>
            <w:color w:val="000000"/>
          </w:rPr>
          <w:delText>show different trends</w:delText>
        </w:r>
      </w:del>
      <w:r w:rsidRPr="00143F48" w:rsidR="000149A0">
        <w:rPr>
          <w:rFonts w:ascii="Times New Roman" w:hAnsi="Times New Roman" w:cs="Times New Roman"/>
          <w:color w:val="000000"/>
        </w:rPr>
        <w:t xml:space="preserve">; (2) </w:t>
      </w:r>
      <w:ins w:author="Bird, Chris" w:date="2023-08-31T10:37:00Z" w:id="219">
        <w:r w:rsidR="006B2B94">
          <w:rPr>
            <w:rFonts w:ascii="Times New Roman" w:hAnsi="Times New Roman" w:cs="Times New Roman"/>
            <w:color w:val="000000"/>
          </w:rPr>
          <w:t xml:space="preserve">if </w:t>
        </w:r>
      </w:ins>
      <w:r w:rsidRPr="00143F48" w:rsidR="00190CD1">
        <w:rPr>
          <w:rFonts w:ascii="Times New Roman" w:hAnsi="Times New Roman" w:cs="Times New Roman"/>
          <w:color w:val="000000"/>
        </w:rPr>
        <w:t xml:space="preserve">different marine biogeographic regions have </w:t>
      </w:r>
      <w:r w:rsidRPr="00143F48" w:rsidR="00CD72DC">
        <w:rPr>
          <w:rFonts w:ascii="Times New Roman" w:hAnsi="Times New Roman" w:cs="Times New Roman"/>
          <w:color w:val="000000"/>
        </w:rPr>
        <w:t xml:space="preserve">different </w:t>
      </w:r>
      <w:ins w:author="Bird, Chris" w:date="2023-08-31T10:36:00Z" w:id="220">
        <w:r w:rsidR="0059680A">
          <w:rPr>
            <w:rFonts w:ascii="Times New Roman" w:hAnsi="Times New Roman" w:cs="Times New Roman"/>
            <w:color w:val="000000"/>
          </w:rPr>
          <w:t>community composition</w:t>
        </w:r>
        <w:r w:rsidR="007B0FB8">
          <w:rPr>
            <w:rFonts w:ascii="Times New Roman" w:hAnsi="Times New Roman" w:cs="Times New Roman"/>
            <w:color w:val="000000"/>
          </w:rPr>
          <w:t>s</w:t>
        </w:r>
      </w:ins>
      <w:ins w:author="Bird, Chris" w:date="2023-08-31T10:38:00Z" w:id="221">
        <w:r w:rsidR="00F20CCC">
          <w:rPr>
            <w:rFonts w:ascii="Times New Roman" w:hAnsi="Times New Roman" w:cs="Times New Roman"/>
            <w:color w:val="000000"/>
          </w:rPr>
          <w:t xml:space="preserve"> and if variation in biodiversity is greater within or among regions</w:t>
        </w:r>
      </w:ins>
      <w:del w:author="Bird, Chris" w:date="2023-08-31T10:36:00Z" w:id="222">
        <w:r w:rsidRPr="00143F48" w:rsidDel="0059680A" w:rsidR="00B76EC6">
          <w:rPr>
            <w:rFonts w:ascii="Times New Roman" w:hAnsi="Times New Roman" w:cs="Times New Roman"/>
            <w:color w:val="000000"/>
          </w:rPr>
          <w:delText>ecological</w:delText>
        </w:r>
        <w:r w:rsidRPr="00143F48" w:rsidDel="0059680A" w:rsidR="00FA4308">
          <w:rPr>
            <w:rFonts w:ascii="Times New Roman" w:hAnsi="Times New Roman" w:cs="Times New Roman"/>
            <w:color w:val="000000"/>
          </w:rPr>
          <w:delText xml:space="preserve"> </w:delText>
        </w:r>
        <w:r w:rsidRPr="00143F48" w:rsidDel="0059680A" w:rsidR="00B76EC6">
          <w:rPr>
            <w:rFonts w:ascii="Times New Roman" w:hAnsi="Times New Roman" w:cs="Times New Roman"/>
            <w:color w:val="000000"/>
          </w:rPr>
          <w:delText>regimes</w:delText>
        </w:r>
        <w:r w:rsidRPr="00143F48" w:rsidDel="0059680A" w:rsidR="000242CD">
          <w:rPr>
            <w:rFonts w:ascii="Times New Roman" w:hAnsi="Times New Roman" w:cs="Times New Roman"/>
            <w:color w:val="000000"/>
          </w:rPr>
          <w:delText xml:space="preserve"> and </w:delText>
        </w:r>
        <w:r w:rsidRPr="00143F48" w:rsidDel="0059680A" w:rsidR="008733D8">
          <w:rPr>
            <w:rFonts w:ascii="Times New Roman" w:hAnsi="Times New Roman" w:cs="Times New Roman"/>
            <w:color w:val="000000"/>
          </w:rPr>
          <w:delText xml:space="preserve">experience </w:delText>
        </w:r>
        <w:r w:rsidRPr="00143F48" w:rsidDel="0059680A" w:rsidR="000242CD">
          <w:rPr>
            <w:rFonts w:ascii="Times New Roman" w:hAnsi="Times New Roman" w:cs="Times New Roman"/>
            <w:color w:val="000000"/>
          </w:rPr>
          <w:delText>varying degrees of anthropogenic disturbances</w:delText>
        </w:r>
        <w:r w:rsidRPr="00143F48" w:rsidDel="0059680A" w:rsidR="00D45966">
          <w:rPr>
            <w:rFonts w:ascii="Times New Roman" w:hAnsi="Times New Roman" w:cs="Times New Roman"/>
            <w:color w:val="000000"/>
          </w:rPr>
          <w:delText xml:space="preserve">, and thus </w:delText>
        </w:r>
        <w:r w:rsidRPr="00143F48" w:rsidDel="0059680A" w:rsidR="00914B54">
          <w:rPr>
            <w:rFonts w:ascii="Times New Roman" w:hAnsi="Times New Roman" w:cs="Times New Roman"/>
            <w:color w:val="000000"/>
          </w:rPr>
          <w:delText xml:space="preserve">community composition </w:delText>
        </w:r>
        <w:r w:rsidRPr="00143F48" w:rsidDel="0059680A" w:rsidR="00A54BFD">
          <w:rPr>
            <w:rFonts w:ascii="Times New Roman" w:hAnsi="Times New Roman" w:cs="Times New Roman"/>
            <w:color w:val="000000"/>
          </w:rPr>
          <w:delText xml:space="preserve">of each taxon will be </w:delText>
        </w:r>
        <w:r w:rsidRPr="00143F48" w:rsidDel="0059680A" w:rsidR="00914B54">
          <w:rPr>
            <w:rFonts w:ascii="Times New Roman" w:hAnsi="Times New Roman" w:cs="Times New Roman"/>
            <w:color w:val="000000"/>
          </w:rPr>
          <w:delText xml:space="preserve">different </w:delText>
        </w:r>
        <w:r w:rsidRPr="00143F48" w:rsidDel="0059680A" w:rsidR="00344A5A">
          <w:rPr>
            <w:rFonts w:ascii="Times New Roman" w:hAnsi="Times New Roman" w:cs="Times New Roman"/>
            <w:color w:val="000000"/>
          </w:rPr>
          <w:delText>among</w:delText>
        </w:r>
        <w:r w:rsidRPr="00143F48" w:rsidDel="0059680A" w:rsidR="00914B54">
          <w:rPr>
            <w:rFonts w:ascii="Times New Roman" w:hAnsi="Times New Roman" w:cs="Times New Roman"/>
            <w:color w:val="000000"/>
          </w:rPr>
          <w:delText xml:space="preserve"> region</w:delText>
        </w:r>
        <w:r w:rsidRPr="00143F48" w:rsidDel="0059680A" w:rsidR="00344A5A">
          <w:rPr>
            <w:rFonts w:ascii="Times New Roman" w:hAnsi="Times New Roman" w:cs="Times New Roman"/>
            <w:color w:val="000000"/>
          </w:rPr>
          <w:delText>s</w:delText>
        </w:r>
      </w:del>
      <w:r w:rsidRPr="00143F48" w:rsidR="00510248">
        <w:rPr>
          <w:rFonts w:ascii="Times New Roman" w:hAnsi="Times New Roman" w:cs="Times New Roman"/>
          <w:color w:val="000000"/>
        </w:rPr>
        <w:t xml:space="preserve">; and (3) </w:t>
      </w:r>
      <w:ins w:author="Bird, Chris" w:date="2023-08-31T10:37:00Z" w:id="223">
        <w:r w:rsidR="007D08A6">
          <w:rPr>
            <w:rFonts w:ascii="Times New Roman" w:hAnsi="Times New Roman" w:cs="Times New Roman"/>
            <w:color w:val="000000"/>
          </w:rPr>
          <w:t>if</w:t>
        </w:r>
      </w:ins>
      <w:ins w:author="Bird, Chris" w:date="2023-08-31T10:38:00Z" w:id="224">
        <w:r w:rsidR="00F20CCC">
          <w:rPr>
            <w:rFonts w:ascii="Times New Roman" w:hAnsi="Times New Roman" w:cs="Times New Roman"/>
            <w:color w:val="000000"/>
          </w:rPr>
          <w:t xml:space="preserve"> </w:t>
        </w:r>
      </w:ins>
      <w:del w:author="Bird, Chris" w:date="2023-08-31T10:43:00Z" w:id="225">
        <w:r w:rsidRPr="00143F48" w:rsidDel="0006679B" w:rsidR="00510248">
          <w:rPr>
            <w:rFonts w:ascii="Times New Roman" w:hAnsi="Times New Roman" w:cs="Times New Roman"/>
            <w:color w:val="000000"/>
          </w:rPr>
          <w:delText>while</w:delText>
        </w:r>
        <w:r w:rsidRPr="00143F48" w:rsidDel="0006679B" w:rsidR="009A3E9D">
          <w:rPr>
            <w:rFonts w:ascii="Times New Roman" w:hAnsi="Times New Roman" w:cs="Times New Roman"/>
            <w:color w:val="000000"/>
          </w:rPr>
          <w:delText xml:space="preserve"> </w:delText>
        </w:r>
      </w:del>
      <w:r w:rsidRPr="00143F48" w:rsidR="009A3E9D">
        <w:rPr>
          <w:rFonts w:ascii="Times New Roman" w:hAnsi="Times New Roman" w:cs="Times New Roman"/>
          <w:color w:val="000000"/>
        </w:rPr>
        <w:t>observed patterns of biodiversity</w:t>
      </w:r>
      <w:r w:rsidRPr="00143F48" w:rsidR="00510248">
        <w:rPr>
          <w:rFonts w:ascii="Times New Roman" w:hAnsi="Times New Roman" w:cs="Times New Roman"/>
          <w:color w:val="000000"/>
        </w:rPr>
        <w:t xml:space="preserve"> are </w:t>
      </w:r>
      <w:del w:author="Bird, Chris" w:date="2023-08-31T10:38:00Z" w:id="226">
        <w:r w:rsidRPr="00143F48" w:rsidDel="006C5BD4" w:rsidR="00510248">
          <w:rPr>
            <w:rFonts w:ascii="Times New Roman" w:hAnsi="Times New Roman" w:cs="Times New Roman"/>
            <w:color w:val="000000"/>
          </w:rPr>
          <w:delText xml:space="preserve">influenced </w:delText>
        </w:r>
      </w:del>
      <w:ins w:author="Bird, Chris" w:date="2023-08-31T10:38:00Z" w:id="227">
        <w:r w:rsidR="006C5BD4">
          <w:rPr>
            <w:rFonts w:ascii="Times New Roman" w:hAnsi="Times New Roman" w:cs="Times New Roman"/>
            <w:color w:val="000000"/>
          </w:rPr>
          <w:t xml:space="preserve">strongly correlated </w:t>
        </w:r>
      </w:ins>
      <w:ins w:author="Bird, Chris" w:date="2023-08-31T10:39:00Z" w:id="228">
        <w:r w:rsidR="006C5BD4">
          <w:rPr>
            <w:rFonts w:ascii="Times New Roman" w:hAnsi="Times New Roman" w:cs="Times New Roman"/>
            <w:color w:val="000000"/>
          </w:rPr>
          <w:t xml:space="preserve">with </w:t>
        </w:r>
        <w:r w:rsidR="004E0398">
          <w:rPr>
            <w:rFonts w:ascii="Times New Roman" w:hAnsi="Times New Roman" w:cs="Times New Roman"/>
            <w:color w:val="000000"/>
          </w:rPr>
          <w:t xml:space="preserve">factors associated with direct and/or indirect </w:t>
        </w:r>
        <w:commentRangeStart w:id="229"/>
        <w:r w:rsidR="004E0398">
          <w:rPr>
            <w:rFonts w:ascii="Times New Roman" w:hAnsi="Times New Roman" w:cs="Times New Roman"/>
            <w:color w:val="000000"/>
          </w:rPr>
          <w:t xml:space="preserve">anthropogenic activities, </w:t>
        </w:r>
      </w:ins>
      <w:ins w:author="Bird, Chris" w:date="2023-08-31T10:40:00Z" w:id="230">
        <w:r w:rsidR="00BB52C5">
          <w:rPr>
            <w:rFonts w:ascii="Times New Roman" w:hAnsi="Times New Roman" w:cs="Times New Roman"/>
            <w:color w:val="000000"/>
          </w:rPr>
          <w:t>such as fishing activity</w:t>
        </w:r>
        <w:r w:rsidR="00684DCF">
          <w:rPr>
            <w:rFonts w:ascii="Times New Roman" w:hAnsi="Times New Roman" w:cs="Times New Roman"/>
            <w:color w:val="000000"/>
          </w:rPr>
          <w:t>, hu</w:t>
        </w:r>
      </w:ins>
      <w:ins w:author="Bird, Chris" w:date="2023-08-31T10:41:00Z" w:id="231">
        <w:r w:rsidR="00684DCF">
          <w:rPr>
            <w:rFonts w:ascii="Times New Roman" w:hAnsi="Times New Roman" w:cs="Times New Roman"/>
            <w:color w:val="000000"/>
          </w:rPr>
          <w:t>man population size,</w:t>
        </w:r>
        <w:r w:rsidR="00CA28AD">
          <w:rPr>
            <w:rFonts w:ascii="Times New Roman" w:hAnsi="Times New Roman" w:cs="Times New Roman"/>
            <w:color w:val="000000"/>
          </w:rPr>
          <w:t xml:space="preserve"> eutrophication,</w:t>
        </w:r>
      </w:ins>
      <w:ins w:author="Bird, Chris" w:date="2023-08-31T10:40:00Z" w:id="232">
        <w:r w:rsidR="00BB52C5">
          <w:rPr>
            <w:rFonts w:ascii="Times New Roman" w:hAnsi="Times New Roman" w:cs="Times New Roman"/>
            <w:color w:val="000000"/>
          </w:rPr>
          <w:t xml:space="preserve"> and </w:t>
        </w:r>
      </w:ins>
      <w:ins w:author="Bird, Chris" w:date="2023-08-31T10:39:00Z" w:id="233">
        <w:r w:rsidR="004E0398">
          <w:rPr>
            <w:rFonts w:ascii="Times New Roman" w:hAnsi="Times New Roman" w:cs="Times New Roman"/>
            <w:color w:val="000000"/>
          </w:rPr>
          <w:t>climate change</w:t>
        </w:r>
      </w:ins>
      <w:ins w:author="Bird, Chris" w:date="2023-08-31T10:38:00Z" w:id="234">
        <w:r w:rsidRPr="00143F48" w:rsidR="006C5BD4">
          <w:rPr>
            <w:rFonts w:ascii="Times New Roman" w:hAnsi="Times New Roman" w:cs="Times New Roman"/>
            <w:color w:val="000000"/>
          </w:rPr>
          <w:t xml:space="preserve"> </w:t>
        </w:r>
      </w:ins>
      <w:ins w:author="Bird, Chris" w:date="2023-08-31T10:42:00Z" w:id="235">
        <w:commentRangeEnd w:id="229"/>
        <w:r w:rsidR="002B0C61">
          <w:rPr>
            <w:rStyle w:val="CommentReference"/>
          </w:rPr>
          <w:commentReference w:id="229"/>
        </w:r>
      </w:ins>
      <w:ins w:author="Bird, Chris" w:date="2023-08-31T10:44:00Z" w:id="236">
        <w:r w:rsidR="00FD40EF">
          <w:rPr>
            <w:rFonts w:ascii="Times New Roman" w:hAnsi="Times New Roman" w:cs="Times New Roman"/>
            <w:color w:val="000000"/>
          </w:rPr>
          <w:t xml:space="preserve">and if those relationships vary by taxonomic group.  </w:t>
        </w:r>
      </w:ins>
      <w:del w:author="Bird, Chris" w:date="2023-08-31T10:44:00Z" w:id="237">
        <w:r w:rsidRPr="00143F48" w:rsidDel="003E661C" w:rsidR="00510248">
          <w:rPr>
            <w:rFonts w:ascii="Times New Roman" w:hAnsi="Times New Roman" w:cs="Times New Roman"/>
            <w:color w:val="000000"/>
          </w:rPr>
          <w:delText xml:space="preserve">by both anthropogenic and ecological factors, </w:delText>
        </w:r>
        <w:r w:rsidRPr="00143F48" w:rsidDel="003E661C" w:rsidR="002F14EF">
          <w:rPr>
            <w:rFonts w:ascii="Times New Roman" w:hAnsi="Times New Roman" w:cs="Times New Roman"/>
            <w:color w:val="000000"/>
          </w:rPr>
          <w:delText>the</w:delText>
        </w:r>
        <w:r w:rsidRPr="00143F48" w:rsidDel="003E661C" w:rsidR="00330D0D">
          <w:rPr>
            <w:rFonts w:ascii="Times New Roman" w:hAnsi="Times New Roman" w:cs="Times New Roman"/>
            <w:color w:val="000000"/>
          </w:rPr>
          <w:delText xml:space="preserve"> degree at which they shape biodiversity will be different </w:delText>
        </w:r>
        <w:r w:rsidRPr="00143F48" w:rsidDel="003E661C" w:rsidR="00871890">
          <w:rPr>
            <w:rFonts w:ascii="Times New Roman" w:hAnsi="Times New Roman" w:cs="Times New Roman"/>
            <w:color w:val="000000"/>
          </w:rPr>
          <w:delText>among regions</w:delText>
        </w:r>
        <w:r w:rsidRPr="00143F48" w:rsidDel="003E661C" w:rsidR="0093453E">
          <w:rPr>
            <w:rFonts w:ascii="Times New Roman" w:hAnsi="Times New Roman" w:cs="Times New Roman"/>
            <w:color w:val="000000"/>
          </w:rPr>
          <w:delText xml:space="preserve"> (</w:delText>
        </w:r>
        <w:r w:rsidRPr="00143F48" w:rsidDel="003E661C" w:rsidR="00D67FEE">
          <w:rPr>
            <w:rFonts w:ascii="Times New Roman" w:hAnsi="Times New Roman" w:cs="Times New Roman"/>
            <w:color w:val="000000"/>
          </w:rPr>
          <w:delText>e.g.,</w:delText>
        </w:r>
        <w:r w:rsidRPr="00143F48" w:rsidDel="003E661C" w:rsidR="0093453E">
          <w:rPr>
            <w:rFonts w:ascii="Times New Roman" w:hAnsi="Times New Roman" w:cs="Times New Roman"/>
            <w:color w:val="000000"/>
          </w:rPr>
          <w:delText xml:space="preserve">, </w:delText>
        </w:r>
        <w:r w:rsidRPr="00143F48" w:rsidDel="003E661C" w:rsidR="00556F77">
          <w:rPr>
            <w:rFonts w:ascii="Times New Roman" w:hAnsi="Times New Roman" w:cs="Times New Roman"/>
            <w:color w:val="000000"/>
          </w:rPr>
          <w:delText>anthropogenic factors</w:delText>
        </w:r>
        <w:r w:rsidRPr="00143F48" w:rsidDel="003E661C" w:rsidR="0093453E">
          <w:rPr>
            <w:rFonts w:ascii="Times New Roman" w:hAnsi="Times New Roman" w:cs="Times New Roman"/>
            <w:color w:val="000000"/>
          </w:rPr>
          <w:delText xml:space="preserve"> will have more effect in </w:delText>
        </w:r>
        <w:r w:rsidRPr="00143F48" w:rsidDel="003E661C" w:rsidR="00067A75">
          <w:rPr>
            <w:rFonts w:ascii="Times New Roman" w:hAnsi="Times New Roman" w:cs="Times New Roman"/>
            <w:color w:val="000000"/>
          </w:rPr>
          <w:delText>densely population regions</w:delText>
        </w:r>
        <w:r w:rsidRPr="00143F48" w:rsidDel="003E661C" w:rsidR="00D67FEE">
          <w:rPr>
            <w:rFonts w:ascii="Times New Roman" w:hAnsi="Times New Roman" w:cs="Times New Roman"/>
            <w:color w:val="000000"/>
          </w:rPr>
          <w:delText>)</w:delText>
        </w:r>
        <w:r w:rsidRPr="00143F48" w:rsidDel="003E661C" w:rsidR="00871890">
          <w:rPr>
            <w:rFonts w:ascii="Times New Roman" w:hAnsi="Times New Roman" w:cs="Times New Roman"/>
            <w:color w:val="000000"/>
          </w:rPr>
          <w:delText xml:space="preserve"> and across taxa</w:delText>
        </w:r>
        <w:r w:rsidRPr="00143F48" w:rsidDel="003E661C" w:rsidR="00D67FEE">
          <w:rPr>
            <w:rFonts w:ascii="Times New Roman" w:hAnsi="Times New Roman" w:cs="Times New Roman"/>
            <w:color w:val="000000"/>
          </w:rPr>
          <w:delText xml:space="preserve"> (e.g., fishes will be more strongly affected by </w:delText>
        </w:r>
        <w:r w:rsidRPr="00143F48" w:rsidDel="003E661C" w:rsidR="00556F77">
          <w:rPr>
            <w:rFonts w:ascii="Times New Roman" w:hAnsi="Times New Roman" w:cs="Times New Roman"/>
            <w:color w:val="000000"/>
          </w:rPr>
          <w:delText>anthropogenic factors</w:delText>
        </w:r>
        <w:r w:rsidRPr="00143F48" w:rsidDel="003E661C" w:rsidR="00D67FEE">
          <w:rPr>
            <w:rFonts w:ascii="Times New Roman" w:hAnsi="Times New Roman" w:cs="Times New Roman"/>
            <w:color w:val="000000"/>
          </w:rPr>
          <w:delText>, while plankton will be more affected by ecological factors)</w:delText>
        </w:r>
        <w:r w:rsidRPr="00143F48" w:rsidDel="003E661C" w:rsidR="00871890">
          <w:rPr>
            <w:rFonts w:ascii="Times New Roman" w:hAnsi="Times New Roman" w:cs="Times New Roman"/>
            <w:color w:val="000000"/>
          </w:rPr>
          <w:delText xml:space="preserve">. </w:delText>
        </w:r>
      </w:del>
      <w:r w:rsidRPr="00143F48" w:rsidR="00CF7D9F">
        <w:rPr>
          <w:rFonts w:ascii="Times New Roman" w:hAnsi="Times New Roman" w:cs="Times New Roman"/>
          <w:color w:val="000000"/>
        </w:rPr>
        <w:t>The methodology for this research proposal is detailed in Appendix I</w:t>
      </w:r>
      <w:r w:rsidRPr="00143F48" w:rsidR="00367FD5">
        <w:rPr>
          <w:rFonts w:ascii="Times New Roman" w:hAnsi="Times New Roman" w:cs="Times New Roman"/>
          <w:color w:val="000000"/>
        </w:rPr>
        <w:t xml:space="preserve"> and Appendix Figure </w:t>
      </w:r>
      <w:r w:rsidRPr="00143F48" w:rsidR="005959FA">
        <w:rPr>
          <w:rFonts w:ascii="Times New Roman" w:hAnsi="Times New Roman" w:cs="Times New Roman"/>
          <w:color w:val="000000"/>
        </w:rPr>
        <w:t>2</w:t>
      </w:r>
      <w:r w:rsidRPr="00143F48" w:rsidR="00CF7D9F">
        <w:rPr>
          <w:rFonts w:ascii="Times New Roman" w:hAnsi="Times New Roman" w:cs="Times New Roman"/>
          <w:color w:val="000000"/>
        </w:rPr>
        <w:t>.</w:t>
      </w:r>
    </w:p>
    <w:p w:rsidRPr="00143F48" w:rsidR="000F52F1" w:rsidDel="002C3EFE" w:rsidP="00CE4E00" w:rsidRDefault="000F52F1" w14:paraId="323863DD" w14:textId="066C1B62">
      <w:pPr>
        <w:ind w:firstLine="720"/>
        <w:rPr>
          <w:del w:author="Bird, Chris" w:date="2023-08-31T13:35:00Z" w:id="238"/>
          <w:rFonts w:ascii="Times New Roman" w:hAnsi="Times New Roman" w:cs="Times New Roman"/>
        </w:rPr>
      </w:pPr>
    </w:p>
    <w:p w:rsidRPr="00143F48" w:rsidR="008F23ED" w:rsidP="008F23ED" w:rsidRDefault="008F23ED" w14:paraId="07E649AD" w14:textId="11005548">
      <w:pPr>
        <w:rPr>
          <w:rFonts w:ascii="Times New Roman" w:hAnsi="Times New Roman" w:cs="Times New Roman"/>
          <w:i/>
          <w:iCs/>
        </w:rPr>
      </w:pPr>
      <w:r w:rsidRPr="00143F48">
        <w:rPr>
          <w:rFonts w:ascii="Times New Roman" w:hAnsi="Times New Roman" w:cs="Times New Roman"/>
          <w:i/>
          <w:iCs/>
        </w:rPr>
        <w:t>Impact/Explanation of Innovative Nature of the Project</w:t>
      </w:r>
    </w:p>
    <w:p w:rsidRPr="00143F48" w:rsidR="00D03FC8" w:rsidP="00CE4E00" w:rsidRDefault="004443DE" w14:paraId="0D31B1AD" w14:textId="59FEC316">
      <w:pPr>
        <w:ind w:firstLine="720"/>
        <w:rPr>
          <w:rFonts w:ascii="Times New Roman" w:hAnsi="Times New Roman" w:cs="Times New Roman"/>
        </w:rPr>
      </w:pPr>
      <w:r w:rsidRPr="00143F48">
        <w:rPr>
          <w:rFonts w:ascii="Times New Roman" w:hAnsi="Times New Roman" w:cs="Times New Roman"/>
        </w:rPr>
        <w:t xml:space="preserve">The </w:t>
      </w:r>
      <w:r w:rsidRPr="00143F48" w:rsidR="00006354">
        <w:rPr>
          <w:rFonts w:ascii="Times New Roman" w:hAnsi="Times New Roman" w:cs="Times New Roman"/>
        </w:rPr>
        <w:t xml:space="preserve">impact and </w:t>
      </w:r>
      <w:r w:rsidRPr="00143F48">
        <w:rPr>
          <w:rFonts w:ascii="Times New Roman" w:hAnsi="Times New Roman" w:cs="Times New Roman"/>
        </w:rPr>
        <w:t xml:space="preserve">innovative nature of the project is twofold. First, </w:t>
      </w:r>
      <w:r w:rsidRPr="00143F48" w:rsidR="00006354">
        <w:rPr>
          <w:rFonts w:ascii="Times New Roman" w:hAnsi="Times New Roman" w:cs="Times New Roman"/>
        </w:rPr>
        <w:t xml:space="preserve">it </w:t>
      </w:r>
      <w:del w:author="Bird, Chris" w:date="2023-08-31T13:36:00Z" w:id="239">
        <w:r w:rsidRPr="00143F48" w:rsidDel="00945CDC" w:rsidR="00006354">
          <w:rPr>
            <w:rFonts w:ascii="Times New Roman" w:hAnsi="Times New Roman" w:cs="Times New Roman"/>
          </w:rPr>
          <w:delText xml:space="preserve">will </w:delText>
        </w:r>
      </w:del>
      <w:ins w:author="Bird, Chris" w:date="2023-08-31T13:36:00Z" w:id="240">
        <w:r w:rsidR="00945CDC">
          <w:rPr>
            <w:rFonts w:ascii="Times New Roman" w:hAnsi="Times New Roman" w:cs="Times New Roman"/>
          </w:rPr>
          <w:t>can</w:t>
        </w:r>
        <w:r w:rsidRPr="00143F48" w:rsidR="00945CDC">
          <w:rPr>
            <w:rFonts w:ascii="Times New Roman" w:hAnsi="Times New Roman" w:cs="Times New Roman"/>
          </w:rPr>
          <w:t xml:space="preserve"> </w:t>
        </w:r>
      </w:ins>
      <w:r w:rsidRPr="00143F48" w:rsidR="001B3EA6">
        <w:rPr>
          <w:rFonts w:ascii="Times New Roman" w:hAnsi="Times New Roman" w:cs="Times New Roman"/>
        </w:rPr>
        <w:t xml:space="preserve">inform </w:t>
      </w:r>
      <w:r w:rsidRPr="00143F48" w:rsidR="00F70F90">
        <w:rPr>
          <w:rFonts w:ascii="Times New Roman" w:hAnsi="Times New Roman" w:cs="Times New Roman"/>
        </w:rPr>
        <w:t>spatial management</w:t>
      </w:r>
      <w:r w:rsidRPr="00143F48" w:rsidR="00774330">
        <w:rPr>
          <w:rFonts w:ascii="Times New Roman" w:hAnsi="Times New Roman" w:cs="Times New Roman"/>
        </w:rPr>
        <w:t xml:space="preserve"> and conservation priorities</w:t>
      </w:r>
      <w:r w:rsidRPr="00143F48" w:rsidR="00F70F90">
        <w:rPr>
          <w:rFonts w:ascii="Times New Roman" w:hAnsi="Times New Roman" w:cs="Times New Roman"/>
        </w:rPr>
        <w:t xml:space="preserve"> by identifying regions </w:t>
      </w:r>
      <w:r w:rsidRPr="00143F48" w:rsidR="00023D47">
        <w:rPr>
          <w:rFonts w:ascii="Times New Roman" w:hAnsi="Times New Roman" w:cs="Times New Roman"/>
        </w:rPr>
        <w:t>of</w:t>
      </w:r>
      <w:r w:rsidRPr="00143F48" w:rsidR="00F70F90">
        <w:rPr>
          <w:rFonts w:ascii="Times New Roman" w:hAnsi="Times New Roman" w:cs="Times New Roman"/>
        </w:rPr>
        <w:t xml:space="preserve"> high biodiversity</w:t>
      </w:r>
      <w:r w:rsidRPr="00143F48" w:rsidR="00023D47">
        <w:rPr>
          <w:rFonts w:ascii="Times New Roman" w:hAnsi="Times New Roman" w:cs="Times New Roman"/>
        </w:rPr>
        <w:t xml:space="preserve">. </w:t>
      </w:r>
      <w:r w:rsidRPr="00143F48" w:rsidR="00A670D7">
        <w:rPr>
          <w:rFonts w:ascii="Times New Roman" w:hAnsi="Times New Roman" w:cs="Times New Roman"/>
        </w:rPr>
        <w:t>eDNA metabarcoding</w:t>
      </w:r>
      <w:r w:rsidRPr="00143F48" w:rsidR="004C5C97">
        <w:rPr>
          <w:rFonts w:ascii="Times New Roman" w:hAnsi="Times New Roman" w:cs="Times New Roman"/>
        </w:rPr>
        <w:t xml:space="preserve"> </w:t>
      </w:r>
      <w:ins w:author="Bird, Chris" w:date="2023-08-31T13:37:00Z" w:id="241">
        <w:r w:rsidR="00E24287">
          <w:rPr>
            <w:rFonts w:ascii="Times New Roman" w:hAnsi="Times New Roman" w:cs="Times New Roman"/>
          </w:rPr>
          <w:t xml:space="preserve">enables </w:t>
        </w:r>
      </w:ins>
      <w:r w:rsidRPr="00143F48" w:rsidR="004C5C97">
        <w:rPr>
          <w:rFonts w:ascii="Times New Roman" w:hAnsi="Times New Roman" w:cs="Times New Roman"/>
        </w:rPr>
        <w:t>simultaneous</w:t>
      </w:r>
      <w:ins w:author="Bird, Chris" w:date="2023-08-31T13:37:00Z" w:id="242">
        <w:r w:rsidR="00E24287">
          <w:rPr>
            <w:rFonts w:ascii="Times New Roman" w:hAnsi="Times New Roman" w:cs="Times New Roman"/>
          </w:rPr>
          <w:t xml:space="preserve"> </w:t>
        </w:r>
        <w:r w:rsidR="007E328C">
          <w:rPr>
            <w:rFonts w:ascii="Times New Roman" w:hAnsi="Times New Roman" w:cs="Times New Roman"/>
          </w:rPr>
          <w:t>surveys</w:t>
        </w:r>
      </w:ins>
      <w:del w:author="Bird, Chris" w:date="2023-08-31T13:37:00Z" w:id="243">
        <w:r w:rsidRPr="00143F48" w:rsidDel="00E24287" w:rsidR="004C5C97">
          <w:rPr>
            <w:rFonts w:ascii="Times New Roman" w:hAnsi="Times New Roman" w:cs="Times New Roman"/>
          </w:rPr>
          <w:delText>ly</w:delText>
        </w:r>
        <w:r w:rsidRPr="00143F48" w:rsidDel="007E328C" w:rsidR="004C5C97">
          <w:rPr>
            <w:rFonts w:ascii="Times New Roman" w:hAnsi="Times New Roman" w:cs="Times New Roman"/>
          </w:rPr>
          <w:delText xml:space="preserve"> looks at </w:delText>
        </w:r>
        <w:r w:rsidRPr="00143F48" w:rsidDel="007E328C" w:rsidR="005132E6">
          <w:rPr>
            <w:rFonts w:ascii="Times New Roman" w:hAnsi="Times New Roman" w:cs="Times New Roman"/>
          </w:rPr>
          <w:delText>the</w:delText>
        </w:r>
      </w:del>
      <w:ins w:author="Bird, Chris" w:date="2023-08-31T13:37:00Z" w:id="244">
        <w:r w:rsidR="007E328C">
          <w:rPr>
            <w:rFonts w:ascii="Times New Roman" w:hAnsi="Times New Roman" w:cs="Times New Roman"/>
          </w:rPr>
          <w:t xml:space="preserve"> of</w:t>
        </w:r>
      </w:ins>
      <w:r w:rsidRPr="00143F48" w:rsidR="005132E6">
        <w:rPr>
          <w:rFonts w:ascii="Times New Roman" w:hAnsi="Times New Roman" w:cs="Times New Roman"/>
        </w:rPr>
        <w:t xml:space="preserve"> diversity patterns across different taxonomic groups</w:t>
      </w:r>
      <w:r w:rsidRPr="00143F48" w:rsidR="00A670D7">
        <w:rPr>
          <w:rFonts w:ascii="Times New Roman" w:hAnsi="Times New Roman" w:cs="Times New Roman"/>
        </w:rPr>
        <w:t>,</w:t>
      </w:r>
      <w:r w:rsidRPr="00143F48" w:rsidR="005132E6">
        <w:rPr>
          <w:rFonts w:ascii="Times New Roman" w:hAnsi="Times New Roman" w:cs="Times New Roman"/>
        </w:rPr>
        <w:t xml:space="preserve"> thus</w:t>
      </w:r>
      <w:r w:rsidRPr="00143F48" w:rsidR="00A670D7">
        <w:rPr>
          <w:rFonts w:ascii="Times New Roman" w:hAnsi="Times New Roman" w:cs="Times New Roman"/>
        </w:rPr>
        <w:t xml:space="preserve"> </w:t>
      </w:r>
      <w:r w:rsidRPr="00143F48" w:rsidR="00E463DE">
        <w:rPr>
          <w:rFonts w:ascii="Times New Roman" w:hAnsi="Times New Roman" w:cs="Times New Roman"/>
        </w:rPr>
        <w:t xml:space="preserve">the </w:t>
      </w:r>
      <w:r w:rsidRPr="00143F48" w:rsidR="008A7708">
        <w:rPr>
          <w:rFonts w:ascii="Times New Roman" w:hAnsi="Times New Roman" w:cs="Times New Roman"/>
        </w:rPr>
        <w:t>inferences</w:t>
      </w:r>
      <w:r w:rsidRPr="00143F48" w:rsidR="00717FF4">
        <w:rPr>
          <w:rFonts w:ascii="Times New Roman" w:hAnsi="Times New Roman" w:cs="Times New Roman"/>
        </w:rPr>
        <w:t xml:space="preserve"> will be </w:t>
      </w:r>
      <w:del w:author="Bird, Chris" w:date="2023-08-31T13:37:00Z" w:id="245">
        <w:r w:rsidRPr="00143F48" w:rsidDel="007E328C" w:rsidR="00717FF4">
          <w:rPr>
            <w:rFonts w:ascii="Times New Roman" w:hAnsi="Times New Roman" w:cs="Times New Roman"/>
          </w:rPr>
          <w:delText>more comprehensive</w:delText>
        </w:r>
      </w:del>
      <w:ins w:author="Bird, Chris" w:date="2023-08-31T13:37:00Z" w:id="246">
        <w:r w:rsidR="007E328C">
          <w:rPr>
            <w:rFonts w:ascii="Times New Roman" w:hAnsi="Times New Roman" w:cs="Times New Roman"/>
          </w:rPr>
          <w:t>tranformational</w:t>
        </w:r>
      </w:ins>
      <w:r w:rsidRPr="00143F48" w:rsidR="00C62333">
        <w:rPr>
          <w:rFonts w:ascii="Times New Roman" w:hAnsi="Times New Roman" w:cs="Times New Roman"/>
        </w:rPr>
        <w:t>.</w:t>
      </w:r>
      <w:r w:rsidRPr="00143F48" w:rsidR="00C61127">
        <w:rPr>
          <w:rFonts w:ascii="Times New Roman" w:hAnsi="Times New Roman" w:cs="Times New Roman"/>
        </w:rPr>
        <w:t xml:space="preserve"> I</w:t>
      </w:r>
      <w:r w:rsidRPr="00143F48" w:rsidR="005070A3">
        <w:rPr>
          <w:rFonts w:ascii="Times New Roman" w:hAnsi="Times New Roman" w:cs="Times New Roman"/>
        </w:rPr>
        <w:t xml:space="preserve">t </w:t>
      </w:r>
      <w:r w:rsidRPr="00143F48" w:rsidR="00C61127">
        <w:rPr>
          <w:rFonts w:ascii="Times New Roman" w:hAnsi="Times New Roman" w:cs="Times New Roman"/>
        </w:rPr>
        <w:t>will be</w:t>
      </w:r>
      <w:r w:rsidRPr="00143F48" w:rsidR="005070A3">
        <w:rPr>
          <w:rFonts w:ascii="Times New Roman" w:hAnsi="Times New Roman" w:cs="Times New Roman"/>
        </w:rPr>
        <w:t xml:space="preserve"> the first time that </w:t>
      </w:r>
      <w:r w:rsidRPr="00143F48" w:rsidR="00591108">
        <w:rPr>
          <w:rFonts w:ascii="Times New Roman" w:hAnsi="Times New Roman" w:cs="Times New Roman"/>
        </w:rPr>
        <w:t xml:space="preserve">this will be done in the epicenter of marine biodiversity. </w:t>
      </w:r>
      <w:r w:rsidRPr="00143F48" w:rsidR="009A0B50">
        <w:rPr>
          <w:rFonts w:ascii="Times New Roman" w:hAnsi="Times New Roman" w:cs="Times New Roman"/>
        </w:rPr>
        <w:t xml:space="preserve">Second, it </w:t>
      </w:r>
      <w:r w:rsidRPr="00143F48" w:rsidR="00542AD8">
        <w:rPr>
          <w:rFonts w:ascii="Times New Roman" w:hAnsi="Times New Roman" w:cs="Times New Roman"/>
        </w:rPr>
        <w:t>foster</w:t>
      </w:r>
      <w:r w:rsidRPr="00143F48" w:rsidR="001A6B19">
        <w:rPr>
          <w:rFonts w:ascii="Times New Roman" w:hAnsi="Times New Roman" w:cs="Times New Roman"/>
        </w:rPr>
        <w:t>s</w:t>
      </w:r>
      <w:r w:rsidRPr="00143F48" w:rsidR="00542AD8">
        <w:rPr>
          <w:rFonts w:ascii="Times New Roman" w:hAnsi="Times New Roman" w:cs="Times New Roman"/>
        </w:rPr>
        <w:t xml:space="preserve"> international scientific collaboration</w:t>
      </w:r>
      <w:r w:rsidRPr="00143F48" w:rsidR="001A6B19">
        <w:rPr>
          <w:rFonts w:ascii="Times New Roman" w:hAnsi="Times New Roman" w:cs="Times New Roman"/>
        </w:rPr>
        <w:t xml:space="preserve">, especially in the emerging field </w:t>
      </w:r>
      <w:r w:rsidRPr="00143F48" w:rsidR="00DB2C93">
        <w:rPr>
          <w:rFonts w:ascii="Times New Roman" w:hAnsi="Times New Roman" w:cs="Times New Roman"/>
        </w:rPr>
        <w:t xml:space="preserve">of </w:t>
      </w:r>
      <w:r w:rsidRPr="00143F48" w:rsidR="001A6B19">
        <w:rPr>
          <w:rFonts w:ascii="Times New Roman" w:hAnsi="Times New Roman" w:cs="Times New Roman"/>
        </w:rPr>
        <w:t xml:space="preserve">eDNA metabarcoding. </w:t>
      </w:r>
      <w:r w:rsidRPr="00143F48" w:rsidR="001A6B19">
        <w:rPr>
          <w:rFonts w:ascii="Times New Roman" w:hAnsi="Times New Roman" w:cs="Times New Roman"/>
          <w:color w:val="000000"/>
        </w:rPr>
        <w:t xml:space="preserve">The use of eDNA is still confined to high-income countries, </w:t>
      </w:r>
      <w:r w:rsidRPr="00143F48" w:rsidR="00ED2BA7">
        <w:rPr>
          <w:rFonts w:ascii="Times New Roman" w:hAnsi="Times New Roman" w:cs="Times New Roman"/>
          <w:color w:val="000000"/>
        </w:rPr>
        <w:t xml:space="preserve">and </w:t>
      </w:r>
      <w:r w:rsidRPr="00143F48" w:rsidR="001A6B19">
        <w:rPr>
          <w:rFonts w:ascii="Times New Roman" w:hAnsi="Times New Roman" w:cs="Times New Roman"/>
          <w:color w:val="000000"/>
        </w:rPr>
        <w:t>one way for developing countries to have access to this technology is through cohesive international collaboration</w:t>
      </w:r>
      <w:r w:rsidRPr="00143F48" w:rsidR="00CC2E0E">
        <w:rPr>
          <w:rFonts w:ascii="Times New Roman" w:hAnsi="Times New Roman" w:cs="Times New Roman"/>
          <w:color w:val="000000"/>
        </w:rPr>
        <w:t xml:space="preserve"> with developed countries</w:t>
      </w:r>
      <w:r w:rsidRPr="00143F48" w:rsidR="001A6B19">
        <w:rPr>
          <w:rFonts w:ascii="Times New Roman" w:hAnsi="Times New Roman" w:cs="Times New Roman"/>
          <w:color w:val="000000"/>
        </w:rPr>
        <w:t xml:space="preserve"> to encourage technical exchange</w:t>
      </w:r>
      <w:r w:rsidRPr="00143F48" w:rsidR="0080061E">
        <w:rPr>
          <w:rFonts w:ascii="Times New Roman" w:hAnsi="Times New Roman" w:cs="Times New Roman"/>
          <w:color w:val="000000"/>
        </w:rPr>
        <w:t xml:space="preserve">, develop capacity, and share </w:t>
      </w:r>
      <w:r w:rsidRPr="00143F48" w:rsidR="001A6B19">
        <w:rPr>
          <w:rFonts w:ascii="Times New Roman" w:hAnsi="Times New Roman" w:cs="Times New Roman"/>
          <w:color w:val="000000"/>
        </w:rPr>
        <w:t>facilities and resources</w:t>
      </w:r>
      <w:sdt>
        <w:sdtPr>
          <w:rPr>
            <w:rFonts w:ascii="Times New Roman" w:hAnsi="Times New Roman" w:cs="Times New Roman"/>
            <w:color w:val="000000"/>
            <w:vertAlign w:val="superscript"/>
          </w:rPr>
          <w:tag w:val="MENDELEY_CITATION_v3_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"/>
          <w:id w:val="2033445252"/>
          <w:placeholder>
            <w:docPart w:val="76BAEB652B8C4CBB94A976401C7B1ADF"/>
          </w:placeholder>
        </w:sdtPr>
        <w:sdtContent>
          <w:r w:rsidRPr="00143F48" w:rsidR="006C6D83">
            <w:rPr>
              <w:rFonts w:ascii="Times New Roman" w:hAnsi="Times New Roman" w:cs="Times New Roman"/>
              <w:color w:val="000000"/>
              <w:vertAlign w:val="superscript"/>
            </w:rPr>
            <w:t>19</w:t>
          </w:r>
        </w:sdtContent>
      </w:sdt>
      <w:r w:rsidRPr="00143F48" w:rsidR="001A6B19">
        <w:rPr>
          <w:rFonts w:ascii="Times New Roman" w:hAnsi="Times New Roman" w:cs="Times New Roman"/>
          <w:color w:val="000000"/>
        </w:rPr>
        <w:t>.</w:t>
      </w:r>
      <w:r w:rsidRPr="00143F48" w:rsidR="00D80FFC">
        <w:rPr>
          <w:rFonts w:ascii="Times New Roman" w:hAnsi="Times New Roman" w:cs="Times New Roman"/>
          <w:color w:val="000000"/>
        </w:rPr>
        <w:t xml:space="preserve"> The partnerships </w:t>
      </w:r>
      <w:r w:rsidRPr="00143F48" w:rsidR="00343EF9">
        <w:rPr>
          <w:rFonts w:ascii="Times New Roman" w:hAnsi="Times New Roman" w:cs="Times New Roman"/>
          <w:color w:val="000000"/>
        </w:rPr>
        <w:t xml:space="preserve">formed </w:t>
      </w:r>
      <w:r w:rsidRPr="00143F48" w:rsidR="00424CA8">
        <w:rPr>
          <w:rFonts w:ascii="Times New Roman" w:hAnsi="Times New Roman" w:cs="Times New Roman"/>
          <w:color w:val="000000"/>
        </w:rPr>
        <w:t xml:space="preserve">from this seed grant will be instrumental </w:t>
      </w:r>
      <w:r w:rsidRPr="00143F48" w:rsidR="00413886">
        <w:rPr>
          <w:rFonts w:ascii="Times New Roman" w:hAnsi="Times New Roman" w:cs="Times New Roman"/>
          <w:color w:val="000000"/>
        </w:rPr>
        <w:t>for</w:t>
      </w:r>
      <w:r w:rsidRPr="00143F48" w:rsidR="009A1833">
        <w:rPr>
          <w:rFonts w:ascii="Times New Roman" w:hAnsi="Times New Roman" w:cs="Times New Roman"/>
          <w:color w:val="000000"/>
        </w:rPr>
        <w:t xml:space="preserve"> future research</w:t>
      </w:r>
      <w:r w:rsidRPr="00143F48" w:rsidR="00965B35">
        <w:rPr>
          <w:rFonts w:ascii="Times New Roman" w:hAnsi="Times New Roman" w:cs="Times New Roman"/>
          <w:color w:val="000000"/>
        </w:rPr>
        <w:t xml:space="preserve"> projects</w:t>
      </w:r>
      <w:r w:rsidRPr="00143F48" w:rsidR="009A1833">
        <w:rPr>
          <w:rFonts w:ascii="Times New Roman" w:hAnsi="Times New Roman" w:cs="Times New Roman"/>
          <w:color w:val="000000"/>
        </w:rPr>
        <w:t xml:space="preserve"> with Filipino collaborators.</w:t>
      </w:r>
    </w:p>
    <w:p w:rsidRPr="00143F48" w:rsidR="000D27CC" w:rsidRDefault="000D27CC" w14:paraId="615D80C9" w14:textId="40A83B86">
      <w:pPr>
        <w:rPr>
          <w:rFonts w:ascii="Times New Roman" w:hAnsi="Times New Roman" w:cs="Times New Roman"/>
          <w:i/>
          <w:iCs/>
        </w:rPr>
      </w:pPr>
      <w:r w:rsidRPr="00143F48">
        <w:rPr>
          <w:rFonts w:ascii="Times New Roman" w:hAnsi="Times New Roman" w:cs="Times New Roman"/>
          <w:i/>
          <w:iCs/>
        </w:rPr>
        <w:t xml:space="preserve">Expected Career Impact </w:t>
      </w:r>
    </w:p>
    <w:p w:rsidR="00126739" w:rsidP="001E2474" w:rsidRDefault="002D1ED2" w14:paraId="752C1486" w14:textId="2CC4A25E">
      <w:pPr>
        <w:ind w:firstLine="720"/>
        <w:rPr>
          <w:rFonts w:ascii="Times New Roman" w:hAnsi="Times New Roman" w:cs="Times New Roman"/>
        </w:rPr>
      </w:pPr>
      <w:r>
        <w:rPr>
          <w:rFonts w:ascii="Times New Roman" w:hAnsi="Times New Roman" w:cs="Times New Roman"/>
        </w:rPr>
        <w:t>Securing funding from the National Science Foundation, and other federal sources, is a critical factor in earning Promotion and Tenure</w:t>
      </w:r>
      <w:r w:rsidR="00265F3D">
        <w:rPr>
          <w:rFonts w:ascii="Times New Roman" w:hAnsi="Times New Roman" w:cs="Times New Roman"/>
        </w:rPr>
        <w:t xml:space="preserve"> for Assistant Professors, such as Dr. Lin</w:t>
      </w:r>
      <w:r w:rsidR="00B1695F">
        <w:rPr>
          <w:rFonts w:ascii="Times New Roman" w:hAnsi="Times New Roman" w:cs="Times New Roman"/>
        </w:rPr>
        <w:t>, and Associate Professors such as Dr. Bird.</w:t>
      </w:r>
      <w:r w:rsidR="001B4F57">
        <w:rPr>
          <w:rFonts w:ascii="Times New Roman" w:hAnsi="Times New Roman" w:cs="Times New Roman"/>
        </w:rPr>
        <w:t xml:space="preserve"> It will also help Ph.D. student, Kevin Labrador, </w:t>
      </w:r>
      <w:r w:rsidR="00682F55">
        <w:rPr>
          <w:rFonts w:ascii="Times New Roman" w:hAnsi="Times New Roman" w:cs="Times New Roman"/>
        </w:rPr>
        <w:t xml:space="preserve">conduct research for </w:t>
      </w:r>
      <w:r w:rsidR="006E3D6F">
        <w:rPr>
          <w:rFonts w:ascii="Times New Roman" w:hAnsi="Times New Roman" w:cs="Times New Roman"/>
        </w:rPr>
        <w:t>h</w:t>
      </w:r>
      <w:r w:rsidR="00682F55">
        <w:rPr>
          <w:rFonts w:ascii="Times New Roman" w:hAnsi="Times New Roman" w:cs="Times New Roman"/>
        </w:rPr>
        <w:t>is dissertation.</w:t>
      </w:r>
      <w:r w:rsidR="00B1695F">
        <w:rPr>
          <w:rFonts w:ascii="Times New Roman" w:hAnsi="Times New Roman" w:cs="Times New Roman"/>
        </w:rPr>
        <w:t xml:space="preserve">  </w:t>
      </w:r>
      <w:r w:rsidR="0051674B">
        <w:rPr>
          <w:rFonts w:ascii="Times New Roman" w:hAnsi="Times New Roman" w:cs="Times New Roman"/>
        </w:rPr>
        <w:t xml:space="preserve">The work of Dr. Bird in the Philippines has led to </w:t>
      </w:r>
      <w:r w:rsidR="00EA4848">
        <w:rPr>
          <w:rFonts w:ascii="Times New Roman" w:hAnsi="Times New Roman" w:cs="Times New Roman"/>
        </w:rPr>
        <w:t>career development opportunities</w:t>
      </w:r>
      <w:r w:rsidR="00A6440C">
        <w:rPr>
          <w:rFonts w:ascii="Times New Roman" w:hAnsi="Times New Roman" w:cs="Times New Roman"/>
        </w:rPr>
        <w:t xml:space="preserve"> for himself and his students</w:t>
      </w:r>
      <w:r w:rsidR="00EA4848">
        <w:rPr>
          <w:rFonts w:ascii="Times New Roman" w:hAnsi="Times New Roman" w:cs="Times New Roman"/>
        </w:rPr>
        <w:t xml:space="preserve"> such as invited presentation</w:t>
      </w:r>
      <w:r w:rsidR="001D35A3">
        <w:rPr>
          <w:rFonts w:ascii="Times New Roman" w:hAnsi="Times New Roman" w:cs="Times New Roman"/>
        </w:rPr>
        <w:t xml:space="preserve">s, membership in the Philippines </w:t>
      </w:r>
      <w:r w:rsidR="00A6440C">
        <w:rPr>
          <w:rFonts w:ascii="Times New Roman" w:hAnsi="Times New Roman" w:cs="Times New Roman"/>
        </w:rPr>
        <w:t xml:space="preserve">Fishes Genomics Working Group, </w:t>
      </w:r>
      <w:r w:rsidR="00A1423C">
        <w:rPr>
          <w:rFonts w:ascii="Times New Roman" w:hAnsi="Times New Roman" w:cs="Times New Roman"/>
        </w:rPr>
        <w:t xml:space="preserve">a collaborative proposal to </w:t>
      </w:r>
      <w:r w:rsidR="00CC16B1">
        <w:rPr>
          <w:rFonts w:ascii="Times New Roman" w:hAnsi="Times New Roman" w:cs="Times New Roman"/>
        </w:rPr>
        <w:t xml:space="preserve">NSF DEB, and </w:t>
      </w:r>
      <w:r w:rsidR="007C4F91">
        <w:rPr>
          <w:rFonts w:ascii="Times New Roman" w:hAnsi="Times New Roman" w:cs="Times New Roman"/>
        </w:rPr>
        <w:t xml:space="preserve">consistently being selected to represent TAMUS LSAMP </w:t>
      </w:r>
      <w:r w:rsidR="00EE6F00">
        <w:rPr>
          <w:rFonts w:ascii="Times New Roman" w:hAnsi="Times New Roman" w:cs="Times New Roman"/>
        </w:rPr>
        <w:t xml:space="preserve">since 2017 </w:t>
      </w:r>
      <w:r w:rsidR="007C4F91">
        <w:rPr>
          <w:rFonts w:ascii="Times New Roman" w:hAnsi="Times New Roman" w:cs="Times New Roman"/>
        </w:rPr>
        <w:t xml:space="preserve">at </w:t>
      </w:r>
      <w:r w:rsidR="00383AC8">
        <w:rPr>
          <w:rFonts w:ascii="Times New Roman" w:hAnsi="Times New Roman" w:cs="Times New Roman"/>
        </w:rPr>
        <w:t>the Louis Stokes Alliance for Minority Participation – NSF International Center of Excellence</w:t>
      </w:r>
      <w:r w:rsidR="001E1AE4">
        <w:rPr>
          <w:rFonts w:ascii="Times New Roman" w:hAnsi="Times New Roman" w:cs="Times New Roman"/>
        </w:rPr>
        <w:t xml:space="preserve"> meetings, which </w:t>
      </w:r>
      <w:r w:rsidR="0074496D">
        <w:rPr>
          <w:rFonts w:ascii="Times New Roman" w:hAnsi="Times New Roman" w:cs="Times New Roman"/>
        </w:rPr>
        <w:t>was instrumental in securing funding from the NSF IRES program.</w:t>
      </w:r>
      <w:r w:rsidR="001E1AE4">
        <w:rPr>
          <w:rFonts w:ascii="Times New Roman" w:hAnsi="Times New Roman" w:cs="Times New Roman"/>
        </w:rPr>
        <w:t xml:space="preserve"> </w:t>
      </w:r>
      <w:r w:rsidR="001D35A3">
        <w:rPr>
          <w:rFonts w:ascii="Times New Roman" w:hAnsi="Times New Roman" w:cs="Times New Roman"/>
        </w:rPr>
        <w:t xml:space="preserve"> </w:t>
      </w:r>
      <w:r w:rsidRPr="00143F48" w:rsidR="00A94E50">
        <w:rPr>
          <w:rFonts w:ascii="Times New Roman" w:hAnsi="Times New Roman" w:cs="Times New Roman"/>
        </w:rPr>
        <w:t>This seed grant</w:t>
      </w:r>
      <w:r w:rsidRPr="00143F48" w:rsidR="004E44CD">
        <w:rPr>
          <w:rFonts w:ascii="Times New Roman" w:hAnsi="Times New Roman" w:cs="Times New Roman"/>
        </w:rPr>
        <w:t xml:space="preserve"> will develop the framework for </w:t>
      </w:r>
      <w:r w:rsidR="00871FD8">
        <w:rPr>
          <w:rFonts w:ascii="Times New Roman" w:hAnsi="Times New Roman" w:cs="Times New Roman"/>
        </w:rPr>
        <w:t>our</w:t>
      </w:r>
      <w:r w:rsidRPr="00143F48" w:rsidR="004E44CD">
        <w:rPr>
          <w:rFonts w:ascii="Times New Roman" w:hAnsi="Times New Roman" w:cs="Times New Roman"/>
        </w:rPr>
        <w:t xml:space="preserve"> eDNA research in the Philippines, which can be </w:t>
      </w:r>
      <w:r w:rsidR="00894E67">
        <w:rPr>
          <w:rFonts w:ascii="Times New Roman" w:hAnsi="Times New Roman" w:cs="Times New Roman"/>
        </w:rPr>
        <w:t>leveraged</w:t>
      </w:r>
      <w:r w:rsidR="00133D86">
        <w:rPr>
          <w:rFonts w:ascii="Times New Roman" w:hAnsi="Times New Roman" w:cs="Times New Roman"/>
        </w:rPr>
        <w:t xml:space="preserve"> in</w:t>
      </w:r>
      <w:r w:rsidRPr="00143F48" w:rsidR="00984473">
        <w:rPr>
          <w:rFonts w:ascii="Times New Roman" w:hAnsi="Times New Roman" w:cs="Times New Roman"/>
        </w:rPr>
        <w:t xml:space="preserve"> </w:t>
      </w:r>
      <w:r w:rsidR="00133D86">
        <w:rPr>
          <w:rFonts w:ascii="Times New Roman" w:hAnsi="Times New Roman" w:cs="Times New Roman"/>
        </w:rPr>
        <w:t xml:space="preserve">a </w:t>
      </w:r>
      <w:r w:rsidRPr="00143F48" w:rsidR="00984473">
        <w:rPr>
          <w:rFonts w:ascii="Times New Roman" w:hAnsi="Times New Roman" w:cs="Times New Roman"/>
        </w:rPr>
        <w:t>gran</w:t>
      </w:r>
      <w:r w:rsidR="00133D86">
        <w:rPr>
          <w:rFonts w:ascii="Times New Roman" w:hAnsi="Times New Roman" w:cs="Times New Roman"/>
        </w:rPr>
        <w:t>t proposal to</w:t>
      </w:r>
      <w:r w:rsidRPr="00143F48" w:rsidR="00984473">
        <w:rPr>
          <w:rFonts w:ascii="Times New Roman" w:hAnsi="Times New Roman" w:cs="Times New Roman"/>
        </w:rPr>
        <w:t xml:space="preserve"> the National Science Foundation (NSF)</w:t>
      </w:r>
      <w:r w:rsidR="00133D86">
        <w:rPr>
          <w:rFonts w:ascii="Times New Roman" w:hAnsi="Times New Roman" w:cs="Times New Roman"/>
        </w:rPr>
        <w:t xml:space="preserve"> Biological Oceanography Program (BioOce)</w:t>
      </w:r>
      <w:r w:rsidRPr="00143F48" w:rsidR="00984473">
        <w:rPr>
          <w:rFonts w:ascii="Times New Roman" w:hAnsi="Times New Roman" w:cs="Times New Roman"/>
        </w:rPr>
        <w:t xml:space="preserve"> where international collaboration is </w:t>
      </w:r>
      <w:r w:rsidRPr="00143F48" w:rsidR="000A74E1">
        <w:rPr>
          <w:rFonts w:ascii="Times New Roman" w:hAnsi="Times New Roman" w:cs="Times New Roman"/>
        </w:rPr>
        <w:t xml:space="preserve">highly encouraged. </w:t>
      </w:r>
      <w:r w:rsidR="006369B7">
        <w:rPr>
          <w:rFonts w:ascii="Times New Roman" w:hAnsi="Times New Roman" w:cs="Times New Roman"/>
        </w:rPr>
        <w:t>In this project</w:t>
      </w:r>
      <w:r w:rsidR="00682F55">
        <w:rPr>
          <w:rFonts w:ascii="Times New Roman" w:hAnsi="Times New Roman" w:cs="Times New Roman"/>
        </w:rPr>
        <w:t>,</w:t>
      </w:r>
      <w:r w:rsidR="006369B7">
        <w:rPr>
          <w:rFonts w:ascii="Times New Roman" w:hAnsi="Times New Roman" w:cs="Times New Roman"/>
        </w:rPr>
        <w:t xml:space="preserve"> we will </w:t>
      </w:r>
      <w:r w:rsidR="00DE572A">
        <w:rPr>
          <w:rFonts w:ascii="Times New Roman" w:hAnsi="Times New Roman" w:cs="Times New Roman"/>
        </w:rPr>
        <w:t>foster</w:t>
      </w:r>
      <w:r w:rsidR="00057960">
        <w:rPr>
          <w:rFonts w:ascii="Times New Roman" w:hAnsi="Times New Roman" w:cs="Times New Roman"/>
        </w:rPr>
        <w:t xml:space="preserve"> and expand existing</w:t>
      </w:r>
      <w:r w:rsidR="00E516E4">
        <w:rPr>
          <w:rFonts w:ascii="Times New Roman" w:hAnsi="Times New Roman" w:cs="Times New Roman"/>
        </w:rPr>
        <w:t xml:space="preserve"> collaborations with</w:t>
      </w:r>
      <w:r w:rsidR="00DE572A">
        <w:rPr>
          <w:rFonts w:ascii="Times New Roman" w:hAnsi="Times New Roman" w:cs="Times New Roman"/>
        </w:rPr>
        <w:t xml:space="preserve"> Silliman University</w:t>
      </w:r>
      <w:r w:rsidR="00057960">
        <w:rPr>
          <w:rFonts w:ascii="Times New Roman" w:hAnsi="Times New Roman" w:cs="Times New Roman"/>
        </w:rPr>
        <w:t xml:space="preserve"> and</w:t>
      </w:r>
      <w:r w:rsidR="00E516E4">
        <w:rPr>
          <w:rFonts w:ascii="Times New Roman" w:hAnsi="Times New Roman" w:cs="Times New Roman"/>
        </w:rPr>
        <w:t xml:space="preserve"> University of the Philippines</w:t>
      </w:r>
      <w:r w:rsidR="002167E8">
        <w:rPr>
          <w:rFonts w:ascii="Times New Roman" w:hAnsi="Times New Roman" w:cs="Times New Roman"/>
        </w:rPr>
        <w:t xml:space="preserve"> (UP)</w:t>
      </w:r>
      <w:r w:rsidR="00E516E4">
        <w:rPr>
          <w:rFonts w:ascii="Times New Roman" w:hAnsi="Times New Roman" w:cs="Times New Roman"/>
        </w:rPr>
        <w:t xml:space="preserve"> </w:t>
      </w:r>
      <w:r w:rsidR="002167E8">
        <w:rPr>
          <w:rFonts w:ascii="Times New Roman" w:hAnsi="Times New Roman" w:cs="Times New Roman"/>
        </w:rPr>
        <w:t>–</w:t>
      </w:r>
      <w:r w:rsidR="00E516E4">
        <w:rPr>
          <w:rFonts w:ascii="Times New Roman" w:hAnsi="Times New Roman" w:cs="Times New Roman"/>
        </w:rPr>
        <w:t xml:space="preserve"> Mindanao</w:t>
      </w:r>
      <w:r w:rsidR="00057960">
        <w:rPr>
          <w:rFonts w:ascii="Times New Roman" w:hAnsi="Times New Roman" w:cs="Times New Roman"/>
        </w:rPr>
        <w:t xml:space="preserve"> as well as establish collaborations with </w:t>
      </w:r>
      <w:r w:rsidR="001A5083">
        <w:rPr>
          <w:rFonts w:ascii="Times New Roman" w:hAnsi="Times New Roman" w:cs="Times New Roman"/>
        </w:rPr>
        <w:t xml:space="preserve">the </w:t>
      </w:r>
      <w:r w:rsidR="002167E8">
        <w:rPr>
          <w:rFonts w:ascii="Times New Roman" w:hAnsi="Times New Roman" w:cs="Times New Roman"/>
        </w:rPr>
        <w:t>UP-Marine Science Institute</w:t>
      </w:r>
      <w:r w:rsidR="000117C3">
        <w:rPr>
          <w:rFonts w:ascii="Times New Roman" w:hAnsi="Times New Roman" w:cs="Times New Roman"/>
        </w:rPr>
        <w:t xml:space="preserve">, </w:t>
      </w:r>
      <w:r w:rsidR="002167E8">
        <w:rPr>
          <w:rFonts w:ascii="Times New Roman" w:hAnsi="Times New Roman" w:cs="Times New Roman"/>
        </w:rPr>
        <w:t>Batangas</w:t>
      </w:r>
      <w:r w:rsidR="00815EFC">
        <w:rPr>
          <w:rFonts w:ascii="Times New Roman" w:hAnsi="Times New Roman" w:cs="Times New Roman"/>
        </w:rPr>
        <w:t xml:space="preserve"> State University</w:t>
      </w:r>
      <w:r w:rsidR="000117C3">
        <w:rPr>
          <w:rFonts w:ascii="Times New Roman" w:hAnsi="Times New Roman" w:cs="Times New Roman"/>
        </w:rPr>
        <w:t xml:space="preserve">, and the </w:t>
      </w:r>
      <w:r w:rsidR="00085EFB">
        <w:rPr>
          <w:rFonts w:ascii="Times New Roman" w:hAnsi="Times New Roman" w:cs="Times New Roman"/>
        </w:rPr>
        <w:t>Philippines National Fisheries Research and Development Institute</w:t>
      </w:r>
      <w:r w:rsidR="001A5083">
        <w:rPr>
          <w:rFonts w:ascii="Times New Roman" w:hAnsi="Times New Roman" w:cs="Times New Roman"/>
        </w:rPr>
        <w:t xml:space="preserve">.  </w:t>
      </w:r>
      <w:r w:rsidR="00D0495E">
        <w:rPr>
          <w:rFonts w:ascii="Times New Roman" w:hAnsi="Times New Roman" w:cs="Times New Roman"/>
        </w:rPr>
        <w:t xml:space="preserve">Collaborations with </w:t>
      </w:r>
      <w:r w:rsidR="001B2175">
        <w:rPr>
          <w:rFonts w:ascii="Times New Roman" w:hAnsi="Times New Roman" w:cs="Times New Roman"/>
        </w:rPr>
        <w:t xml:space="preserve">Filipino institutions are mandatory to secure </w:t>
      </w:r>
      <w:r w:rsidR="00CA2AF0">
        <w:rPr>
          <w:rFonts w:ascii="Times New Roman" w:hAnsi="Times New Roman" w:cs="Times New Roman"/>
        </w:rPr>
        <w:t xml:space="preserve">the </w:t>
      </w:r>
      <w:r w:rsidR="001B2175">
        <w:rPr>
          <w:rFonts w:ascii="Times New Roman" w:hAnsi="Times New Roman" w:cs="Times New Roman"/>
        </w:rPr>
        <w:t>collection permits</w:t>
      </w:r>
      <w:r w:rsidR="00CA2AF0">
        <w:rPr>
          <w:rFonts w:ascii="Times New Roman" w:hAnsi="Times New Roman" w:cs="Times New Roman"/>
        </w:rPr>
        <w:t xml:space="preserve"> required to complete the proposed work</w:t>
      </w:r>
      <w:r w:rsidR="005377CB">
        <w:rPr>
          <w:rFonts w:ascii="Times New Roman" w:hAnsi="Times New Roman" w:cs="Times New Roman"/>
        </w:rPr>
        <w:t>. Demonstrating</w:t>
      </w:r>
      <w:r w:rsidR="00D64B3E">
        <w:rPr>
          <w:rFonts w:ascii="Times New Roman" w:hAnsi="Times New Roman" w:cs="Times New Roman"/>
        </w:rPr>
        <w:t xml:space="preserve"> that TAMU-CC can lead such an effort will be an important consideration</w:t>
      </w:r>
      <w:r w:rsidR="00AF7E71">
        <w:rPr>
          <w:rFonts w:ascii="Times New Roman" w:hAnsi="Times New Roman" w:cs="Times New Roman"/>
        </w:rPr>
        <w:t xml:space="preserve"> by NSF program officers and reviewers</w:t>
      </w:r>
      <w:r w:rsidR="001B2175">
        <w:rPr>
          <w:rFonts w:ascii="Times New Roman" w:hAnsi="Times New Roman" w:cs="Times New Roman"/>
        </w:rPr>
        <w:t xml:space="preserve"> </w:t>
      </w:r>
      <w:r w:rsidR="005377CB">
        <w:rPr>
          <w:rFonts w:ascii="Times New Roman" w:hAnsi="Times New Roman" w:cs="Times New Roman"/>
        </w:rPr>
        <w:t>in</w:t>
      </w:r>
      <w:r w:rsidR="00AF7E71">
        <w:rPr>
          <w:rFonts w:ascii="Times New Roman" w:hAnsi="Times New Roman" w:cs="Times New Roman"/>
        </w:rPr>
        <w:t xml:space="preserve"> making</w:t>
      </w:r>
      <w:r w:rsidR="005377CB">
        <w:rPr>
          <w:rFonts w:ascii="Times New Roman" w:hAnsi="Times New Roman" w:cs="Times New Roman"/>
        </w:rPr>
        <w:t xml:space="preserve"> funding</w:t>
      </w:r>
      <w:r w:rsidR="00AF7E71">
        <w:rPr>
          <w:rFonts w:ascii="Times New Roman" w:hAnsi="Times New Roman" w:cs="Times New Roman"/>
        </w:rPr>
        <w:t xml:space="preserve"> decisions</w:t>
      </w:r>
      <w:r w:rsidR="005377CB">
        <w:rPr>
          <w:rFonts w:ascii="Times New Roman" w:hAnsi="Times New Roman" w:cs="Times New Roman"/>
        </w:rPr>
        <w:t xml:space="preserve">.  </w:t>
      </w:r>
    </w:p>
    <w:p w:rsidRPr="00143F48" w:rsidR="008E4FF0" w:rsidP="008E4FF0" w:rsidRDefault="008E4FF0" w14:paraId="7FBA0B8A" w14:textId="77777777">
      <w:pPr>
        <w:rPr>
          <w:rFonts w:ascii="Times New Roman" w:hAnsi="Times New Roman" w:cs="Times New Roman"/>
        </w:rPr>
      </w:pPr>
    </w:p>
    <w:p w:rsidRPr="00143F48" w:rsidR="000D27CC" w:rsidRDefault="000D27CC" w14:paraId="2040F17F" w14:textId="43800028">
      <w:pPr>
        <w:rPr>
          <w:rFonts w:ascii="Times New Roman" w:hAnsi="Times New Roman" w:cs="Times New Roman"/>
          <w:i/>
          <w:iCs/>
        </w:rPr>
      </w:pPr>
      <w:r w:rsidRPr="00143F48">
        <w:rPr>
          <w:rFonts w:ascii="Times New Roman" w:hAnsi="Times New Roman" w:cs="Times New Roman"/>
          <w:i/>
          <w:iCs/>
        </w:rPr>
        <w:t>Timeline</w:t>
      </w:r>
      <w:r w:rsidRPr="00143F48" w:rsidR="00A80936">
        <w:rPr>
          <w:rFonts w:ascii="Times New Roman" w:hAnsi="Times New Roman" w:cs="Times New Roman"/>
          <w:i/>
          <w:iCs/>
        </w:rPr>
        <w:t xml:space="preserve"> of </w:t>
      </w:r>
      <w:commentRangeStart w:id="247"/>
      <w:r w:rsidRPr="00143F48" w:rsidR="00A80936">
        <w:rPr>
          <w:rFonts w:ascii="Times New Roman" w:hAnsi="Times New Roman" w:cs="Times New Roman"/>
          <w:i/>
          <w:iCs/>
        </w:rPr>
        <w:t>Deliverables</w:t>
      </w:r>
      <w:commentRangeEnd w:id="247"/>
      <w:r w:rsidRPr="00143F48" w:rsidR="00DF2C48">
        <w:rPr>
          <w:rStyle w:val="CommentReference"/>
          <w:rFonts w:ascii="Times New Roman" w:hAnsi="Times New Roman" w:cs="Times New Roman"/>
          <w:sz w:val="22"/>
          <w:szCs w:val="22"/>
        </w:rPr>
        <w:commentReference w:id="247"/>
      </w:r>
    </w:p>
    <w:p w:rsidRPr="00143F48" w:rsidR="00F31A2F" w:rsidP="00F31A2F" w:rsidRDefault="00E0691E" w14:paraId="774ED2AF" w14:textId="72F621E3">
      <w:pPr>
        <w:rPr>
          <w:rFonts w:ascii="Times New Roman" w:hAnsi="Times New Roman" w:cs="Times New Roman"/>
          <w:b w:val="1"/>
          <w:bCs w:val="1"/>
        </w:rPr>
      </w:pPr>
      <w:r w:rsidRPr="00143F48">
        <w:rPr>
          <w:rFonts w:ascii="Times New Roman" w:hAnsi="Times New Roman" w:cs="Times New Roman"/>
          <w:noProof/>
        </w:rPr>
        <w:drawing>
          <wp:inline distT="0" distB="0" distL="0" distR="0" wp14:anchorId="140FA030" wp14:editId="25A2F967">
            <wp:extent cx="5943600" cy="255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59685"/>
                    </a:xfrm>
                    <a:prstGeom prst="rect">
                      <a:avLst/>
                    </a:prstGeom>
                    <a:noFill/>
                    <a:ln>
                      <a:noFill/>
                    </a:ln>
                  </pic:spPr>
                </pic:pic>
              </a:graphicData>
            </a:graphic>
          </wp:inline>
        </w:drawing>
      </w:r>
    </w:p>
    <w:p w:rsidRPr="00143F48" w:rsidR="00F31A2F" w:rsidP="00F31A2F" w:rsidRDefault="00F31A2F" w14:paraId="5F0A9406" w14:textId="77777777">
      <w:pPr>
        <w:rPr>
          <w:rFonts w:ascii="Times New Roman" w:hAnsi="Times New Roman" w:cs="Times New Roman"/>
          <w:b/>
          <w:bCs/>
        </w:rPr>
      </w:pPr>
    </w:p>
    <w:p w:rsidRPr="00143F48" w:rsidR="00F31A2F" w:rsidP="00F31A2F" w:rsidRDefault="00F31A2F" w14:paraId="33DD85D1" w14:textId="77777777">
      <w:pPr>
        <w:rPr>
          <w:rFonts w:ascii="Times New Roman" w:hAnsi="Times New Roman" w:cs="Times New Roman"/>
          <w:b/>
          <w:bCs/>
        </w:rPr>
      </w:pPr>
    </w:p>
    <w:p w:rsidRPr="00143F48" w:rsidR="00FC276C" w:rsidRDefault="00FC276C" w14:paraId="172D574E" w14:textId="77777777">
      <w:pPr>
        <w:rPr>
          <w:rFonts w:ascii="Times New Roman" w:hAnsi="Times New Roman" w:cs="Times New Roman"/>
          <w:b/>
          <w:bCs/>
        </w:rPr>
      </w:pPr>
      <w:r w:rsidRPr="00143F48">
        <w:rPr>
          <w:rFonts w:ascii="Times New Roman" w:hAnsi="Times New Roman" w:cs="Times New Roman"/>
          <w:b/>
          <w:bCs/>
        </w:rPr>
        <w:br w:type="page"/>
      </w:r>
    </w:p>
    <w:p w:rsidRPr="00143F48" w:rsidR="00D67FB0" w:rsidRDefault="00D67FB0" w14:paraId="79EE8162" w14:textId="77777777">
      <w:pPr>
        <w:rPr>
          <w:rFonts w:ascii="Times New Roman" w:hAnsi="Times New Roman" w:cs="Times New Roman"/>
          <w:b/>
          <w:bCs/>
        </w:rPr>
      </w:pPr>
      <w:r w:rsidRPr="00143F48">
        <w:rPr>
          <w:rFonts w:ascii="Times New Roman" w:hAnsi="Times New Roman" w:cs="Times New Roman"/>
          <w:b/>
          <w:bCs/>
        </w:rPr>
        <w:t>References</w:t>
      </w:r>
    </w:p>
    <w:sdt>
      <w:sdtPr>
        <w:rPr>
          <w:rFonts w:ascii="Times New Roman" w:hAnsi="Times New Roman" w:cs="Times New Roman"/>
          <w:b/>
          <w:bCs/>
        </w:rPr>
        <w:tag w:val="MENDELEY_BIBLIOGRAPHY"/>
        <w:id w:val="-2009823702"/>
        <w:placeholder>
          <w:docPart w:val="DefaultPlaceholder_-1854013440"/>
        </w:placeholder>
      </w:sdtPr>
      <w:sdtContent>
        <w:p w:rsidRPr="00143F48" w:rsidR="007A765A" w:rsidP="00F176AF" w:rsidRDefault="007A765A" w14:paraId="60C7EE21" w14:textId="77777777">
          <w:pPr>
            <w:autoSpaceDE w:val="0"/>
            <w:autoSpaceDN w:val="0"/>
            <w:spacing w:after="0" w:line="240" w:lineRule="auto"/>
            <w:ind w:hanging="640"/>
            <w:contextualSpacing/>
            <w:divId w:val="1371372955"/>
            <w:rPr>
              <w:rFonts w:ascii="Times New Roman" w:hAnsi="Times New Roman" w:eastAsia="Times New Roman" w:cs="Times New Roman"/>
              <w:kern w:val="0"/>
              <w14:ligatures w14:val="none"/>
            </w:rPr>
          </w:pPr>
          <w:r w:rsidRPr="00143F48">
            <w:rPr>
              <w:rFonts w:ascii="Times New Roman" w:hAnsi="Times New Roman" w:eastAsia="Times New Roman" w:cs="Times New Roman"/>
            </w:rPr>
            <w:t>1.</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Bani, A.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Informing marine spatial planning decisions with environmental DNA. in </w:t>
          </w:r>
          <w:r w:rsidRPr="00143F48">
            <w:rPr>
              <w:rFonts w:ascii="Times New Roman" w:hAnsi="Times New Roman" w:eastAsia="Times New Roman" w:cs="Times New Roman"/>
              <w:i/>
              <w:iCs/>
            </w:rPr>
            <w:t>Advances in Ecological Research</w:t>
          </w:r>
          <w:r w:rsidRPr="00143F48">
            <w:rPr>
              <w:rFonts w:ascii="Times New Roman" w:hAnsi="Times New Roman" w:eastAsia="Times New Roman" w:cs="Times New Roman"/>
            </w:rPr>
            <w:t xml:space="preserve"> vol. 62 375–407 (Academic Press Inc., 2020).</w:t>
          </w:r>
        </w:p>
        <w:p w:rsidRPr="00143F48" w:rsidR="007A765A" w:rsidP="00F176AF" w:rsidRDefault="007A765A" w14:paraId="71074A71" w14:textId="77777777">
          <w:pPr>
            <w:autoSpaceDE w:val="0"/>
            <w:autoSpaceDN w:val="0"/>
            <w:spacing w:after="0" w:line="240" w:lineRule="auto"/>
            <w:ind w:hanging="640"/>
            <w:contextualSpacing/>
            <w:divId w:val="1357344226"/>
            <w:rPr>
              <w:rFonts w:ascii="Times New Roman" w:hAnsi="Times New Roman" w:eastAsia="Times New Roman" w:cs="Times New Roman"/>
            </w:rPr>
          </w:pPr>
          <w:r w:rsidRPr="00143F48">
            <w:rPr>
              <w:rFonts w:ascii="Times New Roman" w:hAnsi="Times New Roman" w:eastAsia="Times New Roman" w:cs="Times New Roman"/>
            </w:rPr>
            <w:t>2.</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Carpenter, K. E. &amp; Springer, V. G. The center of the center of marine shore fish biodiversity: the Philippine Islands. </w:t>
          </w:r>
          <w:r w:rsidRPr="00143F48">
            <w:rPr>
              <w:rFonts w:ascii="Times New Roman" w:hAnsi="Times New Roman" w:eastAsia="Times New Roman" w:cs="Times New Roman"/>
              <w:i/>
              <w:iCs/>
            </w:rPr>
            <w:t>Environ Biol Fishes</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72</w:t>
          </w:r>
          <w:r w:rsidRPr="00143F48">
            <w:rPr>
              <w:rFonts w:ascii="Times New Roman" w:hAnsi="Times New Roman" w:eastAsia="Times New Roman" w:cs="Times New Roman"/>
            </w:rPr>
            <w:t>, 467–480 (2005).</w:t>
          </w:r>
        </w:p>
        <w:p w:rsidRPr="00143F48" w:rsidR="007A765A" w:rsidP="00F176AF" w:rsidRDefault="007A765A" w14:paraId="3FBFC4D1" w14:textId="77777777">
          <w:pPr>
            <w:autoSpaceDE w:val="0"/>
            <w:autoSpaceDN w:val="0"/>
            <w:spacing w:after="0" w:line="240" w:lineRule="auto"/>
            <w:ind w:hanging="640"/>
            <w:contextualSpacing/>
            <w:divId w:val="805121931"/>
            <w:rPr>
              <w:rFonts w:ascii="Times New Roman" w:hAnsi="Times New Roman" w:eastAsia="Times New Roman" w:cs="Times New Roman"/>
            </w:rPr>
          </w:pPr>
          <w:r w:rsidRPr="00143F48">
            <w:rPr>
              <w:rFonts w:ascii="Times New Roman" w:hAnsi="Times New Roman" w:eastAsia="Times New Roman" w:cs="Times New Roman"/>
            </w:rPr>
            <w:t>3.</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Sanciangco, J. C., Carpenter, K. E., Etnoyer, P. J. &amp; Moretzsohn, F. Habitat Availability and Heterogeneity and the Indo-Pacific Warm Pool as Predictors of Marine Species Richness in the Tropical Indo-Pacific. </w:t>
          </w:r>
          <w:r w:rsidRPr="00143F48">
            <w:rPr>
              <w:rFonts w:ascii="Times New Roman" w:hAnsi="Times New Roman" w:eastAsia="Times New Roman" w:cs="Times New Roman"/>
              <w:i/>
              <w:iCs/>
            </w:rPr>
            <w:t>PLoS One</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8</w:t>
          </w:r>
          <w:r w:rsidRPr="00143F48">
            <w:rPr>
              <w:rFonts w:ascii="Times New Roman" w:hAnsi="Times New Roman" w:eastAsia="Times New Roman" w:cs="Times New Roman"/>
            </w:rPr>
            <w:t>, e56245 (2013).</w:t>
          </w:r>
        </w:p>
        <w:p w:rsidRPr="00143F48" w:rsidR="007A765A" w:rsidP="00F176AF" w:rsidRDefault="007A765A" w14:paraId="3AEE51D4" w14:textId="77777777">
          <w:pPr>
            <w:autoSpaceDE w:val="0"/>
            <w:autoSpaceDN w:val="0"/>
            <w:spacing w:after="0" w:line="240" w:lineRule="auto"/>
            <w:ind w:hanging="640"/>
            <w:contextualSpacing/>
            <w:divId w:val="58983179"/>
            <w:rPr>
              <w:rFonts w:ascii="Times New Roman" w:hAnsi="Times New Roman" w:eastAsia="Times New Roman" w:cs="Times New Roman"/>
            </w:rPr>
          </w:pPr>
          <w:r w:rsidRPr="00143F48">
            <w:rPr>
              <w:rFonts w:ascii="Times New Roman" w:hAnsi="Times New Roman" w:eastAsia="Times New Roman" w:cs="Times New Roman"/>
            </w:rPr>
            <w:t>4.</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Aliño, P. M. &amp; Gomez, E. D. Philippine coral reef conservation: its significance to the South China Sea. in </w:t>
          </w:r>
          <w:r w:rsidRPr="00143F48">
            <w:rPr>
              <w:rFonts w:ascii="Times New Roman" w:hAnsi="Times New Roman" w:eastAsia="Times New Roman" w:cs="Times New Roman"/>
              <w:i/>
              <w:iCs/>
            </w:rPr>
            <w:t>Dev. Conserv. Asia-Pacific Reg. Proc. Reg. Conf. East-West Cent. Assoc.</w:t>
          </w:r>
          <w:r w:rsidRPr="00143F48">
            <w:rPr>
              <w:rFonts w:ascii="Times New Roman" w:hAnsi="Times New Roman" w:eastAsia="Times New Roman" w:cs="Times New Roman"/>
            </w:rPr>
            <w:t xml:space="preserve"> 222–229 (1994).</w:t>
          </w:r>
        </w:p>
        <w:p w:rsidRPr="00143F48" w:rsidR="007A765A" w:rsidP="00F176AF" w:rsidRDefault="007A765A" w14:paraId="63C60BED" w14:textId="77777777">
          <w:pPr>
            <w:autoSpaceDE w:val="0"/>
            <w:autoSpaceDN w:val="0"/>
            <w:spacing w:after="0" w:line="240" w:lineRule="auto"/>
            <w:ind w:hanging="640"/>
            <w:contextualSpacing/>
            <w:divId w:val="1016617519"/>
            <w:rPr>
              <w:rFonts w:ascii="Times New Roman" w:hAnsi="Times New Roman" w:eastAsia="Times New Roman" w:cs="Times New Roman"/>
            </w:rPr>
          </w:pPr>
          <w:r w:rsidRPr="00143F48">
            <w:rPr>
              <w:rFonts w:ascii="Times New Roman" w:hAnsi="Times New Roman" w:eastAsia="Times New Roman" w:cs="Times New Roman"/>
            </w:rPr>
            <w:t>5.</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Nañola, C. L., Aliño, P. M. &amp; Carpenter, K. E. Exploitation-related reef fish species richness depletion in the epicenter of marine biodiversity. </w:t>
          </w:r>
          <w:r w:rsidRPr="00143F48">
            <w:rPr>
              <w:rFonts w:ascii="Times New Roman" w:hAnsi="Times New Roman" w:eastAsia="Times New Roman" w:cs="Times New Roman"/>
              <w:i/>
              <w:iCs/>
            </w:rPr>
            <w:t>Environ Biol Fishes</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90</w:t>
          </w:r>
          <w:r w:rsidRPr="00143F48">
            <w:rPr>
              <w:rFonts w:ascii="Times New Roman" w:hAnsi="Times New Roman" w:eastAsia="Times New Roman" w:cs="Times New Roman"/>
            </w:rPr>
            <w:t>, 405–420 (2011).</w:t>
          </w:r>
        </w:p>
        <w:p w:rsidRPr="00143F48" w:rsidR="007A765A" w:rsidP="00F176AF" w:rsidRDefault="007A765A" w14:paraId="3FC4821A" w14:textId="77777777">
          <w:pPr>
            <w:autoSpaceDE w:val="0"/>
            <w:autoSpaceDN w:val="0"/>
            <w:spacing w:after="0" w:line="240" w:lineRule="auto"/>
            <w:ind w:hanging="640"/>
            <w:contextualSpacing/>
            <w:divId w:val="1354383405"/>
            <w:rPr>
              <w:rFonts w:ascii="Times New Roman" w:hAnsi="Times New Roman" w:eastAsia="Times New Roman" w:cs="Times New Roman"/>
            </w:rPr>
          </w:pPr>
          <w:r w:rsidRPr="00143F48">
            <w:rPr>
              <w:rFonts w:ascii="Times New Roman" w:hAnsi="Times New Roman" w:eastAsia="Times New Roman" w:cs="Times New Roman"/>
            </w:rPr>
            <w:t>6.</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Lowry, G. K., White, A. T. &amp; Christie, P. Scaling Up to Networks of Marine Protected Areas in the Philippines: Biophysical, Legal, Institutional, and Social Considerations. </w:t>
          </w:r>
          <w:r w:rsidRPr="00143F48">
            <w:rPr>
              <w:rFonts w:ascii="Times New Roman" w:hAnsi="Times New Roman" w:eastAsia="Times New Roman" w:cs="Times New Roman"/>
              <w:i/>
              <w:iCs/>
            </w:rPr>
            <w:t>Coastal Management</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37</w:t>
          </w:r>
          <w:r w:rsidRPr="00143F48">
            <w:rPr>
              <w:rFonts w:ascii="Times New Roman" w:hAnsi="Times New Roman" w:eastAsia="Times New Roman" w:cs="Times New Roman"/>
            </w:rPr>
            <w:t>, 274–290 (2009).</w:t>
          </w:r>
        </w:p>
        <w:p w:rsidRPr="00143F48" w:rsidR="007A765A" w:rsidP="00F176AF" w:rsidRDefault="007A765A" w14:paraId="70BFF4B6" w14:textId="77777777">
          <w:pPr>
            <w:autoSpaceDE w:val="0"/>
            <w:autoSpaceDN w:val="0"/>
            <w:spacing w:after="0" w:line="240" w:lineRule="auto"/>
            <w:ind w:hanging="640"/>
            <w:contextualSpacing/>
            <w:divId w:val="740450129"/>
            <w:rPr>
              <w:rFonts w:ascii="Times New Roman" w:hAnsi="Times New Roman" w:eastAsia="Times New Roman" w:cs="Times New Roman"/>
            </w:rPr>
          </w:pPr>
          <w:r w:rsidRPr="00143F48">
            <w:rPr>
              <w:rFonts w:ascii="Times New Roman" w:hAnsi="Times New Roman" w:eastAsia="Times New Roman" w:cs="Times New Roman"/>
            </w:rPr>
            <w:t>7.</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Bureau of Fisheries and Aquatic Resources. </w:t>
          </w:r>
          <w:r w:rsidRPr="00143F48">
            <w:rPr>
              <w:rFonts w:ascii="Times New Roman" w:hAnsi="Times New Roman" w:eastAsia="Times New Roman" w:cs="Times New Roman"/>
              <w:i/>
              <w:iCs/>
            </w:rPr>
            <w:t>Fisheries Administrative Order No. 263, Series of 2019: Establishment of Fisheries Management Areas (FMA) for the Conservation and Management of Fisheries in Philippine Waters</w:t>
          </w:r>
          <w:r w:rsidRPr="00143F48">
            <w:rPr>
              <w:rFonts w:ascii="Times New Roman" w:hAnsi="Times New Roman" w:eastAsia="Times New Roman" w:cs="Times New Roman"/>
            </w:rPr>
            <w:t>. 1–44 (2019).</w:t>
          </w:r>
        </w:p>
        <w:p w:rsidRPr="00143F48" w:rsidR="007A765A" w:rsidP="00F176AF" w:rsidRDefault="007A765A" w14:paraId="0F1BDF15" w14:textId="07BBAFA2">
          <w:pPr>
            <w:autoSpaceDE w:val="0"/>
            <w:autoSpaceDN w:val="0"/>
            <w:spacing w:after="0" w:line="240" w:lineRule="auto"/>
            <w:ind w:hanging="640"/>
            <w:contextualSpacing/>
            <w:divId w:val="1474058992"/>
            <w:rPr>
              <w:rFonts w:ascii="Times New Roman" w:hAnsi="Times New Roman" w:eastAsia="Times New Roman" w:cs="Times New Roman"/>
            </w:rPr>
          </w:pPr>
          <w:commentRangeStart w:id="248"/>
          <w:r w:rsidRPr="00143F48">
            <w:rPr>
              <w:rFonts w:ascii="Times New Roman" w:hAnsi="Times New Roman" w:eastAsia="Times New Roman" w:cs="Times New Roman"/>
            </w:rPr>
            <w:t>8.</w:t>
          </w:r>
          <w:r w:rsidRPr="00143F48" w:rsidR="006E0AF0">
            <w:rPr>
              <w:rFonts w:ascii="Times New Roman" w:hAnsi="Times New Roman" w:eastAsia="Times New Roman" w:cs="Times New Roman"/>
            </w:rPr>
            <w:tab/>
          </w:r>
          <w:r w:rsidRPr="00143F48">
            <w:rPr>
              <w:rFonts w:ascii="Times New Roman" w:hAnsi="Times New Roman" w:eastAsia="Times New Roman" w:cs="Times New Roman"/>
            </w:rPr>
            <w:t xml:space="preserve">Biodiversity  Management  Bureau  (BMB)  Department  of  Environment  and  Natural  Resources  (DENR). </w:t>
          </w:r>
          <w:r w:rsidRPr="00143F48">
            <w:rPr>
              <w:rFonts w:ascii="Times New Roman" w:hAnsi="Times New Roman" w:eastAsia="Times New Roman" w:cs="Times New Roman"/>
              <w:i/>
              <w:iCs/>
            </w:rPr>
            <w:t>Philippine Biodiversity Strategy and Action Plan (2015-2028): Bringing Resilience to Filipino Communities</w:t>
          </w:r>
          <w:r w:rsidRPr="00143F48">
            <w:rPr>
              <w:rFonts w:ascii="Times New Roman" w:hAnsi="Times New Roman" w:eastAsia="Times New Roman" w:cs="Times New Roman"/>
            </w:rPr>
            <w:t>. (2016).</w:t>
          </w:r>
          <w:commentRangeEnd w:id="248"/>
          <w:r w:rsidRPr="00143F48" w:rsidR="003B69E4">
            <w:rPr>
              <w:rStyle w:val="CommentReference"/>
              <w:rFonts w:ascii="Times New Roman" w:hAnsi="Times New Roman" w:cs="Times New Roman"/>
              <w:sz w:val="22"/>
              <w:szCs w:val="22"/>
            </w:rPr>
            <w:commentReference w:id="248"/>
          </w:r>
        </w:p>
        <w:p w:rsidRPr="00143F48" w:rsidR="007A765A" w:rsidP="00F176AF" w:rsidRDefault="007A765A" w14:paraId="3B49F0EF" w14:textId="77777777">
          <w:pPr>
            <w:autoSpaceDE w:val="0"/>
            <w:autoSpaceDN w:val="0"/>
            <w:spacing w:after="0" w:line="240" w:lineRule="auto"/>
            <w:ind w:hanging="640"/>
            <w:contextualSpacing/>
            <w:divId w:val="1393623934"/>
            <w:rPr>
              <w:rFonts w:ascii="Times New Roman" w:hAnsi="Times New Roman" w:eastAsia="Times New Roman" w:cs="Times New Roman"/>
            </w:rPr>
          </w:pPr>
          <w:r w:rsidRPr="00143F48">
            <w:rPr>
              <w:rFonts w:ascii="Times New Roman" w:hAnsi="Times New Roman" w:eastAsia="Times New Roman" w:cs="Times New Roman"/>
            </w:rPr>
            <w:t>9.</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Muallil, R. N., Tambihasan, A. M., Enojario, M. J., Ong, Y. N. &amp; Nañola, C. L. Inventory of commercially important coral reef fishes in Tawi-Tawi Islands, Southern Philippines: The Heart of the Coral Triangle. </w:t>
          </w:r>
          <w:r w:rsidRPr="00143F48">
            <w:rPr>
              <w:rFonts w:ascii="Times New Roman" w:hAnsi="Times New Roman" w:eastAsia="Times New Roman" w:cs="Times New Roman"/>
              <w:i/>
              <w:iCs/>
            </w:rPr>
            <w:t>Fish Res</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230</w:t>
          </w:r>
          <w:r w:rsidRPr="00143F48">
            <w:rPr>
              <w:rFonts w:ascii="Times New Roman" w:hAnsi="Times New Roman" w:eastAsia="Times New Roman" w:cs="Times New Roman"/>
            </w:rPr>
            <w:t>, 105640 (2020).</w:t>
          </w:r>
        </w:p>
        <w:p w:rsidRPr="00143F48" w:rsidR="007A765A" w:rsidP="00F176AF" w:rsidRDefault="007A765A" w14:paraId="1EACE588" w14:textId="77777777">
          <w:pPr>
            <w:autoSpaceDE w:val="0"/>
            <w:autoSpaceDN w:val="0"/>
            <w:spacing w:after="0" w:line="240" w:lineRule="auto"/>
            <w:ind w:hanging="640"/>
            <w:contextualSpacing/>
            <w:divId w:val="228462255"/>
            <w:rPr>
              <w:rFonts w:ascii="Times New Roman" w:hAnsi="Times New Roman" w:eastAsia="Times New Roman" w:cs="Times New Roman"/>
            </w:rPr>
          </w:pPr>
          <w:r w:rsidRPr="00143F48">
            <w:rPr>
              <w:rFonts w:ascii="Times New Roman" w:hAnsi="Times New Roman" w:eastAsia="Times New Roman" w:cs="Times New Roman"/>
            </w:rPr>
            <w:t>10.</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Balisco, R. A. T.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Marine fishes of Palawan, Philippines: Species diversity, new records, and conservation status. </w:t>
          </w:r>
          <w:r w:rsidRPr="00143F48">
            <w:rPr>
              <w:rFonts w:ascii="Times New Roman" w:hAnsi="Times New Roman" w:eastAsia="Times New Roman" w:cs="Times New Roman"/>
              <w:i/>
              <w:iCs/>
            </w:rPr>
            <w:t>Reg Stud Mar Sci</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60</w:t>
          </w:r>
          <w:r w:rsidRPr="00143F48">
            <w:rPr>
              <w:rFonts w:ascii="Times New Roman" w:hAnsi="Times New Roman" w:eastAsia="Times New Roman" w:cs="Times New Roman"/>
            </w:rPr>
            <w:t>, 102825 (2023).</w:t>
          </w:r>
        </w:p>
        <w:p w:rsidRPr="00143F48" w:rsidR="007A765A" w:rsidP="00F176AF" w:rsidRDefault="007A765A" w14:paraId="69EE4AAD" w14:textId="77777777">
          <w:pPr>
            <w:autoSpaceDE w:val="0"/>
            <w:autoSpaceDN w:val="0"/>
            <w:spacing w:after="0" w:line="240" w:lineRule="auto"/>
            <w:ind w:hanging="640"/>
            <w:contextualSpacing/>
            <w:divId w:val="1707751698"/>
            <w:rPr>
              <w:rFonts w:ascii="Times New Roman" w:hAnsi="Times New Roman" w:eastAsia="Times New Roman" w:cs="Times New Roman"/>
            </w:rPr>
          </w:pPr>
          <w:r w:rsidRPr="00143F48">
            <w:rPr>
              <w:rFonts w:ascii="Times New Roman" w:hAnsi="Times New Roman" w:eastAsia="Times New Roman" w:cs="Times New Roman"/>
            </w:rPr>
            <w:t>11.</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Cordier, T.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Multi-marker eDNA metabarcoding survey to assess the environmental impact of three offshore gas platforms in the North Adriatic Sea (Italy). </w:t>
          </w:r>
          <w:r w:rsidRPr="00143F48">
            <w:rPr>
              <w:rFonts w:ascii="Times New Roman" w:hAnsi="Times New Roman" w:eastAsia="Times New Roman" w:cs="Times New Roman"/>
              <w:i/>
              <w:iCs/>
            </w:rPr>
            <w:t>Mar Environ Res</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146</w:t>
          </w:r>
          <w:r w:rsidRPr="00143F48">
            <w:rPr>
              <w:rFonts w:ascii="Times New Roman" w:hAnsi="Times New Roman" w:eastAsia="Times New Roman" w:cs="Times New Roman"/>
            </w:rPr>
            <w:t>, 24–34 (2019).</w:t>
          </w:r>
        </w:p>
        <w:p w:rsidRPr="00143F48" w:rsidR="007A765A" w:rsidP="00F176AF" w:rsidRDefault="007A765A" w14:paraId="75B3B87E" w14:textId="77777777">
          <w:pPr>
            <w:autoSpaceDE w:val="0"/>
            <w:autoSpaceDN w:val="0"/>
            <w:spacing w:after="0" w:line="240" w:lineRule="auto"/>
            <w:ind w:hanging="640"/>
            <w:contextualSpacing/>
            <w:divId w:val="1941061127"/>
            <w:rPr>
              <w:rFonts w:ascii="Times New Roman" w:hAnsi="Times New Roman" w:eastAsia="Times New Roman" w:cs="Times New Roman"/>
            </w:rPr>
          </w:pPr>
          <w:r w:rsidRPr="00143F48">
            <w:rPr>
              <w:rFonts w:ascii="Times New Roman" w:hAnsi="Times New Roman" w:eastAsia="Times New Roman" w:cs="Times New Roman"/>
            </w:rPr>
            <w:t>12.</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Ruppert, K. M., Kline, R. J. &amp; Rahman, M. S. Past, present, and future perspectives of environmental DNA (eDNA) metabarcoding: A systematic review in methods, monitoring, and applications of global eDNA. </w:t>
          </w:r>
          <w:r w:rsidRPr="00143F48">
            <w:rPr>
              <w:rFonts w:ascii="Times New Roman" w:hAnsi="Times New Roman" w:eastAsia="Times New Roman" w:cs="Times New Roman"/>
              <w:i/>
              <w:iCs/>
            </w:rPr>
            <w:t>Glob Ecol Conserv</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17</w:t>
          </w:r>
          <w:r w:rsidRPr="00143F48">
            <w:rPr>
              <w:rFonts w:ascii="Times New Roman" w:hAnsi="Times New Roman" w:eastAsia="Times New Roman" w:cs="Times New Roman"/>
            </w:rPr>
            <w:t>, e00547 (2019).</w:t>
          </w:r>
        </w:p>
        <w:p w:rsidRPr="00143F48" w:rsidR="007A765A" w:rsidP="00F176AF" w:rsidRDefault="007A765A" w14:paraId="0AB9BE53" w14:textId="77777777">
          <w:pPr>
            <w:autoSpaceDE w:val="0"/>
            <w:autoSpaceDN w:val="0"/>
            <w:spacing w:after="0" w:line="240" w:lineRule="auto"/>
            <w:ind w:hanging="640"/>
            <w:contextualSpacing/>
            <w:divId w:val="1057317441"/>
            <w:rPr>
              <w:rFonts w:ascii="Times New Roman" w:hAnsi="Times New Roman" w:eastAsia="Times New Roman" w:cs="Times New Roman"/>
            </w:rPr>
          </w:pPr>
          <w:r w:rsidRPr="00143F48">
            <w:rPr>
              <w:rFonts w:ascii="Times New Roman" w:hAnsi="Times New Roman" w:eastAsia="Times New Roman" w:cs="Times New Roman"/>
            </w:rPr>
            <w:t>13.</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van der Loos, L. M. &amp; Nijland, R. Biases in bulk: DNA metabarcoding of marine communities and the methodology involved. in </w:t>
          </w:r>
          <w:r w:rsidRPr="00143F48">
            <w:rPr>
              <w:rFonts w:ascii="Times New Roman" w:hAnsi="Times New Roman" w:eastAsia="Times New Roman" w:cs="Times New Roman"/>
              <w:i/>
              <w:iCs/>
            </w:rPr>
            <w:t>Molecular Ecology</w:t>
          </w:r>
          <w:r w:rsidRPr="00143F48">
            <w:rPr>
              <w:rFonts w:ascii="Times New Roman" w:hAnsi="Times New Roman" w:eastAsia="Times New Roman" w:cs="Times New Roman"/>
            </w:rPr>
            <w:t xml:space="preserve"> vol. 30 3270–3288 (John Wiley and Sons Inc, 2021).</w:t>
          </w:r>
        </w:p>
        <w:p w:rsidRPr="00143F48" w:rsidR="007A765A" w:rsidP="00F176AF" w:rsidRDefault="007A765A" w14:paraId="12C73612" w14:textId="77777777">
          <w:pPr>
            <w:autoSpaceDE w:val="0"/>
            <w:autoSpaceDN w:val="0"/>
            <w:spacing w:after="0" w:line="240" w:lineRule="auto"/>
            <w:ind w:hanging="640"/>
            <w:contextualSpacing/>
            <w:divId w:val="1801877890"/>
            <w:rPr>
              <w:rFonts w:ascii="Times New Roman" w:hAnsi="Times New Roman" w:eastAsia="Times New Roman" w:cs="Times New Roman"/>
            </w:rPr>
          </w:pPr>
          <w:r w:rsidRPr="00143F48">
            <w:rPr>
              <w:rFonts w:ascii="Times New Roman" w:hAnsi="Times New Roman" w:eastAsia="Times New Roman" w:cs="Times New Roman"/>
            </w:rPr>
            <w:t>14.</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Aylagas, E., Borja, Á., Muxika, I. &amp; Rodríguez-Ezpeleta, N. Adapting metabarcoding-based benthic biomonitoring into routine marine ecological status assessment networks. </w:t>
          </w:r>
          <w:r w:rsidRPr="00143F48">
            <w:rPr>
              <w:rFonts w:ascii="Times New Roman" w:hAnsi="Times New Roman" w:eastAsia="Times New Roman" w:cs="Times New Roman"/>
              <w:i/>
              <w:iCs/>
            </w:rPr>
            <w:t>Ecol Indic</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95</w:t>
          </w:r>
          <w:r w:rsidRPr="00143F48">
            <w:rPr>
              <w:rFonts w:ascii="Times New Roman" w:hAnsi="Times New Roman" w:eastAsia="Times New Roman" w:cs="Times New Roman"/>
            </w:rPr>
            <w:t>, 194–202 (2018).</w:t>
          </w:r>
        </w:p>
        <w:p w:rsidRPr="00143F48" w:rsidR="007A765A" w:rsidP="00F176AF" w:rsidRDefault="007A765A" w14:paraId="7F7201B0" w14:textId="77777777">
          <w:pPr>
            <w:autoSpaceDE w:val="0"/>
            <w:autoSpaceDN w:val="0"/>
            <w:spacing w:after="0" w:line="240" w:lineRule="auto"/>
            <w:ind w:hanging="640"/>
            <w:contextualSpacing/>
            <w:divId w:val="682442501"/>
            <w:rPr>
              <w:rFonts w:ascii="Times New Roman" w:hAnsi="Times New Roman" w:eastAsia="Times New Roman" w:cs="Times New Roman"/>
            </w:rPr>
          </w:pPr>
          <w:r w:rsidRPr="00143F48">
            <w:rPr>
              <w:rFonts w:ascii="Times New Roman" w:hAnsi="Times New Roman" w:eastAsia="Times New Roman" w:cs="Times New Roman"/>
            </w:rPr>
            <w:t>15.</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Gelis, E. R. E.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Environmental biomonitoring of reef fish community structure with eDNA metabarcoding in the Coral Triangle. </w:t>
          </w:r>
          <w:r w:rsidRPr="00143F48">
            <w:rPr>
              <w:rFonts w:ascii="Times New Roman" w:hAnsi="Times New Roman" w:eastAsia="Times New Roman" w:cs="Times New Roman"/>
              <w:i/>
              <w:iCs/>
            </w:rPr>
            <w:t>Environ Biol Fishes</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104</w:t>
          </w:r>
          <w:r w:rsidRPr="00143F48">
            <w:rPr>
              <w:rFonts w:ascii="Times New Roman" w:hAnsi="Times New Roman" w:eastAsia="Times New Roman" w:cs="Times New Roman"/>
            </w:rPr>
            <w:t>, 887–903 (2021).</w:t>
          </w:r>
        </w:p>
        <w:p w:rsidRPr="00143F48" w:rsidR="007A765A" w:rsidP="00F176AF" w:rsidRDefault="007A765A" w14:paraId="53B7C322" w14:textId="77777777">
          <w:pPr>
            <w:autoSpaceDE w:val="0"/>
            <w:autoSpaceDN w:val="0"/>
            <w:spacing w:after="0" w:line="240" w:lineRule="auto"/>
            <w:ind w:hanging="640"/>
            <w:contextualSpacing/>
            <w:divId w:val="814224389"/>
            <w:rPr>
              <w:rFonts w:ascii="Times New Roman" w:hAnsi="Times New Roman" w:eastAsia="Times New Roman" w:cs="Times New Roman"/>
            </w:rPr>
          </w:pPr>
          <w:r w:rsidRPr="00143F48">
            <w:rPr>
              <w:rFonts w:ascii="Times New Roman" w:hAnsi="Times New Roman" w:eastAsia="Times New Roman" w:cs="Times New Roman"/>
            </w:rPr>
            <w:t>16.</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Rourke, M. L.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Environmental DNA (eDNA) as a tool for assessing fish biomass: A review of approaches and future considerations for resource surveys. </w:t>
          </w:r>
          <w:r w:rsidRPr="00143F48">
            <w:rPr>
              <w:rFonts w:ascii="Times New Roman" w:hAnsi="Times New Roman" w:eastAsia="Times New Roman" w:cs="Times New Roman"/>
              <w:i/>
              <w:iCs/>
            </w:rPr>
            <w:t>Environmental DNA</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4</w:t>
          </w:r>
          <w:r w:rsidRPr="00143F48">
            <w:rPr>
              <w:rFonts w:ascii="Times New Roman" w:hAnsi="Times New Roman" w:eastAsia="Times New Roman" w:cs="Times New Roman"/>
            </w:rPr>
            <w:t>, 9–33 (2022).</w:t>
          </w:r>
        </w:p>
        <w:p w:rsidRPr="00143F48" w:rsidR="007A765A" w:rsidP="00F176AF" w:rsidRDefault="007A765A" w14:paraId="4BC5D57A" w14:textId="77777777">
          <w:pPr>
            <w:autoSpaceDE w:val="0"/>
            <w:autoSpaceDN w:val="0"/>
            <w:spacing w:after="0" w:line="240" w:lineRule="auto"/>
            <w:ind w:hanging="640"/>
            <w:contextualSpacing/>
            <w:divId w:val="199904022"/>
            <w:rPr>
              <w:rFonts w:ascii="Times New Roman" w:hAnsi="Times New Roman" w:eastAsia="Times New Roman" w:cs="Times New Roman"/>
            </w:rPr>
          </w:pPr>
          <w:r w:rsidRPr="00143F48">
            <w:rPr>
              <w:rFonts w:ascii="Times New Roman" w:hAnsi="Times New Roman" w:eastAsia="Times New Roman" w:cs="Times New Roman"/>
            </w:rPr>
            <w:t>17.</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Miya, M., Sado, T., Oka, S. &amp; Fukuchi, T. </w:t>
          </w:r>
          <w:r w:rsidRPr="00143F48">
            <w:rPr>
              <w:rFonts w:ascii="Tahoma" w:hAnsi="Tahoma" w:eastAsia="Times New Roman" w:cs="Tahoma"/>
            </w:rPr>
            <w:t>﻿</w:t>
          </w:r>
          <w:r w:rsidRPr="00143F48">
            <w:rPr>
              <w:rFonts w:ascii="Times New Roman" w:hAnsi="Times New Roman" w:eastAsia="Times New Roman" w:cs="Times New Roman"/>
            </w:rPr>
            <w:t xml:space="preserve">The use of citizen science in fish eDNA metabarcoding for evaluating regional biodiversity in a coastal marine region: A pilot study. </w:t>
          </w:r>
          <w:r w:rsidRPr="00143F48">
            <w:rPr>
              <w:rFonts w:ascii="Times New Roman" w:hAnsi="Times New Roman" w:eastAsia="Times New Roman" w:cs="Times New Roman"/>
              <w:i/>
              <w:iCs/>
            </w:rPr>
            <w:t>Metabarcoding Metagenom</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6</w:t>
          </w:r>
          <w:r w:rsidRPr="00143F48">
            <w:rPr>
              <w:rFonts w:ascii="Times New Roman" w:hAnsi="Times New Roman" w:eastAsia="Times New Roman" w:cs="Times New Roman"/>
            </w:rPr>
            <w:t>, 133–144 (2022).</w:t>
          </w:r>
        </w:p>
        <w:p w:rsidRPr="00143F48" w:rsidR="007A765A" w:rsidP="00F176AF" w:rsidRDefault="007A765A" w14:paraId="7F9B9942" w14:textId="77777777">
          <w:pPr>
            <w:autoSpaceDE w:val="0"/>
            <w:autoSpaceDN w:val="0"/>
            <w:spacing w:after="0" w:line="240" w:lineRule="auto"/>
            <w:ind w:hanging="640"/>
            <w:contextualSpacing/>
            <w:divId w:val="1009023362"/>
            <w:rPr>
              <w:rFonts w:ascii="Times New Roman" w:hAnsi="Times New Roman" w:eastAsia="Times New Roman" w:cs="Times New Roman"/>
            </w:rPr>
          </w:pPr>
          <w:r w:rsidRPr="00143F48">
            <w:rPr>
              <w:rFonts w:ascii="Times New Roman" w:hAnsi="Times New Roman" w:eastAsia="Times New Roman" w:cs="Times New Roman"/>
            </w:rPr>
            <w:t>18.</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Lin, Y.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Specific eukaryotic plankton are good predictors of net community production in the Western Antarctic Peninsula. </w:t>
          </w:r>
          <w:r w:rsidRPr="00143F48">
            <w:rPr>
              <w:rFonts w:ascii="Times New Roman" w:hAnsi="Times New Roman" w:eastAsia="Times New Roman" w:cs="Times New Roman"/>
              <w:i/>
              <w:iCs/>
            </w:rPr>
            <w:t>Sci Rep</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7</w:t>
          </w:r>
          <w:r w:rsidRPr="00143F48">
            <w:rPr>
              <w:rFonts w:ascii="Times New Roman" w:hAnsi="Times New Roman" w:eastAsia="Times New Roman" w:cs="Times New Roman"/>
            </w:rPr>
            <w:t>, 14845 (2017).</w:t>
          </w:r>
        </w:p>
        <w:p w:rsidRPr="00143F48" w:rsidR="007A765A" w:rsidP="00F176AF" w:rsidRDefault="007A765A" w14:paraId="0F53876B" w14:textId="77777777">
          <w:pPr>
            <w:autoSpaceDE w:val="0"/>
            <w:autoSpaceDN w:val="0"/>
            <w:spacing w:after="0" w:line="240" w:lineRule="auto"/>
            <w:ind w:hanging="640"/>
            <w:contextualSpacing/>
            <w:divId w:val="344064752"/>
            <w:rPr>
              <w:rFonts w:ascii="Times New Roman" w:hAnsi="Times New Roman" w:eastAsia="Times New Roman" w:cs="Times New Roman"/>
            </w:rPr>
          </w:pPr>
          <w:r w:rsidRPr="00143F48">
            <w:rPr>
              <w:rFonts w:ascii="Times New Roman" w:hAnsi="Times New Roman" w:eastAsia="Times New Roman" w:cs="Times New Roman"/>
            </w:rPr>
            <w:t>19.</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Wee, A. K. S.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Prospects and challenges of environmental DNA (eDNA) metabarcoding in mangrove restoration in Southeast Asia. </w:t>
          </w:r>
          <w:r w:rsidRPr="00143F48">
            <w:rPr>
              <w:rFonts w:ascii="Times New Roman" w:hAnsi="Times New Roman" w:eastAsia="Times New Roman" w:cs="Times New Roman"/>
              <w:i/>
              <w:iCs/>
            </w:rPr>
            <w:t>Front Mar Sci</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10</w:t>
          </w:r>
          <w:r w:rsidRPr="00143F48">
            <w:rPr>
              <w:rFonts w:ascii="Times New Roman" w:hAnsi="Times New Roman" w:eastAsia="Times New Roman" w:cs="Times New Roman"/>
            </w:rPr>
            <w:t>, (2023).</w:t>
          </w:r>
        </w:p>
        <w:p w:rsidRPr="00143F48" w:rsidR="007A765A" w:rsidP="00F176AF" w:rsidRDefault="007A765A" w14:paraId="127ED2E4" w14:textId="77777777">
          <w:pPr>
            <w:autoSpaceDE w:val="0"/>
            <w:autoSpaceDN w:val="0"/>
            <w:spacing w:after="0" w:line="240" w:lineRule="auto"/>
            <w:ind w:hanging="640"/>
            <w:contextualSpacing/>
            <w:divId w:val="1041976827"/>
            <w:rPr>
              <w:rFonts w:ascii="Times New Roman" w:hAnsi="Times New Roman" w:eastAsia="Times New Roman" w:cs="Times New Roman"/>
            </w:rPr>
          </w:pPr>
          <w:r w:rsidRPr="00143F48">
            <w:rPr>
              <w:rFonts w:ascii="Times New Roman" w:hAnsi="Times New Roman" w:eastAsia="Times New Roman" w:cs="Times New Roman"/>
            </w:rPr>
            <w:t>20.</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Jeunen, G.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Species‐level biodiversity assessment using marine environmental DNA metabarcoding requires protocol optimization and standardization. </w:t>
          </w:r>
          <w:r w:rsidRPr="00143F48">
            <w:rPr>
              <w:rFonts w:ascii="Times New Roman" w:hAnsi="Times New Roman" w:eastAsia="Times New Roman" w:cs="Times New Roman"/>
              <w:i/>
              <w:iCs/>
            </w:rPr>
            <w:t>Ecol Evol</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9</w:t>
          </w:r>
          <w:r w:rsidRPr="00143F48">
            <w:rPr>
              <w:rFonts w:ascii="Times New Roman" w:hAnsi="Times New Roman" w:eastAsia="Times New Roman" w:cs="Times New Roman"/>
            </w:rPr>
            <w:t>, 1323–1335 (2019).</w:t>
          </w:r>
        </w:p>
        <w:p w:rsidRPr="00143F48" w:rsidR="007A765A" w:rsidP="00F176AF" w:rsidRDefault="007A765A" w14:paraId="266D1F17" w14:textId="77777777">
          <w:pPr>
            <w:autoSpaceDE w:val="0"/>
            <w:autoSpaceDN w:val="0"/>
            <w:spacing w:after="0" w:line="240" w:lineRule="auto"/>
            <w:ind w:hanging="640"/>
            <w:contextualSpacing/>
            <w:divId w:val="760873113"/>
            <w:rPr>
              <w:rFonts w:ascii="Times New Roman" w:hAnsi="Times New Roman" w:eastAsia="Times New Roman" w:cs="Times New Roman"/>
            </w:rPr>
          </w:pPr>
          <w:r w:rsidRPr="00143F48">
            <w:rPr>
              <w:rFonts w:ascii="Times New Roman" w:hAnsi="Times New Roman" w:eastAsia="Times New Roman" w:cs="Times New Roman"/>
            </w:rPr>
            <w:t>21.</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Bessey, C.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Maximizing fish detection with eDNA metabarcoding. </w:t>
          </w:r>
          <w:r w:rsidRPr="00143F48">
            <w:rPr>
              <w:rFonts w:ascii="Times New Roman" w:hAnsi="Times New Roman" w:eastAsia="Times New Roman" w:cs="Times New Roman"/>
              <w:i/>
              <w:iCs/>
            </w:rPr>
            <w:t>Environmental DNA</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2</w:t>
          </w:r>
          <w:r w:rsidRPr="00143F48">
            <w:rPr>
              <w:rFonts w:ascii="Times New Roman" w:hAnsi="Times New Roman" w:eastAsia="Times New Roman" w:cs="Times New Roman"/>
            </w:rPr>
            <w:t>, 493–504 (2020).</w:t>
          </w:r>
        </w:p>
        <w:p w:rsidRPr="00143F48" w:rsidR="007A765A" w:rsidP="00F176AF" w:rsidRDefault="007A765A" w14:paraId="434E79EA" w14:textId="77777777">
          <w:pPr>
            <w:autoSpaceDE w:val="0"/>
            <w:autoSpaceDN w:val="0"/>
            <w:spacing w:after="0" w:line="240" w:lineRule="auto"/>
            <w:ind w:hanging="640"/>
            <w:contextualSpacing/>
            <w:divId w:val="1673873860"/>
            <w:rPr>
              <w:rFonts w:ascii="Times New Roman" w:hAnsi="Times New Roman" w:eastAsia="Times New Roman" w:cs="Times New Roman"/>
            </w:rPr>
          </w:pPr>
          <w:r w:rsidRPr="00143F48">
            <w:rPr>
              <w:rFonts w:ascii="Times New Roman" w:hAnsi="Times New Roman" w:eastAsia="Times New Roman" w:cs="Times New Roman"/>
            </w:rPr>
            <w:t>22.</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Cruaud, P.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Open the Sterivex </w:t>
          </w:r>
          <w:r w:rsidRPr="00143F48">
            <w:rPr>
              <w:rFonts w:ascii="Times New Roman" w:hAnsi="Times New Roman" w:eastAsia="Times New Roman" w:cs="Times New Roman"/>
              <w:vertAlign w:val="superscript"/>
            </w:rPr>
            <w:t>TM</w:t>
          </w:r>
          <w:r w:rsidRPr="00143F48">
            <w:rPr>
              <w:rFonts w:ascii="Times New Roman" w:hAnsi="Times New Roman" w:eastAsia="Times New Roman" w:cs="Times New Roman"/>
            </w:rPr>
            <w:t xml:space="preserve"> casing: An easy and effective way to improve DNA extraction yields. </w:t>
          </w:r>
          <w:r w:rsidRPr="00143F48">
            <w:rPr>
              <w:rFonts w:ascii="Times New Roman" w:hAnsi="Times New Roman" w:eastAsia="Times New Roman" w:cs="Times New Roman"/>
              <w:i/>
              <w:iCs/>
            </w:rPr>
            <w:t>Limnol Oceanogr Methods</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15</w:t>
          </w:r>
          <w:r w:rsidRPr="00143F48">
            <w:rPr>
              <w:rFonts w:ascii="Times New Roman" w:hAnsi="Times New Roman" w:eastAsia="Times New Roman" w:cs="Times New Roman"/>
            </w:rPr>
            <w:t>, 1015–1020 (2017).</w:t>
          </w:r>
        </w:p>
        <w:p w:rsidRPr="00143F48" w:rsidR="007A765A" w:rsidP="00F176AF" w:rsidRDefault="007A765A" w14:paraId="34A7E791" w14:textId="77777777">
          <w:pPr>
            <w:autoSpaceDE w:val="0"/>
            <w:autoSpaceDN w:val="0"/>
            <w:spacing w:after="0" w:line="240" w:lineRule="auto"/>
            <w:ind w:hanging="640"/>
            <w:contextualSpacing/>
            <w:divId w:val="2021930200"/>
            <w:rPr>
              <w:rFonts w:ascii="Times New Roman" w:hAnsi="Times New Roman" w:eastAsia="Times New Roman" w:cs="Times New Roman"/>
            </w:rPr>
          </w:pPr>
          <w:r w:rsidRPr="00143F48">
            <w:rPr>
              <w:rFonts w:ascii="Times New Roman" w:hAnsi="Times New Roman" w:eastAsia="Times New Roman" w:cs="Times New Roman"/>
            </w:rPr>
            <w:t>23.</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Lin, Y., Gifford, S., Ducklow, H., Schofield, O. &amp; Cassar, N. Towards Quantitative Microbiome Community Profiling Using Internal Standards. </w:t>
          </w:r>
          <w:r w:rsidRPr="00143F48">
            <w:rPr>
              <w:rFonts w:ascii="Times New Roman" w:hAnsi="Times New Roman" w:eastAsia="Times New Roman" w:cs="Times New Roman"/>
              <w:i/>
              <w:iCs/>
            </w:rPr>
            <w:t>Appl Environ Microbiol</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85</w:t>
          </w:r>
          <w:r w:rsidRPr="00143F48">
            <w:rPr>
              <w:rFonts w:ascii="Times New Roman" w:hAnsi="Times New Roman" w:eastAsia="Times New Roman" w:cs="Times New Roman"/>
            </w:rPr>
            <w:t>, (2019).</w:t>
          </w:r>
        </w:p>
        <w:p w:rsidRPr="00143F48" w:rsidR="007A765A" w:rsidP="00F176AF" w:rsidRDefault="007A765A" w14:paraId="286B6C2F" w14:textId="77777777">
          <w:pPr>
            <w:autoSpaceDE w:val="0"/>
            <w:autoSpaceDN w:val="0"/>
            <w:spacing w:after="0" w:line="240" w:lineRule="auto"/>
            <w:ind w:hanging="640"/>
            <w:contextualSpacing/>
            <w:divId w:val="1715349910"/>
            <w:rPr>
              <w:rFonts w:ascii="Times New Roman" w:hAnsi="Times New Roman" w:eastAsia="Times New Roman" w:cs="Times New Roman"/>
            </w:rPr>
          </w:pPr>
          <w:r w:rsidRPr="00143F48">
            <w:rPr>
              <w:rFonts w:ascii="Times New Roman" w:hAnsi="Times New Roman" w:eastAsia="Times New Roman" w:cs="Times New Roman"/>
            </w:rPr>
            <w:t>24.</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Rachel, N. M. &amp; Gieg, L. M. Preserving Microbial Community Integrity in Oilfield Produced Water. </w:t>
          </w:r>
          <w:r w:rsidRPr="00143F48">
            <w:rPr>
              <w:rFonts w:ascii="Times New Roman" w:hAnsi="Times New Roman" w:eastAsia="Times New Roman" w:cs="Times New Roman"/>
              <w:i/>
              <w:iCs/>
            </w:rPr>
            <w:t>Front Microbiol</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11</w:t>
          </w:r>
          <w:r w:rsidRPr="00143F48">
            <w:rPr>
              <w:rFonts w:ascii="Times New Roman" w:hAnsi="Times New Roman" w:eastAsia="Times New Roman" w:cs="Times New Roman"/>
            </w:rPr>
            <w:t>, (2020).</w:t>
          </w:r>
        </w:p>
        <w:p w:rsidRPr="00143F48" w:rsidR="007A765A" w:rsidP="00F176AF" w:rsidRDefault="007A765A" w14:paraId="3C221DFE" w14:textId="77777777">
          <w:pPr>
            <w:autoSpaceDE w:val="0"/>
            <w:autoSpaceDN w:val="0"/>
            <w:spacing w:after="0" w:line="240" w:lineRule="auto"/>
            <w:ind w:hanging="640"/>
            <w:contextualSpacing/>
            <w:divId w:val="1756855722"/>
            <w:rPr>
              <w:rFonts w:ascii="Times New Roman" w:hAnsi="Times New Roman" w:eastAsia="Times New Roman" w:cs="Times New Roman"/>
            </w:rPr>
          </w:pPr>
          <w:r w:rsidRPr="00143F48">
            <w:rPr>
              <w:rFonts w:ascii="Times New Roman" w:hAnsi="Times New Roman" w:eastAsia="Times New Roman" w:cs="Times New Roman"/>
            </w:rPr>
            <w:t>25.</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Fukuzawa, T.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Environmental DNA extraction method from water for a high and consistent DNA yield. </w:t>
          </w:r>
          <w:r w:rsidRPr="00143F48">
            <w:rPr>
              <w:rFonts w:ascii="Times New Roman" w:hAnsi="Times New Roman" w:eastAsia="Times New Roman" w:cs="Times New Roman"/>
              <w:i/>
              <w:iCs/>
            </w:rPr>
            <w:t>Environmental DNA</w:t>
          </w:r>
          <w:r w:rsidRPr="00143F48">
            <w:rPr>
              <w:rFonts w:ascii="Times New Roman" w:hAnsi="Times New Roman" w:eastAsia="Times New Roman" w:cs="Times New Roman"/>
            </w:rPr>
            <w:t xml:space="preserve"> (2023) doi:10.1002/edn3.406.</w:t>
          </w:r>
        </w:p>
        <w:p w:rsidRPr="00143F48" w:rsidR="007A765A" w:rsidP="00F176AF" w:rsidRDefault="007A765A" w14:paraId="03E567BA" w14:textId="77777777">
          <w:pPr>
            <w:autoSpaceDE w:val="0"/>
            <w:autoSpaceDN w:val="0"/>
            <w:spacing w:after="0" w:line="240" w:lineRule="auto"/>
            <w:ind w:hanging="640"/>
            <w:contextualSpacing/>
            <w:divId w:val="111242458"/>
            <w:rPr>
              <w:rFonts w:ascii="Times New Roman" w:hAnsi="Times New Roman" w:eastAsia="Times New Roman" w:cs="Times New Roman"/>
            </w:rPr>
          </w:pPr>
          <w:r w:rsidRPr="00143F48">
            <w:rPr>
              <w:rFonts w:ascii="Times New Roman" w:hAnsi="Times New Roman" w:eastAsia="Times New Roman" w:cs="Times New Roman"/>
            </w:rPr>
            <w:t>26.</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Glenn, T. C.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Adapterama II: universal amplicon sequencing on Illumina platforms (TaggiMatrix). </w:t>
          </w:r>
          <w:r w:rsidRPr="00143F48">
            <w:rPr>
              <w:rFonts w:ascii="Times New Roman" w:hAnsi="Times New Roman" w:eastAsia="Times New Roman" w:cs="Times New Roman"/>
              <w:i/>
              <w:iCs/>
            </w:rPr>
            <w:t>PeerJ</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7</w:t>
          </w:r>
          <w:r w:rsidRPr="00143F48">
            <w:rPr>
              <w:rFonts w:ascii="Times New Roman" w:hAnsi="Times New Roman" w:eastAsia="Times New Roman" w:cs="Times New Roman"/>
            </w:rPr>
            <w:t>, e7786 (2019).</w:t>
          </w:r>
        </w:p>
        <w:p w:rsidRPr="00143F48" w:rsidR="007A765A" w:rsidP="00F176AF" w:rsidRDefault="007A765A" w14:paraId="12C904DE" w14:textId="77777777">
          <w:pPr>
            <w:autoSpaceDE w:val="0"/>
            <w:autoSpaceDN w:val="0"/>
            <w:spacing w:after="0" w:line="240" w:lineRule="auto"/>
            <w:ind w:hanging="640"/>
            <w:contextualSpacing/>
            <w:divId w:val="144973204"/>
            <w:rPr>
              <w:rFonts w:ascii="Times New Roman" w:hAnsi="Times New Roman" w:eastAsia="Times New Roman" w:cs="Times New Roman"/>
            </w:rPr>
          </w:pPr>
          <w:r w:rsidRPr="00143F48">
            <w:rPr>
              <w:rFonts w:ascii="Times New Roman" w:hAnsi="Times New Roman" w:eastAsia="Times New Roman" w:cs="Times New Roman"/>
            </w:rPr>
            <w:t>27.</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Singer, G. A. C., Fahner, N. A., Barnes, J. G., McCarthy, A. &amp; Hajibabaei, M. Comprehensive biodiversity analysis via ultra-deep patterned flow cell technology: a case study of eDNA metabarcoding seawater. </w:t>
          </w:r>
          <w:r w:rsidRPr="00143F48">
            <w:rPr>
              <w:rFonts w:ascii="Times New Roman" w:hAnsi="Times New Roman" w:eastAsia="Times New Roman" w:cs="Times New Roman"/>
              <w:i/>
              <w:iCs/>
            </w:rPr>
            <w:t>Sci Rep</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9</w:t>
          </w:r>
          <w:r w:rsidRPr="00143F48">
            <w:rPr>
              <w:rFonts w:ascii="Times New Roman" w:hAnsi="Times New Roman" w:eastAsia="Times New Roman" w:cs="Times New Roman"/>
            </w:rPr>
            <w:t>, 5991 (2019).</w:t>
          </w:r>
        </w:p>
        <w:p w:rsidRPr="00143F48" w:rsidR="007A765A" w:rsidP="00F176AF" w:rsidRDefault="007A765A" w14:paraId="44CC7843" w14:textId="77777777">
          <w:pPr>
            <w:autoSpaceDE w:val="0"/>
            <w:autoSpaceDN w:val="0"/>
            <w:spacing w:after="0" w:line="240" w:lineRule="auto"/>
            <w:ind w:hanging="640"/>
            <w:contextualSpacing/>
            <w:divId w:val="1354262713"/>
            <w:rPr>
              <w:rFonts w:ascii="Times New Roman" w:hAnsi="Times New Roman" w:eastAsia="Times New Roman" w:cs="Times New Roman"/>
            </w:rPr>
          </w:pPr>
          <w:r w:rsidRPr="00143F48">
            <w:rPr>
              <w:rFonts w:ascii="Times New Roman" w:hAnsi="Times New Roman" w:eastAsia="Times New Roman" w:cs="Times New Roman"/>
            </w:rPr>
            <w:t>28.</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Yeh, Y.-C. &amp; Fuhrman, J. A. Contrasting diversity patterns of prokaryotes and protists over time and depth at the San-Pedro Ocean Time series. </w:t>
          </w:r>
          <w:r w:rsidRPr="00143F48">
            <w:rPr>
              <w:rFonts w:ascii="Times New Roman" w:hAnsi="Times New Roman" w:eastAsia="Times New Roman" w:cs="Times New Roman"/>
              <w:i/>
              <w:iCs/>
            </w:rPr>
            <w:t>ISME Communications</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2</w:t>
          </w:r>
          <w:r w:rsidRPr="00143F48">
            <w:rPr>
              <w:rFonts w:ascii="Times New Roman" w:hAnsi="Times New Roman" w:eastAsia="Times New Roman" w:cs="Times New Roman"/>
            </w:rPr>
            <w:t>, 36 (2022).</w:t>
          </w:r>
        </w:p>
        <w:p w:rsidRPr="00143F48" w:rsidR="007A765A" w:rsidP="00F176AF" w:rsidRDefault="007A765A" w14:paraId="732E8458" w14:textId="77777777">
          <w:pPr>
            <w:autoSpaceDE w:val="0"/>
            <w:autoSpaceDN w:val="0"/>
            <w:spacing w:after="0" w:line="240" w:lineRule="auto"/>
            <w:ind w:hanging="640"/>
            <w:contextualSpacing/>
            <w:divId w:val="677198184"/>
            <w:rPr>
              <w:rFonts w:ascii="Times New Roman" w:hAnsi="Times New Roman" w:eastAsia="Times New Roman" w:cs="Times New Roman"/>
            </w:rPr>
          </w:pPr>
          <w:r w:rsidRPr="00143F48">
            <w:rPr>
              <w:rFonts w:ascii="Times New Roman" w:hAnsi="Times New Roman" w:eastAsia="Times New Roman" w:cs="Times New Roman"/>
            </w:rPr>
            <w:t>29.</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Xiong, F.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Methodology for fish biodiversity monitoring with environmental DNA metabarcoding: The primers, databases and bioinformatic pipelines. </w:t>
          </w:r>
          <w:r w:rsidRPr="00143F48">
            <w:rPr>
              <w:rFonts w:ascii="Times New Roman" w:hAnsi="Times New Roman" w:eastAsia="Times New Roman" w:cs="Times New Roman"/>
              <w:i/>
              <w:iCs/>
            </w:rPr>
            <w:t>Water Biology and Security</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1</w:t>
          </w:r>
          <w:r w:rsidRPr="00143F48">
            <w:rPr>
              <w:rFonts w:ascii="Times New Roman" w:hAnsi="Times New Roman" w:eastAsia="Times New Roman" w:cs="Times New Roman"/>
            </w:rPr>
            <w:t>, 100007 (2022).</w:t>
          </w:r>
        </w:p>
        <w:p w:rsidRPr="00143F48" w:rsidR="007A765A" w:rsidP="00F176AF" w:rsidRDefault="007A765A" w14:paraId="5A981449" w14:textId="77777777">
          <w:pPr>
            <w:autoSpaceDE w:val="0"/>
            <w:autoSpaceDN w:val="0"/>
            <w:spacing w:after="0" w:line="240" w:lineRule="auto"/>
            <w:ind w:hanging="640"/>
            <w:contextualSpacing/>
            <w:divId w:val="1961371658"/>
            <w:rPr>
              <w:rFonts w:ascii="Times New Roman" w:hAnsi="Times New Roman" w:eastAsia="Times New Roman" w:cs="Times New Roman"/>
            </w:rPr>
          </w:pPr>
          <w:r w:rsidRPr="00143F48">
            <w:rPr>
              <w:rFonts w:ascii="Times New Roman" w:hAnsi="Times New Roman" w:eastAsia="Times New Roman" w:cs="Times New Roman"/>
            </w:rPr>
            <w:t>30.</w:t>
          </w:r>
          <w:r w:rsidRPr="00143F48">
            <w:rPr>
              <w:rFonts w:ascii="Times New Roman" w:hAnsi="Times New Roman" w:eastAsia="Times New Roman" w:cs="Times New Roman"/>
            </w:rPr>
            <w:tab/>
          </w:r>
          <w:r w:rsidRPr="00143F48">
            <w:rPr>
              <w:rFonts w:ascii="Times New Roman" w:hAnsi="Times New Roman" w:eastAsia="Times New Roman" w:cs="Times New Roman"/>
            </w:rPr>
            <w:t>R Core Team. R: A Language and Environment for Statistical Computing. Preprint at https://www.R-project.org/ (2023).</w:t>
          </w:r>
        </w:p>
        <w:p w:rsidRPr="00143F48" w:rsidR="007A765A" w:rsidP="00F176AF" w:rsidRDefault="007A765A" w14:paraId="174F1927" w14:textId="77777777">
          <w:pPr>
            <w:autoSpaceDE w:val="0"/>
            <w:autoSpaceDN w:val="0"/>
            <w:spacing w:after="0" w:line="240" w:lineRule="auto"/>
            <w:ind w:hanging="640"/>
            <w:contextualSpacing/>
            <w:divId w:val="241108107"/>
            <w:rPr>
              <w:rFonts w:ascii="Times New Roman" w:hAnsi="Times New Roman" w:eastAsia="Times New Roman" w:cs="Times New Roman"/>
            </w:rPr>
          </w:pPr>
          <w:r w:rsidRPr="00143F48">
            <w:rPr>
              <w:rFonts w:ascii="Times New Roman" w:hAnsi="Times New Roman" w:eastAsia="Times New Roman" w:cs="Times New Roman"/>
            </w:rPr>
            <w:t>31.</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Oksanen, J.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vegan: Community Ecology Package. Preprint at https://CRAN.R-project.org/package=vegan (2022).</w:t>
          </w:r>
        </w:p>
        <w:p w:rsidRPr="00143F48" w:rsidR="007A765A" w:rsidP="00F176AF" w:rsidRDefault="007A765A" w14:paraId="50849E78" w14:textId="77777777">
          <w:pPr>
            <w:autoSpaceDE w:val="0"/>
            <w:autoSpaceDN w:val="0"/>
            <w:spacing w:after="0" w:line="240" w:lineRule="auto"/>
            <w:ind w:hanging="640"/>
            <w:contextualSpacing/>
            <w:divId w:val="1351294646"/>
            <w:rPr>
              <w:rFonts w:ascii="Times New Roman" w:hAnsi="Times New Roman" w:eastAsia="Times New Roman" w:cs="Times New Roman"/>
            </w:rPr>
          </w:pPr>
          <w:r w:rsidRPr="00143F48">
            <w:rPr>
              <w:rFonts w:ascii="Times New Roman" w:hAnsi="Times New Roman" w:eastAsia="Times New Roman" w:cs="Times New Roman"/>
            </w:rPr>
            <w:t>32.</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Paradis, E. &amp; Schliep, K. ape 5.0: an environment for modern phylogenetics and evolutionary analyses in R. </w:t>
          </w:r>
          <w:r w:rsidRPr="00143F48">
            <w:rPr>
              <w:rFonts w:ascii="Times New Roman" w:hAnsi="Times New Roman" w:eastAsia="Times New Roman" w:cs="Times New Roman"/>
              <w:i/>
              <w:iCs/>
            </w:rPr>
            <w:t>Bioinformatics</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35</w:t>
          </w:r>
          <w:r w:rsidRPr="00143F48">
            <w:rPr>
              <w:rFonts w:ascii="Times New Roman" w:hAnsi="Times New Roman" w:eastAsia="Times New Roman" w:cs="Times New Roman"/>
            </w:rPr>
            <w:t>, 526–528 (2019).</w:t>
          </w:r>
        </w:p>
        <w:p w:rsidRPr="00143F48" w:rsidR="007A765A" w:rsidP="00F176AF" w:rsidRDefault="007A765A" w14:paraId="0AC04F5E" w14:textId="77777777">
          <w:pPr>
            <w:autoSpaceDE w:val="0"/>
            <w:autoSpaceDN w:val="0"/>
            <w:spacing w:after="0" w:line="240" w:lineRule="auto"/>
            <w:ind w:hanging="640"/>
            <w:contextualSpacing/>
            <w:divId w:val="986712729"/>
            <w:rPr>
              <w:rFonts w:ascii="Times New Roman" w:hAnsi="Times New Roman" w:eastAsia="Times New Roman" w:cs="Times New Roman"/>
            </w:rPr>
          </w:pPr>
          <w:r w:rsidRPr="00143F48">
            <w:rPr>
              <w:rFonts w:ascii="Times New Roman" w:hAnsi="Times New Roman" w:eastAsia="Times New Roman" w:cs="Times New Roman"/>
            </w:rPr>
            <w:t>33.</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Wickham, H. </w:t>
          </w:r>
          <w:r w:rsidRPr="00143F48">
            <w:rPr>
              <w:rFonts w:ascii="Times New Roman" w:hAnsi="Times New Roman" w:eastAsia="Times New Roman" w:cs="Times New Roman"/>
              <w:i/>
              <w:iCs/>
            </w:rPr>
            <w:t>et al.</w:t>
          </w:r>
          <w:r w:rsidRPr="00143F48">
            <w:rPr>
              <w:rFonts w:ascii="Times New Roman" w:hAnsi="Times New Roman" w:eastAsia="Times New Roman" w:cs="Times New Roman"/>
            </w:rPr>
            <w:t xml:space="preserve"> Welcome to the tidyverse. </w:t>
          </w:r>
          <w:r w:rsidRPr="00143F48">
            <w:rPr>
              <w:rFonts w:ascii="Times New Roman" w:hAnsi="Times New Roman" w:eastAsia="Times New Roman" w:cs="Times New Roman"/>
              <w:i/>
              <w:iCs/>
            </w:rPr>
            <w:t>J Open Source Softw</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4</w:t>
          </w:r>
          <w:r w:rsidRPr="00143F48">
            <w:rPr>
              <w:rFonts w:ascii="Times New Roman" w:hAnsi="Times New Roman" w:eastAsia="Times New Roman" w:cs="Times New Roman"/>
            </w:rPr>
            <w:t>, 1686 (2019).</w:t>
          </w:r>
        </w:p>
        <w:p w:rsidRPr="00143F48" w:rsidR="007A765A" w:rsidP="00F176AF" w:rsidRDefault="007A765A" w14:paraId="0EB18099" w14:textId="77777777">
          <w:pPr>
            <w:autoSpaceDE w:val="0"/>
            <w:autoSpaceDN w:val="0"/>
            <w:spacing w:after="0" w:line="240" w:lineRule="auto"/>
            <w:ind w:hanging="640"/>
            <w:contextualSpacing/>
            <w:divId w:val="674843371"/>
            <w:rPr>
              <w:rFonts w:ascii="Times New Roman" w:hAnsi="Times New Roman" w:eastAsia="Times New Roman" w:cs="Times New Roman"/>
            </w:rPr>
          </w:pPr>
          <w:r w:rsidRPr="00143F48">
            <w:rPr>
              <w:rFonts w:ascii="Times New Roman" w:hAnsi="Times New Roman" w:eastAsia="Times New Roman" w:cs="Times New Roman"/>
            </w:rPr>
            <w:t>34.</w:t>
          </w:r>
          <w:r w:rsidRPr="00143F48">
            <w:rPr>
              <w:rFonts w:ascii="Times New Roman" w:hAnsi="Times New Roman" w:eastAsia="Times New Roman" w:cs="Times New Roman"/>
            </w:rPr>
            <w:tab/>
          </w:r>
          <w:r w:rsidRPr="00143F48">
            <w:rPr>
              <w:rFonts w:ascii="Times New Roman" w:hAnsi="Times New Roman" w:eastAsia="Times New Roman" w:cs="Times New Roman"/>
            </w:rPr>
            <w:t xml:space="preserve">Wangensteen, O. S., Palacín, C., Guardiola, M. &amp; Turon, X. DNA metabarcoding of littoral hard-bottom communities: high diversity and database gaps revealed by two molecular markers. </w:t>
          </w:r>
          <w:r w:rsidRPr="00143F48">
            <w:rPr>
              <w:rFonts w:ascii="Times New Roman" w:hAnsi="Times New Roman" w:eastAsia="Times New Roman" w:cs="Times New Roman"/>
              <w:i/>
              <w:iCs/>
            </w:rPr>
            <w:t>PeerJ</w:t>
          </w:r>
          <w:r w:rsidRPr="00143F48">
            <w:rPr>
              <w:rFonts w:ascii="Times New Roman" w:hAnsi="Times New Roman" w:eastAsia="Times New Roman" w:cs="Times New Roman"/>
            </w:rPr>
            <w:t xml:space="preserve"> </w:t>
          </w:r>
          <w:r w:rsidRPr="00143F48">
            <w:rPr>
              <w:rFonts w:ascii="Times New Roman" w:hAnsi="Times New Roman" w:eastAsia="Times New Roman" w:cs="Times New Roman"/>
              <w:b/>
              <w:bCs/>
            </w:rPr>
            <w:t>6</w:t>
          </w:r>
          <w:r w:rsidRPr="00143F48">
            <w:rPr>
              <w:rFonts w:ascii="Times New Roman" w:hAnsi="Times New Roman" w:eastAsia="Times New Roman" w:cs="Times New Roman"/>
            </w:rPr>
            <w:t>, e4705 (2018).</w:t>
          </w:r>
        </w:p>
        <w:p w:rsidRPr="00143F48" w:rsidR="007C3A12" w:rsidP="00F176AF" w:rsidRDefault="00000000" w14:paraId="1794C6F8" w14:textId="19678879">
          <w:pPr>
            <w:spacing w:after="0" w:line="240" w:lineRule="auto"/>
            <w:contextualSpacing/>
            <w:rPr>
              <w:rFonts w:ascii="Times New Roman" w:hAnsi="Times New Roman" w:cs="Times New Roman"/>
              <w:b/>
              <w:bCs/>
            </w:rPr>
          </w:pPr>
        </w:p>
      </w:sdtContent>
    </w:sdt>
    <w:sectPr w:rsidRPr="00143F48" w:rsidR="007C3A12">
      <w:footerReference w:type="default" r:id="rId1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C" w:author="Bird, Chris" w:date="2023-08-31T09:17:00Z" w:id="0">
    <w:p w:rsidR="00597FC0" w:rsidP="00305AA3" w:rsidRDefault="00597FC0" w14:paraId="22D3CFDE" w14:textId="77777777">
      <w:pPr>
        <w:pStyle w:val="CommentText"/>
      </w:pPr>
      <w:r>
        <w:rPr>
          <w:rStyle w:val="CommentReference"/>
        </w:rPr>
        <w:annotationRef/>
      </w:r>
      <w:r>
        <w:t>Can we mock up  a version of this map that overlays fish biodiversity heatmap?</w:t>
      </w:r>
    </w:p>
  </w:comment>
  <w:comment w:initials="BC" w:author="Bird, Chris" w:date="2023-08-31T09:28:00Z" w:id="1">
    <w:p w:rsidR="00064263" w:rsidP="0039138F" w:rsidRDefault="00064263" w14:paraId="64FDD3FB" w14:textId="77777777">
      <w:pPr>
        <w:pStyle w:val="CommentText"/>
      </w:pPr>
      <w:r>
        <w:rPr>
          <w:rStyle w:val="CommentReference"/>
        </w:rPr>
        <w:annotationRef/>
      </w:r>
      <w:r>
        <w:t>Additionally it's too difficult to figure out where the biogeographic regions are. You mind is filling in the gaps in the figure. Pretend that the reviewers are completely unfamiliar with the marine biogeographic regions of the philippines</w:t>
      </w:r>
    </w:p>
  </w:comment>
  <w:comment w:initials="BC" w:author="Bird, Chris" w:date="2023-08-31T13:22:00Z" w:id="2">
    <w:p w:rsidR="000860B3" w:rsidP="00B367C0" w:rsidRDefault="000860B3" w14:paraId="5AB4CE2E" w14:textId="77777777">
      <w:pPr>
        <w:pStyle w:val="CommentText"/>
      </w:pPr>
      <w:r>
        <w:rPr>
          <w:rStyle w:val="CommentReference"/>
        </w:rPr>
        <w:annotationRef/>
      </w:r>
      <w:r>
        <w:t>The heatmap is low priority.  Everything else is higher priority</w:t>
      </w:r>
    </w:p>
  </w:comment>
  <w:comment w:initials="BC" w:author="Bird, Chris" w:date="2023-08-31T09:16:00Z" w:id="3">
    <w:p w:rsidR="00091E50" w:rsidP="0054736A" w:rsidRDefault="00091E50" w14:paraId="4BBD31CC" w14:textId="3810D972">
      <w:pPr>
        <w:pStyle w:val="CommentText"/>
      </w:pPr>
      <w:r>
        <w:rPr>
          <w:rStyle w:val="CommentReference"/>
        </w:rPr>
        <w:annotationRef/>
      </w:r>
      <w:r>
        <w:t>Many of these statements need citations</w:t>
      </w:r>
    </w:p>
  </w:comment>
  <w:comment w:initials="BC" w:author="Bird, Chris" w:date="2023-08-31T09:15:00Z" w:id="6">
    <w:p w:rsidR="00091E50" w:rsidP="00290312" w:rsidRDefault="00091E50" w14:paraId="149725F1" w14:textId="71C077AA">
      <w:pPr>
        <w:pStyle w:val="CommentText"/>
      </w:pPr>
      <w:r>
        <w:rPr>
          <w:rStyle w:val="CommentReference"/>
        </w:rPr>
        <w:annotationRef/>
      </w:r>
      <w:r>
        <w:t>The indopacific region and philippines is understudied .  This is a good justification for conducting a stud there</w:t>
      </w:r>
    </w:p>
  </w:comment>
  <w:comment w:initials="BC" w:author="Bird, Chris" w:date="2023-08-31T09:14:00Z" w:id="15">
    <w:p w:rsidR="001647BE" w:rsidP="00521CF3" w:rsidRDefault="001647BE" w14:paraId="5AB844CA" w14:textId="58496454">
      <w:pPr>
        <w:pStyle w:val="CommentText"/>
      </w:pPr>
      <w:r>
        <w:rPr>
          <w:rStyle w:val="CommentReference"/>
        </w:rPr>
        <w:annotationRef/>
      </w:r>
      <w:r>
        <w:t>No.  I don’t think we should be pitting anthropogenic vs ecological factors.   Additionally, there are other taxa beside fishes which have received a disproportionate amount of study.</w:t>
      </w:r>
    </w:p>
  </w:comment>
  <w:comment w:initials="BC" w:author="Bird, Chris" w:date="2023-08-31T13:22:00Z" w:id="16">
    <w:p w:rsidR="000860B3" w:rsidP="00282EB1" w:rsidRDefault="000860B3" w14:paraId="494FF68A" w14:textId="77777777">
      <w:pPr>
        <w:pStyle w:val="CommentText"/>
      </w:pPr>
      <w:r>
        <w:rPr>
          <w:rStyle w:val="CommentReference"/>
        </w:rPr>
        <w:annotationRef/>
      </w:r>
      <w:r>
        <w:t xml:space="preserve">Gagné, T.O., Reygondeau, G., Jenkins, C.N., Sexton, J.O., Bograd, S.J., Hazen, E.L. and Van Houtan, K.S., 2020. Towards a global understanding of the drivers of marine and terrestrial biodiversity. </w:t>
      </w:r>
      <w:r>
        <w:rPr>
          <w:i/>
          <w:iCs/>
        </w:rPr>
        <w:t>PLoS One, 15(2), p.e0228065.</w:t>
      </w:r>
    </w:p>
  </w:comment>
  <w:comment w:initials="BC" w:author="Bird, Chris" w:date="2023-08-31T13:23:00Z" w:id="17">
    <w:p w:rsidR="00FF6EB8" w:rsidP="001E4052" w:rsidRDefault="00FF6EB8" w14:paraId="64F13F4B" w14:textId="77777777">
      <w:pPr>
        <w:pStyle w:val="CommentText"/>
      </w:pPr>
      <w:r>
        <w:rPr>
          <w:rStyle w:val="CommentReference"/>
        </w:rPr>
        <w:annotationRef/>
      </w:r>
      <w:r>
        <w:t xml:space="preserve">Bowen, B.W., Rocha, L.A., Toonen, R.J. and Karl, S.A., 2013. The origins of tropical marine biodiversity. </w:t>
      </w:r>
      <w:r>
        <w:rPr>
          <w:i/>
          <w:iCs/>
        </w:rPr>
        <w:t>Trends in ecology &amp; evolution, 28(6), pp.359-366.</w:t>
      </w:r>
    </w:p>
  </w:comment>
  <w:comment w:initials="BC" w:author="Bird, Chris" w:date="2023-08-31T13:24:00Z" w:id="18">
    <w:p w:rsidR="00A4231B" w:rsidP="001D4919" w:rsidRDefault="00A4231B" w14:paraId="7F9ED3C8" w14:textId="77777777">
      <w:pPr>
        <w:pStyle w:val="CommentText"/>
      </w:pPr>
      <w:r>
        <w:rPr>
          <w:rStyle w:val="CommentReference"/>
        </w:rPr>
        <w:annotationRef/>
      </w:r>
      <w:r>
        <w:t xml:space="preserve">Haward, M., Davidson, J., Lockwood, M., Hockings, M., Kriwoken, L. and Allchin, R., 2013. Climate change, scenarios and marine biodiversity conservation. </w:t>
      </w:r>
      <w:r>
        <w:rPr>
          <w:i/>
          <w:iCs/>
        </w:rPr>
        <w:t>Marine Policy, 38, pp.438-446.</w:t>
      </w:r>
    </w:p>
  </w:comment>
  <w:comment w:initials="BC" w:author="Bird, Chris" w:date="2023-08-31T13:24:00Z" w:id="19">
    <w:p w:rsidR="009D5589" w:rsidP="009D0A01" w:rsidRDefault="009D5589" w14:paraId="318614BB" w14:textId="77777777">
      <w:pPr>
        <w:pStyle w:val="CommentText"/>
      </w:pPr>
      <w:r>
        <w:rPr>
          <w:rStyle w:val="CommentReference"/>
        </w:rPr>
        <w:annotationRef/>
      </w:r>
      <w:r>
        <w:t xml:space="preserve">Canonico, G., Buttigieg, P.L., Montes, E., Muller-Karger, F.E., Stepien, C., Wright, D., Benson, A., Helmuth, B., Costello, M., Sousa-Pinto, I. and Saeedi, H., 2019. Global observational needs and resources for marine biodiversity. </w:t>
      </w:r>
      <w:r>
        <w:rPr>
          <w:i/>
          <w:iCs/>
        </w:rPr>
        <w:t>Frontiers in Marine Science, 6, p.367.</w:t>
      </w:r>
    </w:p>
  </w:comment>
  <w:comment w:initials="BC" w:author="Bird, Chris" w:date="2023-08-31T13:25:00Z" w:id="20">
    <w:p w:rsidR="007B5111" w:rsidP="00B60825" w:rsidRDefault="007B5111" w14:paraId="3763C4FC" w14:textId="77777777">
      <w:pPr>
        <w:pStyle w:val="CommentText"/>
      </w:pPr>
      <w:r>
        <w:rPr>
          <w:rStyle w:val="CommentReference"/>
        </w:rPr>
        <w:annotationRef/>
      </w:r>
      <w:r>
        <w:t xml:space="preserve">Worm, B. and Lotze, H.K., 2021. Marine biodiversity and climate change. In </w:t>
      </w:r>
      <w:r>
        <w:rPr>
          <w:i/>
          <w:iCs/>
        </w:rPr>
        <w:t>Climate change</w:t>
      </w:r>
      <w:r>
        <w:t xml:space="preserve"> </w:t>
      </w:r>
      <w:r>
        <w:rPr>
          <w:i/>
          <w:iCs/>
        </w:rPr>
        <w:t>(pp. 445-464). Elsevier.</w:t>
      </w:r>
    </w:p>
  </w:comment>
  <w:comment w:initials="BC" w:author="Bird, Chris" w:date="2023-08-31T13:26:00Z" w:id="21">
    <w:p w:rsidR="00CD289B" w:rsidP="009E5FB9" w:rsidRDefault="00CD289B" w14:paraId="0D15C95B" w14:textId="77777777">
      <w:pPr>
        <w:pStyle w:val="CommentText"/>
      </w:pPr>
      <w:r>
        <w:rPr>
          <w:rStyle w:val="CommentReference"/>
        </w:rPr>
        <w:annotationRef/>
      </w:r>
      <w:r>
        <w:t xml:space="preserve">Henson, S.A., Beaulieu, C., Ilyina, T., John, J.G., Long, M., Séférian, R., Tjiputra, J. and Sarmiento, J.L., 2017. Rapid emergence of climate change in environmental drivers of marine ecosystems. </w:t>
      </w:r>
      <w:r>
        <w:rPr>
          <w:i/>
          <w:iCs/>
        </w:rPr>
        <w:t>Nature Communications, 8(1), p.14682.</w:t>
      </w:r>
    </w:p>
  </w:comment>
  <w:comment w:initials="BC" w:author="Bird, Chris" w:date="2023-08-31T13:29:00Z" w:id="22">
    <w:p w:rsidR="00E6055B" w:rsidRDefault="00E6055B" w14:paraId="5E968358" w14:textId="77777777">
      <w:pPr>
        <w:pStyle w:val="CommentText"/>
      </w:pPr>
      <w:r>
        <w:rPr>
          <w:rStyle w:val="CommentReference"/>
        </w:rPr>
        <w:annotationRef/>
      </w:r>
      <w:r>
        <w:t>We could use the cumulative impact model from halpern et al. as one of the predictive factors of biodiv. I think they update it regularly</w:t>
      </w:r>
    </w:p>
    <w:p w:rsidR="00E6055B" w:rsidRDefault="00E6055B" w14:paraId="4F39C1A0" w14:textId="77777777">
      <w:pPr>
        <w:pStyle w:val="CommentText"/>
      </w:pPr>
    </w:p>
    <w:p w:rsidR="00E6055B" w:rsidP="00A453B2" w:rsidRDefault="00E6055B" w14:paraId="244CD67A" w14:textId="77777777">
      <w:pPr>
        <w:pStyle w:val="CommentText"/>
      </w:pPr>
      <w:r>
        <w:t xml:space="preserve">Halpern, B.S., Frazier, M., Potapenko, J., Casey, K.S., Koenig, K., Longo, C., Lowndes, J.S., Rockwood, R.C., Selig, E.R., Selkoe, K.A. and Walbridge, S., 2015. Spatial and temporal changes in cumulative human impacts on the world’s ocean. </w:t>
      </w:r>
      <w:r>
        <w:rPr>
          <w:i/>
          <w:iCs/>
        </w:rPr>
        <w:t>Nature communications, 6(1), pp.1-7.</w:t>
      </w:r>
    </w:p>
  </w:comment>
  <w:comment w:initials="BC" w:author="Bird, Chris" w:date="2023-08-31T13:30:00Z" w:id="23">
    <w:p w:rsidR="00B7647A" w:rsidP="0002266D" w:rsidRDefault="00B7647A" w14:paraId="67B63680" w14:textId="77777777">
      <w:pPr>
        <w:pStyle w:val="CommentText"/>
      </w:pPr>
      <w:r>
        <w:rPr>
          <w:rStyle w:val="CommentReference"/>
        </w:rPr>
        <w:annotationRef/>
      </w:r>
      <w:r>
        <w:t xml:space="preserve">Halpern, B.S., Frazier, M., Afflerbach, J., Lowndes, J.S., Micheli, F., O’Hara, C., Scarborough, C. and Selkoe, K.A., 2019. Recent pace of change in human impact on the world’s ocean. </w:t>
      </w:r>
      <w:r>
        <w:rPr>
          <w:i/>
          <w:iCs/>
        </w:rPr>
        <w:t>Scientific reports, 9(1), p.11609.</w:t>
      </w:r>
    </w:p>
  </w:comment>
  <w:comment w:initials="BC" w:author="Bird, Chris" w:date="2023-08-31T09:18:00Z" w:id="43">
    <w:p w:rsidR="00E631C4" w:rsidP="009D266C" w:rsidRDefault="00E631C4" w14:paraId="3B66AB0E" w14:textId="7C9D0B0D">
      <w:pPr>
        <w:pStyle w:val="CommentText"/>
      </w:pPr>
      <w:r>
        <w:rPr>
          <w:rStyle w:val="CommentReference"/>
        </w:rPr>
        <w:annotationRef/>
      </w:r>
      <w:r>
        <w:t>Stop using semicolons</w:t>
      </w:r>
    </w:p>
  </w:comment>
  <w:comment w:initials="BC" w:author="Bird, Chris" w:date="2023-08-31T09:19:00Z" w:id="44">
    <w:p w:rsidR="00DB7F1E" w:rsidP="007B2045" w:rsidRDefault="00DB7F1E" w14:paraId="4A3F5914" w14:textId="77777777">
      <w:pPr>
        <w:pStyle w:val="CommentText"/>
      </w:pPr>
      <w:r>
        <w:rPr>
          <w:rStyle w:val="CommentReference"/>
        </w:rPr>
        <w:annotationRef/>
      </w:r>
      <w:r>
        <w:t>After we submit this, then read up about the usage of semicolons</w:t>
      </w:r>
    </w:p>
  </w:comment>
  <w:comment w:initials="BC" w:author="Bird, Chris" w:date="2023-08-31T09:30:00Z" w:id="71">
    <w:p w:rsidR="00C24DF4" w:rsidP="00A37EA6" w:rsidRDefault="00C24DF4" w14:paraId="3B450C07" w14:textId="77777777">
      <w:pPr>
        <w:pStyle w:val="CommentText"/>
      </w:pPr>
      <w:r>
        <w:rPr>
          <w:rStyle w:val="CommentReference"/>
        </w:rPr>
        <w:annotationRef/>
      </w:r>
      <w:r>
        <w:t>Don't confuse the reviewers or assume they know the geography of this region of the world.</w:t>
      </w:r>
    </w:p>
  </w:comment>
  <w:comment w:initials="BC" w:author="Bird, Chris" w:date="2023-08-31T09:31:00Z" w:id="74">
    <w:p w:rsidR="00E61937" w:rsidP="00966F20" w:rsidRDefault="00E61937" w14:paraId="10BC221D" w14:textId="77777777">
      <w:pPr>
        <w:pStyle w:val="CommentText"/>
      </w:pPr>
      <w:r>
        <w:rPr>
          <w:rStyle w:val="CommentReference"/>
        </w:rPr>
        <w:annotationRef/>
      </w:r>
      <w:r>
        <w:t>Based on which taxa?  Fish only?  Fish, corals? Fish, corals, shellfish?</w:t>
      </w:r>
    </w:p>
  </w:comment>
  <w:comment w:initials="BC" w:author="Bird, Chris" w:date="2023-08-31T09:34:00Z" w:id="78">
    <w:p w:rsidR="00F24C6F" w:rsidP="00A11FAE" w:rsidRDefault="00F24C6F" w14:paraId="3D3B5886" w14:textId="77777777">
      <w:pPr>
        <w:pStyle w:val="CommentText"/>
      </w:pPr>
      <w:r>
        <w:rPr>
          <w:rStyle w:val="CommentReference"/>
        </w:rPr>
        <w:annotationRef/>
      </w:r>
      <w:r>
        <w:t>What is the nature of these historical records? Be more specific</w:t>
      </w:r>
    </w:p>
  </w:comment>
  <w:comment w:initials="BC" w:author="Bird, Chris" w:date="2023-08-31T09:35:00Z" w:id="79">
    <w:p w:rsidR="007D5DB7" w:rsidP="002E3E9A" w:rsidRDefault="007D5DB7" w14:paraId="0AD867EF" w14:textId="77777777">
      <w:pPr>
        <w:pStyle w:val="CommentText"/>
      </w:pPr>
      <w:r>
        <w:rPr>
          <w:rStyle w:val="CommentReference"/>
        </w:rPr>
        <w:annotationRef/>
      </w:r>
      <w:r>
        <w:t>What timeframe do they represent</w:t>
      </w:r>
    </w:p>
  </w:comment>
  <w:comment w:initials="BC" w:author="Bird, Chris" w:date="2023-08-31T09:45:00Z" w:id="83">
    <w:p w:rsidR="00FC3156" w:rsidP="004B7527" w:rsidRDefault="00FC3156" w14:paraId="7E9C23CB" w14:textId="77777777">
      <w:pPr>
        <w:pStyle w:val="CommentText"/>
      </w:pPr>
      <w:r>
        <w:rPr>
          <w:rStyle w:val="CommentReference"/>
        </w:rPr>
        <w:annotationRef/>
      </w:r>
      <w:r>
        <w:t>I thought vip was center of center...</w:t>
      </w:r>
    </w:p>
  </w:comment>
  <w:comment w:initials="BC" w:author="Bird, Chris" w:date="2023-08-31T09:35:00Z" w:id="85">
    <w:p w:rsidR="007D5DB7" w:rsidP="0030375E" w:rsidRDefault="007D5DB7" w14:paraId="1107D880" w14:textId="7CB596F1">
      <w:pPr>
        <w:pStyle w:val="CommentText"/>
      </w:pPr>
      <w:r>
        <w:rPr>
          <w:rStyle w:val="CommentReference"/>
        </w:rPr>
        <w:annotationRef/>
      </w:r>
      <w:r>
        <w:t>Provide more description.  Reef fish surveys conducted when, how?  cite</w:t>
      </w:r>
    </w:p>
  </w:comment>
  <w:comment w:initials="BC" w:author="Bird, Chris" w:date="2023-08-31T09:38:00Z" w:id="89">
    <w:p w:rsidR="00F64B04" w:rsidP="005B27B5" w:rsidRDefault="00F64B04" w14:paraId="01CB68B4" w14:textId="77777777">
      <w:pPr>
        <w:pStyle w:val="CommentText"/>
      </w:pPr>
      <w:r>
        <w:rPr>
          <w:rStyle w:val="CommentReference"/>
        </w:rPr>
        <w:annotationRef/>
      </w:r>
      <w:r>
        <w:t>What is the nature of the information that is used to justify this claim? How rigorous is it?  Is there a causal link?  Or is it based on statistical correlations?  Or is it based on educated hypothesizing.  We are going for statistical corellations in this work and if the work to present hasn't been as rigorous, this is a good selling point</w:t>
      </w:r>
    </w:p>
  </w:comment>
  <w:comment w:initials="BC" w:author="Bird, Chris" w:date="2023-08-31T09:44:00Z" w:id="92">
    <w:p w:rsidR="000F3CC5" w:rsidP="007664E4" w:rsidRDefault="000F3CC5" w14:paraId="4AE4B1EC" w14:textId="77777777">
      <w:pPr>
        <w:pStyle w:val="CommentText"/>
      </w:pPr>
      <w:r>
        <w:rPr>
          <w:rStyle w:val="CommentReference"/>
        </w:rPr>
        <w:annotationRef/>
      </w:r>
      <w:r>
        <w:t>I want to reiterate that classifying sst as ecological is incorrect. Its a physical factor affected indirectly by anthropogenic activity, ie climate change</w:t>
      </w:r>
    </w:p>
  </w:comment>
  <w:comment w:initials="BC" w:author="Bird, Chris" w:date="2023-08-31T09:48:00Z" w:id="93">
    <w:p w:rsidR="008325A4" w:rsidP="00AA7FA5" w:rsidRDefault="0011630B" w14:paraId="7FF13D2F" w14:textId="77777777">
      <w:pPr>
        <w:pStyle w:val="CommentText"/>
      </w:pPr>
      <w:r>
        <w:rPr>
          <w:rStyle w:val="CommentReference"/>
        </w:rPr>
        <w:annotationRef/>
      </w:r>
      <w:r w:rsidR="008325A4">
        <w:t>Be more specific.   Which taxa?</w:t>
      </w:r>
    </w:p>
  </w:comment>
  <w:comment w:initials="BC" w:author="Bird, Chris" w:date="2023-08-31T09:49:00Z" w:id="94">
    <w:p w:rsidR="000E62B8" w:rsidP="00805AC9" w:rsidRDefault="000E62B8" w14:paraId="00BED2A2" w14:textId="77777777">
      <w:pPr>
        <w:pStyle w:val="CommentText"/>
      </w:pPr>
      <w:r>
        <w:rPr>
          <w:rStyle w:val="CommentReference"/>
        </w:rPr>
        <w:annotationRef/>
      </w:r>
      <w:r>
        <w:t>This needs improvement</w:t>
      </w:r>
    </w:p>
  </w:comment>
  <w:comment w:initials="BC" w:author="Bird, Chris" w:date="2023-08-31T10:03:00Z" w:id="145">
    <w:p w:rsidR="008636DC" w:rsidP="00B96C97" w:rsidRDefault="008636DC" w14:paraId="4563C5E8" w14:textId="77777777">
      <w:pPr>
        <w:pStyle w:val="CommentText"/>
      </w:pPr>
      <w:r>
        <w:rPr>
          <w:rStyle w:val="CommentReference"/>
        </w:rPr>
        <w:annotationRef/>
      </w:r>
      <w:r>
        <w:t>Is this true.  If not, then make it a true statement the accurately depicts the amount of dDNA research that has been done</w:t>
      </w:r>
    </w:p>
  </w:comment>
  <w:comment w:initials="BC" w:author="Bird, Chris" w:date="2023-08-31T10:03:00Z" w:id="146">
    <w:p w:rsidR="008636DC" w:rsidP="00557273" w:rsidRDefault="008636DC" w14:paraId="6C31A650" w14:textId="77777777">
      <w:pPr>
        <w:pStyle w:val="CommentText"/>
      </w:pPr>
      <w:r>
        <w:rPr>
          <w:rStyle w:val="CommentReference"/>
        </w:rPr>
        <w:annotationRef/>
      </w:r>
      <w:r>
        <w:t>Cite</w:t>
      </w:r>
    </w:p>
  </w:comment>
  <w:comment w:initials="BC" w:author="Bird, Chris" w:date="2023-08-31T10:05:00Z" w:id="165">
    <w:p w:rsidR="00DA3888" w:rsidP="00EB1791" w:rsidRDefault="00023BD8" w14:paraId="555B94CD" w14:textId="77777777">
      <w:pPr>
        <w:pStyle w:val="CommentText"/>
      </w:pPr>
      <w:r>
        <w:rPr>
          <w:rStyle w:val="CommentReference"/>
        </w:rPr>
        <w:annotationRef/>
      </w:r>
      <w:r w:rsidR="00DA3888">
        <w:t>Which groups?</w:t>
      </w:r>
    </w:p>
  </w:comment>
  <w:comment w:initials="BC" w:author="Bird, Chris" w:date="2023-08-31T10:34:00Z" w:id="171">
    <w:p w:rsidR="00CC7754" w:rsidP="004D76A5" w:rsidRDefault="00CC7754" w14:paraId="4B05F8D2" w14:textId="77777777">
      <w:pPr>
        <w:pStyle w:val="CommentText"/>
      </w:pPr>
      <w:r>
        <w:rPr>
          <w:rStyle w:val="CommentReference"/>
        </w:rPr>
        <w:annotationRef/>
      </w:r>
      <w:r>
        <w:t>Mixed model to test this</w:t>
      </w:r>
    </w:p>
  </w:comment>
  <w:comment w:initials="BC" w:author="Bird, Chris" w:date="2023-08-31T10:34:00Z" w:id="188">
    <w:p w:rsidR="00CB75A8" w:rsidP="00694242" w:rsidRDefault="00CB75A8" w14:paraId="01F38DF4" w14:textId="080714E9">
      <w:pPr>
        <w:pStyle w:val="CommentText"/>
      </w:pPr>
      <w:r>
        <w:rPr>
          <w:rStyle w:val="CommentReference"/>
        </w:rPr>
        <w:annotationRef/>
      </w:r>
      <w:r>
        <w:t>Permanova to test this</w:t>
      </w:r>
    </w:p>
  </w:comment>
  <w:comment w:initials="BC" w:author="Bird, Chris" w:date="2023-08-31T10:34:00Z" w:id="199">
    <w:p w:rsidR="00CB75A8" w:rsidP="00575948" w:rsidRDefault="00CB75A8" w14:paraId="70136B78" w14:textId="0936AF31">
      <w:pPr>
        <w:pStyle w:val="CommentText"/>
      </w:pPr>
      <w:r>
        <w:rPr>
          <w:rStyle w:val="CommentReference"/>
        </w:rPr>
        <w:annotationRef/>
      </w:r>
      <w:r>
        <w:t>Which factors?  What are factors that shape biogeography in the literature?</w:t>
      </w:r>
    </w:p>
  </w:comment>
  <w:comment w:initials="BC" w:author="Bird, Chris" w:date="2023-08-31T10:42:00Z" w:id="229">
    <w:p w:rsidR="002B0C61" w:rsidP="009D5DF1" w:rsidRDefault="002B0C61" w14:paraId="1BE5CE6F" w14:textId="77777777">
      <w:pPr>
        <w:pStyle w:val="CommentText"/>
      </w:pPr>
      <w:r>
        <w:rPr>
          <w:rStyle w:val="CommentReference"/>
        </w:rPr>
        <w:annotationRef/>
      </w:r>
      <w:r>
        <w:t xml:space="preserve">These need to be determined explicitly and described early on in the proposal.  What do we know about drivers of marine biodiversity? There should be a passage about that early on in the proposal with citaiton </w:t>
      </w:r>
    </w:p>
  </w:comment>
  <w:comment w:initials="BC" w:author="Bird, Chris" w:date="2023-08-23T13:49:00Z" w:id="247">
    <w:p w:rsidR="00DF2C48" w:rsidP="001E2CC0" w:rsidRDefault="00DF2C48" w14:paraId="727ED14E" w14:textId="0F21232C">
      <w:pPr>
        <w:pStyle w:val="CommentText"/>
      </w:pPr>
      <w:r>
        <w:rPr>
          <w:rStyle w:val="CommentReference"/>
        </w:rPr>
        <w:annotationRef/>
      </w:r>
      <w:r>
        <w:t>All tables should be made in excel and then copied and pasted in as images</w:t>
      </w:r>
    </w:p>
  </w:comment>
  <w:comment w:initials="BC" w:author="Bird, Chris" w:date="2023-08-23T13:52:00Z" w:id="248">
    <w:p w:rsidR="003B69E4" w:rsidP="007638A6" w:rsidRDefault="003B69E4" w14:paraId="0D9D8F00" w14:textId="77777777">
      <w:pPr>
        <w:pStyle w:val="CommentText"/>
      </w:pPr>
      <w:r>
        <w:rPr>
          <w:rStyle w:val="CommentReference"/>
        </w:rPr>
        <w:annotationRef/>
      </w:r>
      <w:r>
        <w:t>Something wrong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D3CFDE" w15:done="0"/>
  <w15:commentEx w15:paraId="64FDD3FB" w15:paraIdParent="22D3CFDE" w15:done="0"/>
  <w15:commentEx w15:paraId="5AB4CE2E" w15:paraIdParent="22D3CFDE" w15:done="0"/>
  <w15:commentEx w15:paraId="4BBD31CC" w15:done="0"/>
  <w15:commentEx w15:paraId="149725F1" w15:done="0"/>
  <w15:commentEx w15:paraId="5AB844CA" w15:done="0"/>
  <w15:commentEx w15:paraId="494FF68A" w15:paraIdParent="5AB844CA" w15:done="0"/>
  <w15:commentEx w15:paraId="64F13F4B" w15:paraIdParent="5AB844CA" w15:done="0"/>
  <w15:commentEx w15:paraId="7F9ED3C8" w15:paraIdParent="5AB844CA" w15:done="0"/>
  <w15:commentEx w15:paraId="318614BB" w15:paraIdParent="5AB844CA" w15:done="0"/>
  <w15:commentEx w15:paraId="3763C4FC" w15:paraIdParent="5AB844CA" w15:done="0"/>
  <w15:commentEx w15:paraId="0D15C95B" w15:paraIdParent="5AB844CA" w15:done="0"/>
  <w15:commentEx w15:paraId="244CD67A" w15:paraIdParent="5AB844CA" w15:done="0"/>
  <w15:commentEx w15:paraId="67B63680" w15:paraIdParent="5AB844CA" w15:done="0"/>
  <w15:commentEx w15:paraId="3B66AB0E" w15:done="0"/>
  <w15:commentEx w15:paraId="4A3F5914" w15:paraIdParent="3B66AB0E" w15:done="0"/>
  <w15:commentEx w15:paraId="3B450C07" w15:done="0"/>
  <w15:commentEx w15:paraId="10BC221D" w15:done="0"/>
  <w15:commentEx w15:paraId="3D3B5886" w15:done="0"/>
  <w15:commentEx w15:paraId="0AD867EF" w15:paraIdParent="3D3B5886" w15:done="0"/>
  <w15:commentEx w15:paraId="7E9C23CB" w15:done="0"/>
  <w15:commentEx w15:paraId="1107D880" w15:done="0"/>
  <w15:commentEx w15:paraId="01CB68B4" w15:done="0"/>
  <w15:commentEx w15:paraId="4AE4B1EC" w15:done="0"/>
  <w15:commentEx w15:paraId="7FF13D2F" w15:done="0"/>
  <w15:commentEx w15:paraId="00BED2A2" w15:done="0"/>
  <w15:commentEx w15:paraId="4563C5E8" w15:done="0"/>
  <w15:commentEx w15:paraId="6C31A650" w15:paraIdParent="4563C5E8" w15:done="0"/>
  <w15:commentEx w15:paraId="555B94CD" w15:done="0"/>
  <w15:commentEx w15:paraId="4B05F8D2" w15:done="0"/>
  <w15:commentEx w15:paraId="01F38DF4" w15:done="0"/>
  <w15:commentEx w15:paraId="70136B78" w15:done="0"/>
  <w15:commentEx w15:paraId="1BE5CE6F" w15:done="0"/>
  <w15:commentEx w15:paraId="727ED14E" w15:done="0"/>
  <w15:commentEx w15:paraId="0D9D8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AD90F" w16cex:dateUtc="2023-08-31T14:17:00Z"/>
  <w16cex:commentExtensible w16cex:durableId="289ADBD6" w16cex:dateUtc="2023-08-31T14:28:00Z"/>
  <w16cex:commentExtensible w16cex:durableId="289B12A4" w16cex:dateUtc="2023-08-31T18:22:00Z"/>
  <w16cex:commentExtensible w16cex:durableId="289AD8DB" w16cex:dateUtc="2023-08-31T14:16:00Z"/>
  <w16cex:commentExtensible w16cex:durableId="289AD8BD" w16cex:dateUtc="2023-08-31T14:15:00Z"/>
  <w16cex:commentExtensible w16cex:durableId="289AD883" w16cex:dateUtc="2023-08-31T14:14:00Z"/>
  <w16cex:commentExtensible w16cex:durableId="289B12AE" w16cex:dateUtc="2023-08-31T18:22:00Z"/>
  <w16cex:commentExtensible w16cex:durableId="289B12DF" w16cex:dateUtc="2023-08-31T18:23:00Z"/>
  <w16cex:commentExtensible w16cex:durableId="289B12F7" w16cex:dateUtc="2023-08-31T18:24:00Z"/>
  <w16cex:commentExtensible w16cex:durableId="289B131D" w16cex:dateUtc="2023-08-31T18:24:00Z"/>
  <w16cex:commentExtensible w16cex:durableId="289B1351" w16cex:dateUtc="2023-08-31T18:25:00Z"/>
  <w16cex:commentExtensible w16cex:durableId="289B1397" w16cex:dateUtc="2023-08-31T18:26:00Z"/>
  <w16cex:commentExtensible w16cex:durableId="289B1450" w16cex:dateUtc="2023-08-31T18:29:00Z"/>
  <w16cex:commentExtensible w16cex:durableId="289B1467" w16cex:dateUtc="2023-08-31T18:30:00Z"/>
  <w16cex:commentExtensible w16cex:durableId="289AD967" w16cex:dateUtc="2023-08-31T14:18:00Z"/>
  <w16cex:commentExtensible w16cex:durableId="289AD98A" w16cex:dateUtc="2023-08-31T14:19:00Z"/>
  <w16cex:commentExtensible w16cex:durableId="289ADC21" w16cex:dateUtc="2023-08-31T14:30:00Z"/>
  <w16cex:commentExtensible w16cex:durableId="289ADC83" w16cex:dateUtc="2023-08-31T14:31:00Z"/>
  <w16cex:commentExtensible w16cex:durableId="289ADD18" w16cex:dateUtc="2023-08-31T14:34:00Z"/>
  <w16cex:commentExtensible w16cex:durableId="289ADD6E" w16cex:dateUtc="2023-08-31T14:35:00Z"/>
  <w16cex:commentExtensible w16cex:durableId="289ADFD7" w16cex:dateUtc="2023-08-31T14:45:00Z"/>
  <w16cex:commentExtensible w16cex:durableId="289ADD5D" w16cex:dateUtc="2023-08-31T14:35:00Z"/>
  <w16cex:commentExtensible w16cex:durableId="289ADE33" w16cex:dateUtc="2023-08-31T14:38:00Z"/>
  <w16cex:commentExtensible w16cex:durableId="289ADF7F" w16cex:dateUtc="2023-08-31T14:44:00Z"/>
  <w16cex:commentExtensible w16cex:durableId="289AE05B" w16cex:dateUtc="2023-08-31T14:48:00Z"/>
  <w16cex:commentExtensible w16cex:durableId="289AE0C4" w16cex:dateUtc="2023-08-31T14:49:00Z"/>
  <w16cex:commentExtensible w16cex:durableId="289AE3F6" w16cex:dateUtc="2023-08-31T15:03:00Z"/>
  <w16cex:commentExtensible w16cex:durableId="289AE3FA" w16cex:dateUtc="2023-08-31T15:03:00Z"/>
  <w16cex:commentExtensible w16cex:durableId="289AE467" w16cex:dateUtc="2023-08-31T15:05:00Z"/>
  <w16cex:commentExtensible w16cex:durableId="289AEB3F" w16cex:dateUtc="2023-08-31T15:34:00Z"/>
  <w16cex:commentExtensible w16cex:durableId="289AEB2D" w16cex:dateUtc="2023-08-31T15:34:00Z"/>
  <w16cex:commentExtensible w16cex:durableId="289AEB19" w16cex:dateUtc="2023-08-31T15:34:00Z"/>
  <w16cex:commentExtensible w16cex:durableId="289AED29" w16cex:dateUtc="2023-08-31T15:42:00Z"/>
  <w16cex:commentExtensible w16cex:durableId="28908CEA" w16cex:dateUtc="2023-08-23T18:49:00Z"/>
  <w16cex:commentExtensible w16cex:durableId="28908DA0" w16cex:dateUtc="2023-08-23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D3CFDE" w16cid:durableId="289AD90F"/>
  <w16cid:commentId w16cid:paraId="64FDD3FB" w16cid:durableId="289ADBD6"/>
  <w16cid:commentId w16cid:paraId="5AB4CE2E" w16cid:durableId="289B12A4"/>
  <w16cid:commentId w16cid:paraId="4BBD31CC" w16cid:durableId="289AD8DB"/>
  <w16cid:commentId w16cid:paraId="149725F1" w16cid:durableId="289AD8BD"/>
  <w16cid:commentId w16cid:paraId="5AB844CA" w16cid:durableId="289AD883"/>
  <w16cid:commentId w16cid:paraId="494FF68A" w16cid:durableId="289B12AE"/>
  <w16cid:commentId w16cid:paraId="64F13F4B" w16cid:durableId="289B12DF"/>
  <w16cid:commentId w16cid:paraId="7F9ED3C8" w16cid:durableId="289B12F7"/>
  <w16cid:commentId w16cid:paraId="318614BB" w16cid:durableId="289B131D"/>
  <w16cid:commentId w16cid:paraId="3763C4FC" w16cid:durableId="289B1351"/>
  <w16cid:commentId w16cid:paraId="0D15C95B" w16cid:durableId="289B1397"/>
  <w16cid:commentId w16cid:paraId="244CD67A" w16cid:durableId="289B1450"/>
  <w16cid:commentId w16cid:paraId="67B63680" w16cid:durableId="289B1467"/>
  <w16cid:commentId w16cid:paraId="3B66AB0E" w16cid:durableId="289AD967"/>
  <w16cid:commentId w16cid:paraId="4A3F5914" w16cid:durableId="289AD98A"/>
  <w16cid:commentId w16cid:paraId="3B450C07" w16cid:durableId="289ADC21"/>
  <w16cid:commentId w16cid:paraId="10BC221D" w16cid:durableId="289ADC83"/>
  <w16cid:commentId w16cid:paraId="3D3B5886" w16cid:durableId="289ADD18"/>
  <w16cid:commentId w16cid:paraId="0AD867EF" w16cid:durableId="289ADD6E"/>
  <w16cid:commentId w16cid:paraId="7E9C23CB" w16cid:durableId="289ADFD7"/>
  <w16cid:commentId w16cid:paraId="1107D880" w16cid:durableId="289ADD5D"/>
  <w16cid:commentId w16cid:paraId="01CB68B4" w16cid:durableId="289ADE33"/>
  <w16cid:commentId w16cid:paraId="4AE4B1EC" w16cid:durableId="289ADF7F"/>
  <w16cid:commentId w16cid:paraId="7FF13D2F" w16cid:durableId="289AE05B"/>
  <w16cid:commentId w16cid:paraId="00BED2A2" w16cid:durableId="289AE0C4"/>
  <w16cid:commentId w16cid:paraId="4563C5E8" w16cid:durableId="289AE3F6"/>
  <w16cid:commentId w16cid:paraId="6C31A650" w16cid:durableId="289AE3FA"/>
  <w16cid:commentId w16cid:paraId="555B94CD" w16cid:durableId="289AE467"/>
  <w16cid:commentId w16cid:paraId="4B05F8D2" w16cid:durableId="289AEB3F"/>
  <w16cid:commentId w16cid:paraId="01F38DF4" w16cid:durableId="289AEB2D"/>
  <w16cid:commentId w16cid:paraId="70136B78" w16cid:durableId="289AEB19"/>
  <w16cid:commentId w16cid:paraId="1BE5CE6F" w16cid:durableId="289AED29"/>
  <w16cid:commentId w16cid:paraId="727ED14E" w16cid:durableId="28908CEA"/>
  <w16cid:commentId w16cid:paraId="0D9D8F00" w16cid:durableId="28908D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68DE" w:rsidP="007C3A12" w:rsidRDefault="000F68DE" w14:paraId="46834816" w14:textId="77777777">
      <w:pPr>
        <w:spacing w:after="0" w:line="240" w:lineRule="auto"/>
      </w:pPr>
      <w:r>
        <w:separator/>
      </w:r>
    </w:p>
  </w:endnote>
  <w:endnote w:type="continuationSeparator" w:id="0">
    <w:p w:rsidR="000F68DE" w:rsidP="007C3A12" w:rsidRDefault="000F68DE" w14:paraId="58323599" w14:textId="77777777">
      <w:pPr>
        <w:spacing w:after="0" w:line="240" w:lineRule="auto"/>
      </w:pPr>
      <w:r>
        <w:continuationSeparator/>
      </w:r>
    </w:p>
  </w:endnote>
  <w:endnote w:type="continuationNotice" w:id="1">
    <w:p w:rsidR="000F68DE" w:rsidRDefault="000F68DE" w14:paraId="24664F8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1219"/>
      <w:docPartObj>
        <w:docPartGallery w:val="Page Numbers (Bottom of Page)"/>
        <w:docPartUnique/>
      </w:docPartObj>
    </w:sdtPr>
    <w:sdtEndPr>
      <w:rPr>
        <w:noProof/>
      </w:rPr>
    </w:sdtEndPr>
    <w:sdtContent>
      <w:p w:rsidR="007C3A12" w:rsidRDefault="007C3A12" w14:paraId="6A0A46D0" w14:textId="457C7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C3A12" w:rsidRDefault="007C3A12" w14:paraId="268F5E8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68DE" w:rsidP="007C3A12" w:rsidRDefault="000F68DE" w14:paraId="56DED67C" w14:textId="77777777">
      <w:pPr>
        <w:spacing w:after="0" w:line="240" w:lineRule="auto"/>
      </w:pPr>
      <w:r>
        <w:separator/>
      </w:r>
    </w:p>
  </w:footnote>
  <w:footnote w:type="continuationSeparator" w:id="0">
    <w:p w:rsidR="000F68DE" w:rsidP="007C3A12" w:rsidRDefault="000F68DE" w14:paraId="01D95E0A" w14:textId="77777777">
      <w:pPr>
        <w:spacing w:after="0" w:line="240" w:lineRule="auto"/>
      </w:pPr>
      <w:r>
        <w:continuationSeparator/>
      </w:r>
    </w:p>
  </w:footnote>
  <w:footnote w:type="continuationNotice" w:id="1">
    <w:p w:rsidR="000F68DE" w:rsidRDefault="000F68DE" w14:paraId="1A1EA16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77CA"/>
    <w:multiLevelType w:val="hybridMultilevel"/>
    <w:tmpl w:val="0E24E7F0"/>
    <w:lvl w:ilvl="0" w:tplc="49909254">
      <w:start w:val="1"/>
      <w:numFmt w:val="bullet"/>
      <w:lvlText w:val="-"/>
      <w:lvlJc w:val="left"/>
      <w:pPr>
        <w:ind w:left="720" w:hanging="360"/>
      </w:pPr>
      <w:rPr>
        <w:rFonts w:hint="default" w:ascii="Calibri" w:hAnsi="Calibri" w:cs="Calibri" w:eastAsiaTheme="minorHAnsi"/>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34CB7E6F"/>
    <w:multiLevelType w:val="hybridMultilevel"/>
    <w:tmpl w:val="A00A5026"/>
    <w:lvl w:ilvl="0" w:tplc="A142E9E6">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44A70377"/>
    <w:multiLevelType w:val="hybridMultilevel"/>
    <w:tmpl w:val="12A46BBC"/>
    <w:lvl w:ilvl="0" w:tplc="C87CEFBE">
      <w:start w:val="1"/>
      <w:numFmt w:val="bullet"/>
      <w:lvlText w:val="-"/>
      <w:lvlJc w:val="left"/>
      <w:pPr>
        <w:ind w:left="720" w:hanging="360"/>
      </w:pPr>
      <w:rPr>
        <w:rFonts w:hint="default" w:ascii="Calibri" w:hAnsi="Calibri" w:cs="Calibri" w:eastAsiaTheme="minorHAnsi"/>
      </w:rPr>
    </w:lvl>
    <w:lvl w:ilvl="1" w:tplc="34090003">
      <w:start w:val="1"/>
      <w:numFmt w:val="bullet"/>
      <w:lvlText w:val="o"/>
      <w:lvlJc w:val="left"/>
      <w:pPr>
        <w:ind w:left="1440" w:hanging="360"/>
      </w:pPr>
      <w:rPr>
        <w:rFonts w:hint="default" w:ascii="Courier New" w:hAnsi="Courier New" w:cs="Courier New"/>
      </w:rPr>
    </w:lvl>
    <w:lvl w:ilvl="2" w:tplc="34090005">
      <w:start w:val="1"/>
      <w:numFmt w:val="bullet"/>
      <w:lvlText w:val=""/>
      <w:lvlJc w:val="left"/>
      <w:pPr>
        <w:ind w:left="2160" w:hanging="360"/>
      </w:pPr>
      <w:rPr>
        <w:rFonts w:hint="default" w:ascii="Wingdings" w:hAnsi="Wingdings"/>
      </w:rPr>
    </w:lvl>
    <w:lvl w:ilvl="3" w:tplc="3409000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 w15:restartNumberingAfterBreak="0">
    <w:nsid w:val="45FC2A2B"/>
    <w:multiLevelType w:val="hybridMultilevel"/>
    <w:tmpl w:val="67D4AA52"/>
    <w:lvl w:ilvl="0" w:tplc="DFE2700E">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6AE06B6F"/>
    <w:multiLevelType w:val="hybridMultilevel"/>
    <w:tmpl w:val="A150F670"/>
    <w:lvl w:ilvl="0" w:tplc="E61EAAD6">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6D843196"/>
    <w:multiLevelType w:val="hybridMultilevel"/>
    <w:tmpl w:val="CE38C7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E9B73C6"/>
    <w:multiLevelType w:val="hybridMultilevel"/>
    <w:tmpl w:val="4644EAC2"/>
    <w:lvl w:ilvl="0" w:tplc="14428268">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74275647"/>
    <w:multiLevelType w:val="hybridMultilevel"/>
    <w:tmpl w:val="36EAFCFC"/>
    <w:lvl w:ilvl="0" w:tplc="8C9CAFD8">
      <w:start w:val="8"/>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8" w15:restartNumberingAfterBreak="0">
    <w:nsid w:val="79D23454"/>
    <w:multiLevelType w:val="hybridMultilevel"/>
    <w:tmpl w:val="76AC2DF0"/>
    <w:lvl w:ilvl="0" w:tplc="E61EAAD6">
      <w:numFmt w:val="bullet"/>
      <w:lvlText w:val="-"/>
      <w:lvlJc w:val="left"/>
      <w:pPr>
        <w:ind w:left="720" w:hanging="360"/>
      </w:pPr>
      <w:rPr>
        <w:rFonts w:hint="default" w:ascii="Calibri" w:hAnsi="Calibri" w:cs="Calibri" w:eastAsiaTheme="minorHAnsi"/>
      </w:rPr>
    </w:lvl>
    <w:lvl w:ilvl="1" w:tplc="34090003">
      <w:start w:val="1"/>
      <w:numFmt w:val="bullet"/>
      <w:lvlText w:val="o"/>
      <w:lvlJc w:val="left"/>
      <w:pPr>
        <w:ind w:left="1440" w:hanging="360"/>
      </w:pPr>
      <w:rPr>
        <w:rFonts w:hint="default" w:ascii="Courier New" w:hAnsi="Courier New" w:cs="Courier New"/>
      </w:rPr>
    </w:lvl>
    <w:lvl w:ilvl="2" w:tplc="34090005">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1179543971">
    <w:abstractNumId w:val="8"/>
  </w:num>
  <w:num w:numId="2" w16cid:durableId="32079689">
    <w:abstractNumId w:val="5"/>
  </w:num>
  <w:num w:numId="3" w16cid:durableId="1333144324">
    <w:abstractNumId w:val="4"/>
  </w:num>
  <w:num w:numId="4" w16cid:durableId="73550298">
    <w:abstractNumId w:val="3"/>
  </w:num>
  <w:num w:numId="5" w16cid:durableId="1623267903">
    <w:abstractNumId w:val="6"/>
  </w:num>
  <w:num w:numId="6" w16cid:durableId="2136633830">
    <w:abstractNumId w:val="1"/>
  </w:num>
  <w:num w:numId="7" w16cid:durableId="323634199">
    <w:abstractNumId w:val="2"/>
  </w:num>
  <w:num w:numId="8" w16cid:durableId="1194002889">
    <w:abstractNumId w:val="0"/>
  </w:num>
  <w:num w:numId="9" w16cid:durableId="80296584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d, Chris">
    <w15:presenceInfo w15:providerId="AD" w15:userId="S::Chris.Bird@tamucc.edu::bc755951-c795-4bc4-88fb-751a86e11e7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tru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2E"/>
    <w:rsid w:val="00000000"/>
    <w:rsid w:val="000003D0"/>
    <w:rsid w:val="00000719"/>
    <w:rsid w:val="00002403"/>
    <w:rsid w:val="00004EAE"/>
    <w:rsid w:val="000062FE"/>
    <w:rsid w:val="00006354"/>
    <w:rsid w:val="00006EBA"/>
    <w:rsid w:val="00007483"/>
    <w:rsid w:val="00010C5E"/>
    <w:rsid w:val="00011485"/>
    <w:rsid w:val="000117C3"/>
    <w:rsid w:val="00012B06"/>
    <w:rsid w:val="000137B0"/>
    <w:rsid w:val="00013CC3"/>
    <w:rsid w:val="000140E0"/>
    <w:rsid w:val="000149A0"/>
    <w:rsid w:val="0001613B"/>
    <w:rsid w:val="0002167A"/>
    <w:rsid w:val="000224CE"/>
    <w:rsid w:val="00023BD8"/>
    <w:rsid w:val="00023D47"/>
    <w:rsid w:val="000242CD"/>
    <w:rsid w:val="0002505D"/>
    <w:rsid w:val="000255CA"/>
    <w:rsid w:val="00025969"/>
    <w:rsid w:val="00026DE0"/>
    <w:rsid w:val="0003022A"/>
    <w:rsid w:val="00030BA8"/>
    <w:rsid w:val="00031ADE"/>
    <w:rsid w:val="0003282D"/>
    <w:rsid w:val="0003433B"/>
    <w:rsid w:val="00034523"/>
    <w:rsid w:val="00035238"/>
    <w:rsid w:val="00036CB5"/>
    <w:rsid w:val="00040EFA"/>
    <w:rsid w:val="000413FC"/>
    <w:rsid w:val="00041627"/>
    <w:rsid w:val="0004208D"/>
    <w:rsid w:val="00042F58"/>
    <w:rsid w:val="00043F05"/>
    <w:rsid w:val="0004446F"/>
    <w:rsid w:val="000454AC"/>
    <w:rsid w:val="000500E1"/>
    <w:rsid w:val="00052C13"/>
    <w:rsid w:val="0005382D"/>
    <w:rsid w:val="0005709D"/>
    <w:rsid w:val="00057960"/>
    <w:rsid w:val="000607D5"/>
    <w:rsid w:val="000616FB"/>
    <w:rsid w:val="00062E74"/>
    <w:rsid w:val="00064263"/>
    <w:rsid w:val="0006442E"/>
    <w:rsid w:val="00065371"/>
    <w:rsid w:val="00065E04"/>
    <w:rsid w:val="0006679B"/>
    <w:rsid w:val="00067A75"/>
    <w:rsid w:val="0007098A"/>
    <w:rsid w:val="00072240"/>
    <w:rsid w:val="00072D29"/>
    <w:rsid w:val="00076C38"/>
    <w:rsid w:val="00077F07"/>
    <w:rsid w:val="00083AF9"/>
    <w:rsid w:val="0008582C"/>
    <w:rsid w:val="00085EFB"/>
    <w:rsid w:val="000860B3"/>
    <w:rsid w:val="00087186"/>
    <w:rsid w:val="00091E50"/>
    <w:rsid w:val="0009261E"/>
    <w:rsid w:val="00092A08"/>
    <w:rsid w:val="00092C84"/>
    <w:rsid w:val="000938AB"/>
    <w:rsid w:val="00095E17"/>
    <w:rsid w:val="000973AD"/>
    <w:rsid w:val="0009782B"/>
    <w:rsid w:val="00097CF1"/>
    <w:rsid w:val="000A1824"/>
    <w:rsid w:val="000A2916"/>
    <w:rsid w:val="000A373C"/>
    <w:rsid w:val="000A74E1"/>
    <w:rsid w:val="000A7CD5"/>
    <w:rsid w:val="000A7CE4"/>
    <w:rsid w:val="000B0210"/>
    <w:rsid w:val="000B25A0"/>
    <w:rsid w:val="000B4DD1"/>
    <w:rsid w:val="000C0C84"/>
    <w:rsid w:val="000C1512"/>
    <w:rsid w:val="000C286F"/>
    <w:rsid w:val="000C34FB"/>
    <w:rsid w:val="000C53CB"/>
    <w:rsid w:val="000C5844"/>
    <w:rsid w:val="000D0C98"/>
    <w:rsid w:val="000D27CC"/>
    <w:rsid w:val="000D2C74"/>
    <w:rsid w:val="000D38C2"/>
    <w:rsid w:val="000D4BE1"/>
    <w:rsid w:val="000D6CF0"/>
    <w:rsid w:val="000D6DE7"/>
    <w:rsid w:val="000E01F9"/>
    <w:rsid w:val="000E299E"/>
    <w:rsid w:val="000E3025"/>
    <w:rsid w:val="000E5378"/>
    <w:rsid w:val="000E54E6"/>
    <w:rsid w:val="000E62B8"/>
    <w:rsid w:val="000E6B8A"/>
    <w:rsid w:val="000E73B4"/>
    <w:rsid w:val="000F0F89"/>
    <w:rsid w:val="000F22E1"/>
    <w:rsid w:val="000F231F"/>
    <w:rsid w:val="000F25D3"/>
    <w:rsid w:val="000F3CC5"/>
    <w:rsid w:val="000F45B2"/>
    <w:rsid w:val="000F510E"/>
    <w:rsid w:val="000F52F1"/>
    <w:rsid w:val="000F5B83"/>
    <w:rsid w:val="000F662E"/>
    <w:rsid w:val="000F68DE"/>
    <w:rsid w:val="000F7275"/>
    <w:rsid w:val="000F7679"/>
    <w:rsid w:val="00101B77"/>
    <w:rsid w:val="00102059"/>
    <w:rsid w:val="0010569C"/>
    <w:rsid w:val="001059AE"/>
    <w:rsid w:val="00105C18"/>
    <w:rsid w:val="00106D0E"/>
    <w:rsid w:val="001078C7"/>
    <w:rsid w:val="00107972"/>
    <w:rsid w:val="001103EA"/>
    <w:rsid w:val="00110476"/>
    <w:rsid w:val="00111E57"/>
    <w:rsid w:val="00112477"/>
    <w:rsid w:val="00113E94"/>
    <w:rsid w:val="00114973"/>
    <w:rsid w:val="0011630B"/>
    <w:rsid w:val="00123A4E"/>
    <w:rsid w:val="00125B0B"/>
    <w:rsid w:val="00126048"/>
    <w:rsid w:val="001264B1"/>
    <w:rsid w:val="00126739"/>
    <w:rsid w:val="00127754"/>
    <w:rsid w:val="001308DA"/>
    <w:rsid w:val="00131289"/>
    <w:rsid w:val="00131FED"/>
    <w:rsid w:val="001337CE"/>
    <w:rsid w:val="00133D86"/>
    <w:rsid w:val="00134A8F"/>
    <w:rsid w:val="00134E36"/>
    <w:rsid w:val="001370B8"/>
    <w:rsid w:val="00142ABC"/>
    <w:rsid w:val="0014382E"/>
    <w:rsid w:val="00143F48"/>
    <w:rsid w:val="001467F6"/>
    <w:rsid w:val="00146B79"/>
    <w:rsid w:val="00147571"/>
    <w:rsid w:val="00147583"/>
    <w:rsid w:val="00147BED"/>
    <w:rsid w:val="00153792"/>
    <w:rsid w:val="0015475A"/>
    <w:rsid w:val="00160ACE"/>
    <w:rsid w:val="001647BE"/>
    <w:rsid w:val="001650FC"/>
    <w:rsid w:val="00165216"/>
    <w:rsid w:val="00165800"/>
    <w:rsid w:val="001658B8"/>
    <w:rsid w:val="001675B4"/>
    <w:rsid w:val="001676C6"/>
    <w:rsid w:val="00167E75"/>
    <w:rsid w:val="0017192E"/>
    <w:rsid w:val="0017267F"/>
    <w:rsid w:val="0017494C"/>
    <w:rsid w:val="00175ACF"/>
    <w:rsid w:val="001779B6"/>
    <w:rsid w:val="00180437"/>
    <w:rsid w:val="00181889"/>
    <w:rsid w:val="0018393C"/>
    <w:rsid w:val="00184BEA"/>
    <w:rsid w:val="0018787E"/>
    <w:rsid w:val="00190CD1"/>
    <w:rsid w:val="00192EEE"/>
    <w:rsid w:val="00193B3D"/>
    <w:rsid w:val="00193B62"/>
    <w:rsid w:val="00193CE4"/>
    <w:rsid w:val="00194141"/>
    <w:rsid w:val="00196215"/>
    <w:rsid w:val="00196530"/>
    <w:rsid w:val="00197535"/>
    <w:rsid w:val="00197DD9"/>
    <w:rsid w:val="001A2E39"/>
    <w:rsid w:val="001A357A"/>
    <w:rsid w:val="001A5083"/>
    <w:rsid w:val="001A56C7"/>
    <w:rsid w:val="001A6B19"/>
    <w:rsid w:val="001A723C"/>
    <w:rsid w:val="001A7417"/>
    <w:rsid w:val="001A7971"/>
    <w:rsid w:val="001B1009"/>
    <w:rsid w:val="001B12ED"/>
    <w:rsid w:val="001B2175"/>
    <w:rsid w:val="001B2863"/>
    <w:rsid w:val="001B3576"/>
    <w:rsid w:val="001B3EA6"/>
    <w:rsid w:val="001B4DB5"/>
    <w:rsid w:val="001B4F57"/>
    <w:rsid w:val="001B590F"/>
    <w:rsid w:val="001B5DF8"/>
    <w:rsid w:val="001B68ED"/>
    <w:rsid w:val="001B7097"/>
    <w:rsid w:val="001B73FC"/>
    <w:rsid w:val="001C0B1B"/>
    <w:rsid w:val="001C0C69"/>
    <w:rsid w:val="001C0CA9"/>
    <w:rsid w:val="001C2E4F"/>
    <w:rsid w:val="001C4882"/>
    <w:rsid w:val="001C671A"/>
    <w:rsid w:val="001C7156"/>
    <w:rsid w:val="001D004B"/>
    <w:rsid w:val="001D0716"/>
    <w:rsid w:val="001D1024"/>
    <w:rsid w:val="001D30E4"/>
    <w:rsid w:val="001D3365"/>
    <w:rsid w:val="001D35A3"/>
    <w:rsid w:val="001D5174"/>
    <w:rsid w:val="001E08CE"/>
    <w:rsid w:val="001E1AE4"/>
    <w:rsid w:val="001E1FAC"/>
    <w:rsid w:val="001E237C"/>
    <w:rsid w:val="001E2474"/>
    <w:rsid w:val="001E64B2"/>
    <w:rsid w:val="001E6C74"/>
    <w:rsid w:val="001E757B"/>
    <w:rsid w:val="001E770E"/>
    <w:rsid w:val="001F060B"/>
    <w:rsid w:val="001F1E2D"/>
    <w:rsid w:val="001F2999"/>
    <w:rsid w:val="001F305E"/>
    <w:rsid w:val="001F33BB"/>
    <w:rsid w:val="001F5F38"/>
    <w:rsid w:val="001F653A"/>
    <w:rsid w:val="001F71AB"/>
    <w:rsid w:val="002009A8"/>
    <w:rsid w:val="00201071"/>
    <w:rsid w:val="002015C8"/>
    <w:rsid w:val="00201A5A"/>
    <w:rsid w:val="00202973"/>
    <w:rsid w:val="0020362E"/>
    <w:rsid w:val="00204872"/>
    <w:rsid w:val="00205378"/>
    <w:rsid w:val="0020567C"/>
    <w:rsid w:val="002058F8"/>
    <w:rsid w:val="002079EE"/>
    <w:rsid w:val="00211D05"/>
    <w:rsid w:val="00213B71"/>
    <w:rsid w:val="00213DCB"/>
    <w:rsid w:val="00214421"/>
    <w:rsid w:val="002162AB"/>
    <w:rsid w:val="002167E8"/>
    <w:rsid w:val="00217F68"/>
    <w:rsid w:val="0022093B"/>
    <w:rsid w:val="002231EB"/>
    <w:rsid w:val="00223589"/>
    <w:rsid w:val="0022410B"/>
    <w:rsid w:val="00224928"/>
    <w:rsid w:val="00224F6E"/>
    <w:rsid w:val="0022708A"/>
    <w:rsid w:val="00227B62"/>
    <w:rsid w:val="00230692"/>
    <w:rsid w:val="00231221"/>
    <w:rsid w:val="00232379"/>
    <w:rsid w:val="0023252C"/>
    <w:rsid w:val="002348C8"/>
    <w:rsid w:val="0023499E"/>
    <w:rsid w:val="0023558D"/>
    <w:rsid w:val="002355ED"/>
    <w:rsid w:val="00236BFA"/>
    <w:rsid w:val="00237A7D"/>
    <w:rsid w:val="002401FC"/>
    <w:rsid w:val="0024030F"/>
    <w:rsid w:val="00241C72"/>
    <w:rsid w:val="002428D1"/>
    <w:rsid w:val="00242A85"/>
    <w:rsid w:val="0024334D"/>
    <w:rsid w:val="00244DE3"/>
    <w:rsid w:val="00246610"/>
    <w:rsid w:val="00247C69"/>
    <w:rsid w:val="002501F6"/>
    <w:rsid w:val="0025090A"/>
    <w:rsid w:val="00252768"/>
    <w:rsid w:val="00252FDD"/>
    <w:rsid w:val="002536DB"/>
    <w:rsid w:val="00253C3A"/>
    <w:rsid w:val="002547E3"/>
    <w:rsid w:val="00254D9E"/>
    <w:rsid w:val="00255605"/>
    <w:rsid w:val="002570FC"/>
    <w:rsid w:val="0025711C"/>
    <w:rsid w:val="002609E2"/>
    <w:rsid w:val="0026103D"/>
    <w:rsid w:val="00261304"/>
    <w:rsid w:val="002614F8"/>
    <w:rsid w:val="00261558"/>
    <w:rsid w:val="00261B58"/>
    <w:rsid w:val="00264215"/>
    <w:rsid w:val="00265F3D"/>
    <w:rsid w:val="002666F0"/>
    <w:rsid w:val="00267D32"/>
    <w:rsid w:val="00267E38"/>
    <w:rsid w:val="00270B39"/>
    <w:rsid w:val="00270EB7"/>
    <w:rsid w:val="00272389"/>
    <w:rsid w:val="00272D62"/>
    <w:rsid w:val="00276252"/>
    <w:rsid w:val="00277142"/>
    <w:rsid w:val="00277B89"/>
    <w:rsid w:val="002804F3"/>
    <w:rsid w:val="0028064C"/>
    <w:rsid w:val="00280BCD"/>
    <w:rsid w:val="00281076"/>
    <w:rsid w:val="0028417F"/>
    <w:rsid w:val="00285C59"/>
    <w:rsid w:val="0028636B"/>
    <w:rsid w:val="00287092"/>
    <w:rsid w:val="00287E58"/>
    <w:rsid w:val="00292080"/>
    <w:rsid w:val="002923F7"/>
    <w:rsid w:val="002951C3"/>
    <w:rsid w:val="00295C91"/>
    <w:rsid w:val="00296873"/>
    <w:rsid w:val="002A02EA"/>
    <w:rsid w:val="002A10FC"/>
    <w:rsid w:val="002A168C"/>
    <w:rsid w:val="002A1FBF"/>
    <w:rsid w:val="002A3157"/>
    <w:rsid w:val="002A4E88"/>
    <w:rsid w:val="002A507E"/>
    <w:rsid w:val="002A57FD"/>
    <w:rsid w:val="002A7C25"/>
    <w:rsid w:val="002B06D2"/>
    <w:rsid w:val="002B0789"/>
    <w:rsid w:val="002B0C61"/>
    <w:rsid w:val="002B2315"/>
    <w:rsid w:val="002B26A8"/>
    <w:rsid w:val="002B31B7"/>
    <w:rsid w:val="002B4FCD"/>
    <w:rsid w:val="002B5C48"/>
    <w:rsid w:val="002C061C"/>
    <w:rsid w:val="002C1405"/>
    <w:rsid w:val="002C3EFE"/>
    <w:rsid w:val="002C4452"/>
    <w:rsid w:val="002C4A85"/>
    <w:rsid w:val="002C6720"/>
    <w:rsid w:val="002C73DD"/>
    <w:rsid w:val="002C7E7D"/>
    <w:rsid w:val="002D01EE"/>
    <w:rsid w:val="002D1ED2"/>
    <w:rsid w:val="002D492F"/>
    <w:rsid w:val="002D4950"/>
    <w:rsid w:val="002D740D"/>
    <w:rsid w:val="002E03B1"/>
    <w:rsid w:val="002E0650"/>
    <w:rsid w:val="002E1BF3"/>
    <w:rsid w:val="002E21DF"/>
    <w:rsid w:val="002E240F"/>
    <w:rsid w:val="002E2F9D"/>
    <w:rsid w:val="002E32B8"/>
    <w:rsid w:val="002E4684"/>
    <w:rsid w:val="002E5DD5"/>
    <w:rsid w:val="002E6C38"/>
    <w:rsid w:val="002E6DA9"/>
    <w:rsid w:val="002E7259"/>
    <w:rsid w:val="002E79EB"/>
    <w:rsid w:val="002F035D"/>
    <w:rsid w:val="002F07FA"/>
    <w:rsid w:val="002F14EF"/>
    <w:rsid w:val="002F1D6D"/>
    <w:rsid w:val="002F3553"/>
    <w:rsid w:val="002F512E"/>
    <w:rsid w:val="003053F9"/>
    <w:rsid w:val="0030768F"/>
    <w:rsid w:val="0031017E"/>
    <w:rsid w:val="00313941"/>
    <w:rsid w:val="00314D7D"/>
    <w:rsid w:val="00316294"/>
    <w:rsid w:val="0031727F"/>
    <w:rsid w:val="003174BB"/>
    <w:rsid w:val="0031754A"/>
    <w:rsid w:val="003204E6"/>
    <w:rsid w:val="00320D52"/>
    <w:rsid w:val="00321675"/>
    <w:rsid w:val="00322A6D"/>
    <w:rsid w:val="00322BCB"/>
    <w:rsid w:val="003237F7"/>
    <w:rsid w:val="00325987"/>
    <w:rsid w:val="00326C44"/>
    <w:rsid w:val="00327CD6"/>
    <w:rsid w:val="003301F9"/>
    <w:rsid w:val="003309B5"/>
    <w:rsid w:val="00330D0D"/>
    <w:rsid w:val="00333B2C"/>
    <w:rsid w:val="00334497"/>
    <w:rsid w:val="00335587"/>
    <w:rsid w:val="003358D7"/>
    <w:rsid w:val="003368C5"/>
    <w:rsid w:val="00340161"/>
    <w:rsid w:val="0034179D"/>
    <w:rsid w:val="003425B1"/>
    <w:rsid w:val="00342629"/>
    <w:rsid w:val="00342B6C"/>
    <w:rsid w:val="00343EF9"/>
    <w:rsid w:val="00344A5A"/>
    <w:rsid w:val="00345AB1"/>
    <w:rsid w:val="00345D06"/>
    <w:rsid w:val="00346131"/>
    <w:rsid w:val="00346C2E"/>
    <w:rsid w:val="003477C7"/>
    <w:rsid w:val="003511FC"/>
    <w:rsid w:val="003525A6"/>
    <w:rsid w:val="00353500"/>
    <w:rsid w:val="00357521"/>
    <w:rsid w:val="00360AF2"/>
    <w:rsid w:val="00360FE0"/>
    <w:rsid w:val="0036125F"/>
    <w:rsid w:val="003625EA"/>
    <w:rsid w:val="003635F1"/>
    <w:rsid w:val="00366583"/>
    <w:rsid w:val="003669CD"/>
    <w:rsid w:val="00366F22"/>
    <w:rsid w:val="00367902"/>
    <w:rsid w:val="00367FD5"/>
    <w:rsid w:val="00371263"/>
    <w:rsid w:val="003712AC"/>
    <w:rsid w:val="00371C71"/>
    <w:rsid w:val="00372B3D"/>
    <w:rsid w:val="003751BE"/>
    <w:rsid w:val="003776DD"/>
    <w:rsid w:val="003779D7"/>
    <w:rsid w:val="0038099B"/>
    <w:rsid w:val="00381054"/>
    <w:rsid w:val="0038140B"/>
    <w:rsid w:val="00381905"/>
    <w:rsid w:val="00381C28"/>
    <w:rsid w:val="003825A0"/>
    <w:rsid w:val="00383AC8"/>
    <w:rsid w:val="00384AB7"/>
    <w:rsid w:val="003861CC"/>
    <w:rsid w:val="00387456"/>
    <w:rsid w:val="003908E2"/>
    <w:rsid w:val="0039155D"/>
    <w:rsid w:val="00392D50"/>
    <w:rsid w:val="0039495A"/>
    <w:rsid w:val="003A0F2C"/>
    <w:rsid w:val="003A1338"/>
    <w:rsid w:val="003A2019"/>
    <w:rsid w:val="003A3F2C"/>
    <w:rsid w:val="003A413F"/>
    <w:rsid w:val="003A417A"/>
    <w:rsid w:val="003A5562"/>
    <w:rsid w:val="003A595B"/>
    <w:rsid w:val="003A6373"/>
    <w:rsid w:val="003A6646"/>
    <w:rsid w:val="003B1A18"/>
    <w:rsid w:val="003B3689"/>
    <w:rsid w:val="003B3AE3"/>
    <w:rsid w:val="003B579D"/>
    <w:rsid w:val="003B69E4"/>
    <w:rsid w:val="003B738D"/>
    <w:rsid w:val="003B768F"/>
    <w:rsid w:val="003C06DE"/>
    <w:rsid w:val="003C1663"/>
    <w:rsid w:val="003C3852"/>
    <w:rsid w:val="003C41F1"/>
    <w:rsid w:val="003C44EF"/>
    <w:rsid w:val="003C59E6"/>
    <w:rsid w:val="003C64C6"/>
    <w:rsid w:val="003C777F"/>
    <w:rsid w:val="003D0859"/>
    <w:rsid w:val="003D3494"/>
    <w:rsid w:val="003D3752"/>
    <w:rsid w:val="003D446F"/>
    <w:rsid w:val="003D5DA9"/>
    <w:rsid w:val="003E1A5F"/>
    <w:rsid w:val="003E1EB9"/>
    <w:rsid w:val="003E25B3"/>
    <w:rsid w:val="003E39FB"/>
    <w:rsid w:val="003E41A9"/>
    <w:rsid w:val="003E5628"/>
    <w:rsid w:val="003E570F"/>
    <w:rsid w:val="003E661C"/>
    <w:rsid w:val="003F022F"/>
    <w:rsid w:val="003F154B"/>
    <w:rsid w:val="003F175B"/>
    <w:rsid w:val="003F2A5F"/>
    <w:rsid w:val="003F528A"/>
    <w:rsid w:val="003F74D6"/>
    <w:rsid w:val="003F7AEC"/>
    <w:rsid w:val="00400074"/>
    <w:rsid w:val="00400527"/>
    <w:rsid w:val="00403B59"/>
    <w:rsid w:val="00403FF8"/>
    <w:rsid w:val="0040575B"/>
    <w:rsid w:val="0040582C"/>
    <w:rsid w:val="00405868"/>
    <w:rsid w:val="004063B4"/>
    <w:rsid w:val="004064F8"/>
    <w:rsid w:val="00407265"/>
    <w:rsid w:val="00407671"/>
    <w:rsid w:val="0041000A"/>
    <w:rsid w:val="0041070F"/>
    <w:rsid w:val="00411B48"/>
    <w:rsid w:val="004125C0"/>
    <w:rsid w:val="0041286A"/>
    <w:rsid w:val="00413886"/>
    <w:rsid w:val="00413FCA"/>
    <w:rsid w:val="004145AB"/>
    <w:rsid w:val="00414E5B"/>
    <w:rsid w:val="00416E67"/>
    <w:rsid w:val="004171C2"/>
    <w:rsid w:val="0041775E"/>
    <w:rsid w:val="00420112"/>
    <w:rsid w:val="004219D6"/>
    <w:rsid w:val="00423372"/>
    <w:rsid w:val="00423502"/>
    <w:rsid w:val="00423C9C"/>
    <w:rsid w:val="00424CA8"/>
    <w:rsid w:val="00427B7A"/>
    <w:rsid w:val="00433174"/>
    <w:rsid w:val="0043341C"/>
    <w:rsid w:val="00434C30"/>
    <w:rsid w:val="004350A1"/>
    <w:rsid w:val="00436AC2"/>
    <w:rsid w:val="004415E5"/>
    <w:rsid w:val="004422E3"/>
    <w:rsid w:val="004441B3"/>
    <w:rsid w:val="004443DE"/>
    <w:rsid w:val="00444D76"/>
    <w:rsid w:val="00445AC3"/>
    <w:rsid w:val="00450047"/>
    <w:rsid w:val="00452886"/>
    <w:rsid w:val="00453CC5"/>
    <w:rsid w:val="00454DFF"/>
    <w:rsid w:val="00455DB8"/>
    <w:rsid w:val="00456CC8"/>
    <w:rsid w:val="004611FA"/>
    <w:rsid w:val="004616D9"/>
    <w:rsid w:val="00461C8F"/>
    <w:rsid w:val="00462F38"/>
    <w:rsid w:val="004640C5"/>
    <w:rsid w:val="004658BC"/>
    <w:rsid w:val="00467550"/>
    <w:rsid w:val="00470B42"/>
    <w:rsid w:val="004710DA"/>
    <w:rsid w:val="004743D6"/>
    <w:rsid w:val="00474B66"/>
    <w:rsid w:val="004753D4"/>
    <w:rsid w:val="0047571A"/>
    <w:rsid w:val="00477AB4"/>
    <w:rsid w:val="00477B23"/>
    <w:rsid w:val="00477DE7"/>
    <w:rsid w:val="00481220"/>
    <w:rsid w:val="004825FB"/>
    <w:rsid w:val="00482C60"/>
    <w:rsid w:val="00484310"/>
    <w:rsid w:val="004859BA"/>
    <w:rsid w:val="00486EF8"/>
    <w:rsid w:val="00487713"/>
    <w:rsid w:val="004929C6"/>
    <w:rsid w:val="00494AE4"/>
    <w:rsid w:val="004960B2"/>
    <w:rsid w:val="00496A3E"/>
    <w:rsid w:val="00496BD4"/>
    <w:rsid w:val="00497459"/>
    <w:rsid w:val="00497BD2"/>
    <w:rsid w:val="00497D4E"/>
    <w:rsid w:val="004A179B"/>
    <w:rsid w:val="004A4D85"/>
    <w:rsid w:val="004A57DE"/>
    <w:rsid w:val="004A59D4"/>
    <w:rsid w:val="004A5D9C"/>
    <w:rsid w:val="004A5E9B"/>
    <w:rsid w:val="004A629F"/>
    <w:rsid w:val="004A63C9"/>
    <w:rsid w:val="004B14E9"/>
    <w:rsid w:val="004B2387"/>
    <w:rsid w:val="004B4372"/>
    <w:rsid w:val="004B4C42"/>
    <w:rsid w:val="004B5901"/>
    <w:rsid w:val="004B5F12"/>
    <w:rsid w:val="004B64B3"/>
    <w:rsid w:val="004C01AE"/>
    <w:rsid w:val="004C2351"/>
    <w:rsid w:val="004C23F4"/>
    <w:rsid w:val="004C2545"/>
    <w:rsid w:val="004C288A"/>
    <w:rsid w:val="004C2BAA"/>
    <w:rsid w:val="004C2CB3"/>
    <w:rsid w:val="004C336B"/>
    <w:rsid w:val="004C401B"/>
    <w:rsid w:val="004C57E0"/>
    <w:rsid w:val="004C5C97"/>
    <w:rsid w:val="004C6429"/>
    <w:rsid w:val="004D0318"/>
    <w:rsid w:val="004D103D"/>
    <w:rsid w:val="004D1180"/>
    <w:rsid w:val="004D1A49"/>
    <w:rsid w:val="004D3809"/>
    <w:rsid w:val="004D4DB7"/>
    <w:rsid w:val="004D589B"/>
    <w:rsid w:val="004D658F"/>
    <w:rsid w:val="004D73F4"/>
    <w:rsid w:val="004D7439"/>
    <w:rsid w:val="004D77B9"/>
    <w:rsid w:val="004E013C"/>
    <w:rsid w:val="004E02C3"/>
    <w:rsid w:val="004E0398"/>
    <w:rsid w:val="004E1929"/>
    <w:rsid w:val="004E44CD"/>
    <w:rsid w:val="004E488C"/>
    <w:rsid w:val="004E71E0"/>
    <w:rsid w:val="004F0A68"/>
    <w:rsid w:val="004F2FA0"/>
    <w:rsid w:val="004F3029"/>
    <w:rsid w:val="004F3B91"/>
    <w:rsid w:val="004F57AB"/>
    <w:rsid w:val="004F69F8"/>
    <w:rsid w:val="004F6D41"/>
    <w:rsid w:val="004F6ECE"/>
    <w:rsid w:val="004F70D2"/>
    <w:rsid w:val="005001FE"/>
    <w:rsid w:val="00501D1F"/>
    <w:rsid w:val="0050276A"/>
    <w:rsid w:val="00503A33"/>
    <w:rsid w:val="005048EE"/>
    <w:rsid w:val="00506815"/>
    <w:rsid w:val="00506FD6"/>
    <w:rsid w:val="005070A3"/>
    <w:rsid w:val="00507B34"/>
    <w:rsid w:val="005101E9"/>
    <w:rsid w:val="00510248"/>
    <w:rsid w:val="00510655"/>
    <w:rsid w:val="00511253"/>
    <w:rsid w:val="005132E6"/>
    <w:rsid w:val="005136F0"/>
    <w:rsid w:val="005139A2"/>
    <w:rsid w:val="0051674B"/>
    <w:rsid w:val="005170A5"/>
    <w:rsid w:val="0052040A"/>
    <w:rsid w:val="005216BC"/>
    <w:rsid w:val="00522E0E"/>
    <w:rsid w:val="0052424A"/>
    <w:rsid w:val="00526A26"/>
    <w:rsid w:val="00527A61"/>
    <w:rsid w:val="00527FD8"/>
    <w:rsid w:val="005304BF"/>
    <w:rsid w:val="005315BF"/>
    <w:rsid w:val="005315C2"/>
    <w:rsid w:val="005327A9"/>
    <w:rsid w:val="005330FE"/>
    <w:rsid w:val="00533106"/>
    <w:rsid w:val="0053371A"/>
    <w:rsid w:val="00534E84"/>
    <w:rsid w:val="00534F7F"/>
    <w:rsid w:val="00535B9B"/>
    <w:rsid w:val="005371C4"/>
    <w:rsid w:val="005377CB"/>
    <w:rsid w:val="00537E4B"/>
    <w:rsid w:val="00537FC1"/>
    <w:rsid w:val="005418A0"/>
    <w:rsid w:val="00541EBA"/>
    <w:rsid w:val="00542AD8"/>
    <w:rsid w:val="00545220"/>
    <w:rsid w:val="005456C6"/>
    <w:rsid w:val="0054797E"/>
    <w:rsid w:val="005508C7"/>
    <w:rsid w:val="00551668"/>
    <w:rsid w:val="005524EB"/>
    <w:rsid w:val="00552533"/>
    <w:rsid w:val="00553A87"/>
    <w:rsid w:val="0055425C"/>
    <w:rsid w:val="00554496"/>
    <w:rsid w:val="00556F77"/>
    <w:rsid w:val="00561328"/>
    <w:rsid w:val="005617DD"/>
    <w:rsid w:val="00562144"/>
    <w:rsid w:val="005670F2"/>
    <w:rsid w:val="005708EF"/>
    <w:rsid w:val="00571869"/>
    <w:rsid w:val="00572171"/>
    <w:rsid w:val="005724E9"/>
    <w:rsid w:val="005742BA"/>
    <w:rsid w:val="00576176"/>
    <w:rsid w:val="0057745A"/>
    <w:rsid w:val="00580247"/>
    <w:rsid w:val="00580E33"/>
    <w:rsid w:val="00581537"/>
    <w:rsid w:val="005820C9"/>
    <w:rsid w:val="00582270"/>
    <w:rsid w:val="005857DF"/>
    <w:rsid w:val="00586C5F"/>
    <w:rsid w:val="005906C1"/>
    <w:rsid w:val="00590DB4"/>
    <w:rsid w:val="00591108"/>
    <w:rsid w:val="00591B68"/>
    <w:rsid w:val="0059372F"/>
    <w:rsid w:val="005959FA"/>
    <w:rsid w:val="00595C03"/>
    <w:rsid w:val="005964BF"/>
    <w:rsid w:val="0059680A"/>
    <w:rsid w:val="00597108"/>
    <w:rsid w:val="00597824"/>
    <w:rsid w:val="00597FC0"/>
    <w:rsid w:val="005A0ED8"/>
    <w:rsid w:val="005A17DB"/>
    <w:rsid w:val="005A4AC5"/>
    <w:rsid w:val="005A6156"/>
    <w:rsid w:val="005A727A"/>
    <w:rsid w:val="005A7469"/>
    <w:rsid w:val="005B000C"/>
    <w:rsid w:val="005B1521"/>
    <w:rsid w:val="005B178F"/>
    <w:rsid w:val="005B1E87"/>
    <w:rsid w:val="005B413B"/>
    <w:rsid w:val="005B437A"/>
    <w:rsid w:val="005B536B"/>
    <w:rsid w:val="005B545F"/>
    <w:rsid w:val="005B71DC"/>
    <w:rsid w:val="005B75BD"/>
    <w:rsid w:val="005B7BFC"/>
    <w:rsid w:val="005C006D"/>
    <w:rsid w:val="005C14BD"/>
    <w:rsid w:val="005C2860"/>
    <w:rsid w:val="005C2873"/>
    <w:rsid w:val="005C2993"/>
    <w:rsid w:val="005C37B3"/>
    <w:rsid w:val="005C5CF8"/>
    <w:rsid w:val="005C766B"/>
    <w:rsid w:val="005C77D8"/>
    <w:rsid w:val="005D1431"/>
    <w:rsid w:val="005D3D79"/>
    <w:rsid w:val="005D4F79"/>
    <w:rsid w:val="005D5CC8"/>
    <w:rsid w:val="005D6A67"/>
    <w:rsid w:val="005E3856"/>
    <w:rsid w:val="005E402F"/>
    <w:rsid w:val="005E44B3"/>
    <w:rsid w:val="005E59BD"/>
    <w:rsid w:val="005E6576"/>
    <w:rsid w:val="005E72CF"/>
    <w:rsid w:val="005F0D3E"/>
    <w:rsid w:val="005F19CD"/>
    <w:rsid w:val="005F24F9"/>
    <w:rsid w:val="005F3689"/>
    <w:rsid w:val="005F3737"/>
    <w:rsid w:val="005F3DF6"/>
    <w:rsid w:val="005F3E4F"/>
    <w:rsid w:val="005F4463"/>
    <w:rsid w:val="005F45B8"/>
    <w:rsid w:val="005F53EF"/>
    <w:rsid w:val="005F5F28"/>
    <w:rsid w:val="00606FEE"/>
    <w:rsid w:val="00607153"/>
    <w:rsid w:val="00611580"/>
    <w:rsid w:val="00613734"/>
    <w:rsid w:val="00614A41"/>
    <w:rsid w:val="00617831"/>
    <w:rsid w:val="00617D96"/>
    <w:rsid w:val="0062026C"/>
    <w:rsid w:val="006208A0"/>
    <w:rsid w:val="00625892"/>
    <w:rsid w:val="00631ED9"/>
    <w:rsid w:val="00632068"/>
    <w:rsid w:val="0063208B"/>
    <w:rsid w:val="00632E9B"/>
    <w:rsid w:val="00633AA3"/>
    <w:rsid w:val="00633F9B"/>
    <w:rsid w:val="00633FE5"/>
    <w:rsid w:val="006369B7"/>
    <w:rsid w:val="00636F27"/>
    <w:rsid w:val="00637130"/>
    <w:rsid w:val="00637ADD"/>
    <w:rsid w:val="006430B9"/>
    <w:rsid w:val="0064471A"/>
    <w:rsid w:val="006457D7"/>
    <w:rsid w:val="006459C1"/>
    <w:rsid w:val="006466A0"/>
    <w:rsid w:val="0064681C"/>
    <w:rsid w:val="00647B18"/>
    <w:rsid w:val="00651F3E"/>
    <w:rsid w:val="00652327"/>
    <w:rsid w:val="00653267"/>
    <w:rsid w:val="00654E63"/>
    <w:rsid w:val="006552B9"/>
    <w:rsid w:val="006559AC"/>
    <w:rsid w:val="00655E13"/>
    <w:rsid w:val="006560E8"/>
    <w:rsid w:val="00656921"/>
    <w:rsid w:val="00656CC9"/>
    <w:rsid w:val="006573C6"/>
    <w:rsid w:val="006575EC"/>
    <w:rsid w:val="0065793A"/>
    <w:rsid w:val="00657D95"/>
    <w:rsid w:val="00660174"/>
    <w:rsid w:val="00661374"/>
    <w:rsid w:val="00662944"/>
    <w:rsid w:val="0066326D"/>
    <w:rsid w:val="00663BBE"/>
    <w:rsid w:val="00664F91"/>
    <w:rsid w:val="00665209"/>
    <w:rsid w:val="00670FE2"/>
    <w:rsid w:val="006716B7"/>
    <w:rsid w:val="0067224B"/>
    <w:rsid w:val="006733A4"/>
    <w:rsid w:val="00677C9D"/>
    <w:rsid w:val="006803AA"/>
    <w:rsid w:val="00680E0E"/>
    <w:rsid w:val="00681845"/>
    <w:rsid w:val="00682F55"/>
    <w:rsid w:val="00683189"/>
    <w:rsid w:val="006847D5"/>
    <w:rsid w:val="00684DCF"/>
    <w:rsid w:val="00685621"/>
    <w:rsid w:val="00685A94"/>
    <w:rsid w:val="006863FA"/>
    <w:rsid w:val="00686DDF"/>
    <w:rsid w:val="0068784F"/>
    <w:rsid w:val="00687C70"/>
    <w:rsid w:val="006925FA"/>
    <w:rsid w:val="00694AD2"/>
    <w:rsid w:val="00696AD5"/>
    <w:rsid w:val="00696DA2"/>
    <w:rsid w:val="00697537"/>
    <w:rsid w:val="006978C4"/>
    <w:rsid w:val="00697FF6"/>
    <w:rsid w:val="006A1155"/>
    <w:rsid w:val="006A1194"/>
    <w:rsid w:val="006A1882"/>
    <w:rsid w:val="006A25FA"/>
    <w:rsid w:val="006A2D0C"/>
    <w:rsid w:val="006A5844"/>
    <w:rsid w:val="006A6B35"/>
    <w:rsid w:val="006A7EC6"/>
    <w:rsid w:val="006B0142"/>
    <w:rsid w:val="006B125E"/>
    <w:rsid w:val="006B27B5"/>
    <w:rsid w:val="006B2B94"/>
    <w:rsid w:val="006B2DD5"/>
    <w:rsid w:val="006B3A6A"/>
    <w:rsid w:val="006B4577"/>
    <w:rsid w:val="006B6224"/>
    <w:rsid w:val="006B7632"/>
    <w:rsid w:val="006B7A94"/>
    <w:rsid w:val="006C2839"/>
    <w:rsid w:val="006C3540"/>
    <w:rsid w:val="006C389A"/>
    <w:rsid w:val="006C5154"/>
    <w:rsid w:val="006C5BD4"/>
    <w:rsid w:val="006C6B2A"/>
    <w:rsid w:val="006C6D83"/>
    <w:rsid w:val="006C7B5E"/>
    <w:rsid w:val="006D123A"/>
    <w:rsid w:val="006D214E"/>
    <w:rsid w:val="006D246C"/>
    <w:rsid w:val="006D2D19"/>
    <w:rsid w:val="006D3791"/>
    <w:rsid w:val="006D4569"/>
    <w:rsid w:val="006D6138"/>
    <w:rsid w:val="006D6B18"/>
    <w:rsid w:val="006D7AEE"/>
    <w:rsid w:val="006E00AC"/>
    <w:rsid w:val="006E0AF0"/>
    <w:rsid w:val="006E10E3"/>
    <w:rsid w:val="006E1A14"/>
    <w:rsid w:val="006E3D6F"/>
    <w:rsid w:val="006E4B0F"/>
    <w:rsid w:val="006E60CA"/>
    <w:rsid w:val="006E61B5"/>
    <w:rsid w:val="006E68B7"/>
    <w:rsid w:val="006E6EC4"/>
    <w:rsid w:val="006E751B"/>
    <w:rsid w:val="006F00B9"/>
    <w:rsid w:val="006F0554"/>
    <w:rsid w:val="006F1874"/>
    <w:rsid w:val="006F19DD"/>
    <w:rsid w:val="006F1C5C"/>
    <w:rsid w:val="006F2A69"/>
    <w:rsid w:val="006F2AF1"/>
    <w:rsid w:val="006F41B2"/>
    <w:rsid w:val="006F6C2C"/>
    <w:rsid w:val="006F71F7"/>
    <w:rsid w:val="007004EE"/>
    <w:rsid w:val="00700B2D"/>
    <w:rsid w:val="00701E27"/>
    <w:rsid w:val="007020FA"/>
    <w:rsid w:val="0070357C"/>
    <w:rsid w:val="00705B4B"/>
    <w:rsid w:val="00715961"/>
    <w:rsid w:val="00716376"/>
    <w:rsid w:val="00716B42"/>
    <w:rsid w:val="00716E03"/>
    <w:rsid w:val="00716E97"/>
    <w:rsid w:val="00717FF4"/>
    <w:rsid w:val="00720384"/>
    <w:rsid w:val="00722451"/>
    <w:rsid w:val="00722BE7"/>
    <w:rsid w:val="00723E11"/>
    <w:rsid w:val="00724AEA"/>
    <w:rsid w:val="00730202"/>
    <w:rsid w:val="0073032E"/>
    <w:rsid w:val="00730A3C"/>
    <w:rsid w:val="00731817"/>
    <w:rsid w:val="0073256E"/>
    <w:rsid w:val="0073292E"/>
    <w:rsid w:val="007335BF"/>
    <w:rsid w:val="00733DB5"/>
    <w:rsid w:val="00736CEC"/>
    <w:rsid w:val="007377B2"/>
    <w:rsid w:val="00737CC2"/>
    <w:rsid w:val="00740BAD"/>
    <w:rsid w:val="00742922"/>
    <w:rsid w:val="007440A2"/>
    <w:rsid w:val="0074496D"/>
    <w:rsid w:val="00746146"/>
    <w:rsid w:val="007461B7"/>
    <w:rsid w:val="007510B5"/>
    <w:rsid w:val="007516D1"/>
    <w:rsid w:val="00752D2E"/>
    <w:rsid w:val="00753232"/>
    <w:rsid w:val="00755582"/>
    <w:rsid w:val="00756A73"/>
    <w:rsid w:val="00757DFE"/>
    <w:rsid w:val="00760EB1"/>
    <w:rsid w:val="007631D3"/>
    <w:rsid w:val="00764706"/>
    <w:rsid w:val="007709EE"/>
    <w:rsid w:val="007722AB"/>
    <w:rsid w:val="00774330"/>
    <w:rsid w:val="00774DFA"/>
    <w:rsid w:val="00775BA0"/>
    <w:rsid w:val="00776C6C"/>
    <w:rsid w:val="00780AEA"/>
    <w:rsid w:val="00780C26"/>
    <w:rsid w:val="00782579"/>
    <w:rsid w:val="0078457A"/>
    <w:rsid w:val="00785CFF"/>
    <w:rsid w:val="0078601E"/>
    <w:rsid w:val="00792A69"/>
    <w:rsid w:val="00793F9E"/>
    <w:rsid w:val="00796684"/>
    <w:rsid w:val="00797B60"/>
    <w:rsid w:val="007A15DF"/>
    <w:rsid w:val="007A2E93"/>
    <w:rsid w:val="007A47AF"/>
    <w:rsid w:val="007A605F"/>
    <w:rsid w:val="007A6A60"/>
    <w:rsid w:val="007A702B"/>
    <w:rsid w:val="007A765A"/>
    <w:rsid w:val="007A78BF"/>
    <w:rsid w:val="007B0E94"/>
    <w:rsid w:val="007B0FB8"/>
    <w:rsid w:val="007B2632"/>
    <w:rsid w:val="007B2D5B"/>
    <w:rsid w:val="007B4E94"/>
    <w:rsid w:val="007B5111"/>
    <w:rsid w:val="007B57C0"/>
    <w:rsid w:val="007B5F33"/>
    <w:rsid w:val="007B7066"/>
    <w:rsid w:val="007B79F5"/>
    <w:rsid w:val="007C0E91"/>
    <w:rsid w:val="007C1B6B"/>
    <w:rsid w:val="007C1F79"/>
    <w:rsid w:val="007C1FBF"/>
    <w:rsid w:val="007C2269"/>
    <w:rsid w:val="007C332F"/>
    <w:rsid w:val="007C3A12"/>
    <w:rsid w:val="007C3F03"/>
    <w:rsid w:val="007C4F91"/>
    <w:rsid w:val="007C537C"/>
    <w:rsid w:val="007C56A6"/>
    <w:rsid w:val="007D002D"/>
    <w:rsid w:val="007D08A6"/>
    <w:rsid w:val="007D2AED"/>
    <w:rsid w:val="007D5DB7"/>
    <w:rsid w:val="007D755A"/>
    <w:rsid w:val="007E328C"/>
    <w:rsid w:val="007E3730"/>
    <w:rsid w:val="007E461D"/>
    <w:rsid w:val="007E5A65"/>
    <w:rsid w:val="007E5AC8"/>
    <w:rsid w:val="007E5FC5"/>
    <w:rsid w:val="007F02BB"/>
    <w:rsid w:val="007F1F11"/>
    <w:rsid w:val="007F277C"/>
    <w:rsid w:val="007F2DDD"/>
    <w:rsid w:val="007F4307"/>
    <w:rsid w:val="007F5472"/>
    <w:rsid w:val="007F5D0B"/>
    <w:rsid w:val="007F611A"/>
    <w:rsid w:val="007F6598"/>
    <w:rsid w:val="0080061E"/>
    <w:rsid w:val="00802467"/>
    <w:rsid w:val="00803850"/>
    <w:rsid w:val="00803AE1"/>
    <w:rsid w:val="00803E7A"/>
    <w:rsid w:val="008051B3"/>
    <w:rsid w:val="00810572"/>
    <w:rsid w:val="00810609"/>
    <w:rsid w:val="0081249F"/>
    <w:rsid w:val="008131F9"/>
    <w:rsid w:val="00813C4B"/>
    <w:rsid w:val="00815EFC"/>
    <w:rsid w:val="008174A0"/>
    <w:rsid w:val="00817A87"/>
    <w:rsid w:val="00820D7E"/>
    <w:rsid w:val="008210A8"/>
    <w:rsid w:val="008211AF"/>
    <w:rsid w:val="008229A7"/>
    <w:rsid w:val="00822FE5"/>
    <w:rsid w:val="0082351B"/>
    <w:rsid w:val="00823DCE"/>
    <w:rsid w:val="00824BAD"/>
    <w:rsid w:val="00825DBA"/>
    <w:rsid w:val="00830084"/>
    <w:rsid w:val="008309D4"/>
    <w:rsid w:val="00831D94"/>
    <w:rsid w:val="008325A4"/>
    <w:rsid w:val="00833DC4"/>
    <w:rsid w:val="00834593"/>
    <w:rsid w:val="00834EC5"/>
    <w:rsid w:val="008351F7"/>
    <w:rsid w:val="008368EB"/>
    <w:rsid w:val="00840765"/>
    <w:rsid w:val="00845084"/>
    <w:rsid w:val="00845EE2"/>
    <w:rsid w:val="008464A6"/>
    <w:rsid w:val="008479E4"/>
    <w:rsid w:val="00850BBA"/>
    <w:rsid w:val="00851014"/>
    <w:rsid w:val="008521A0"/>
    <w:rsid w:val="00853696"/>
    <w:rsid w:val="00855DF4"/>
    <w:rsid w:val="00856AFA"/>
    <w:rsid w:val="008608A9"/>
    <w:rsid w:val="00860E5C"/>
    <w:rsid w:val="008636DC"/>
    <w:rsid w:val="00863E5A"/>
    <w:rsid w:val="00864D2D"/>
    <w:rsid w:val="00865EBF"/>
    <w:rsid w:val="0086679D"/>
    <w:rsid w:val="008678A2"/>
    <w:rsid w:val="00871890"/>
    <w:rsid w:val="00871FD8"/>
    <w:rsid w:val="008733D8"/>
    <w:rsid w:val="008740A3"/>
    <w:rsid w:val="00874F71"/>
    <w:rsid w:val="008751D6"/>
    <w:rsid w:val="00875565"/>
    <w:rsid w:val="0087566E"/>
    <w:rsid w:val="00876C6F"/>
    <w:rsid w:val="008822B7"/>
    <w:rsid w:val="00882736"/>
    <w:rsid w:val="008834F0"/>
    <w:rsid w:val="00883C43"/>
    <w:rsid w:val="00884854"/>
    <w:rsid w:val="00886325"/>
    <w:rsid w:val="008864B9"/>
    <w:rsid w:val="00886A25"/>
    <w:rsid w:val="00887312"/>
    <w:rsid w:val="00887BDB"/>
    <w:rsid w:val="00892E39"/>
    <w:rsid w:val="00894696"/>
    <w:rsid w:val="00894DB2"/>
    <w:rsid w:val="00894E67"/>
    <w:rsid w:val="0089580D"/>
    <w:rsid w:val="008A0230"/>
    <w:rsid w:val="008A19B5"/>
    <w:rsid w:val="008A331F"/>
    <w:rsid w:val="008A3E4E"/>
    <w:rsid w:val="008A63DD"/>
    <w:rsid w:val="008A7708"/>
    <w:rsid w:val="008B0363"/>
    <w:rsid w:val="008B10F8"/>
    <w:rsid w:val="008B22BF"/>
    <w:rsid w:val="008B4F6A"/>
    <w:rsid w:val="008B5414"/>
    <w:rsid w:val="008B770D"/>
    <w:rsid w:val="008B7A1D"/>
    <w:rsid w:val="008C1090"/>
    <w:rsid w:val="008C1196"/>
    <w:rsid w:val="008C1BA2"/>
    <w:rsid w:val="008C4ACC"/>
    <w:rsid w:val="008C5BBD"/>
    <w:rsid w:val="008D09CA"/>
    <w:rsid w:val="008D18B2"/>
    <w:rsid w:val="008D1FBE"/>
    <w:rsid w:val="008D3399"/>
    <w:rsid w:val="008D4664"/>
    <w:rsid w:val="008D534B"/>
    <w:rsid w:val="008D6065"/>
    <w:rsid w:val="008D6E1A"/>
    <w:rsid w:val="008E4574"/>
    <w:rsid w:val="008E4A31"/>
    <w:rsid w:val="008E4FF0"/>
    <w:rsid w:val="008E581A"/>
    <w:rsid w:val="008E62EB"/>
    <w:rsid w:val="008E6FCF"/>
    <w:rsid w:val="008F084D"/>
    <w:rsid w:val="008F23ED"/>
    <w:rsid w:val="008F475D"/>
    <w:rsid w:val="008F6E2B"/>
    <w:rsid w:val="00901D31"/>
    <w:rsid w:val="00903978"/>
    <w:rsid w:val="00904489"/>
    <w:rsid w:val="009047C0"/>
    <w:rsid w:val="0090540F"/>
    <w:rsid w:val="00905647"/>
    <w:rsid w:val="0090703E"/>
    <w:rsid w:val="009125F0"/>
    <w:rsid w:val="00912774"/>
    <w:rsid w:val="00912809"/>
    <w:rsid w:val="00913C17"/>
    <w:rsid w:val="00913F33"/>
    <w:rsid w:val="00914B54"/>
    <w:rsid w:val="00914E5F"/>
    <w:rsid w:val="00916BEA"/>
    <w:rsid w:val="00916E64"/>
    <w:rsid w:val="009200AD"/>
    <w:rsid w:val="009208D2"/>
    <w:rsid w:val="00921537"/>
    <w:rsid w:val="0092166A"/>
    <w:rsid w:val="00921673"/>
    <w:rsid w:val="00922B4A"/>
    <w:rsid w:val="00927051"/>
    <w:rsid w:val="00930DEA"/>
    <w:rsid w:val="00931336"/>
    <w:rsid w:val="00931436"/>
    <w:rsid w:val="0093236E"/>
    <w:rsid w:val="00933992"/>
    <w:rsid w:val="0093414A"/>
    <w:rsid w:val="00934456"/>
    <w:rsid w:val="0093453E"/>
    <w:rsid w:val="0093507D"/>
    <w:rsid w:val="009360AC"/>
    <w:rsid w:val="009360BA"/>
    <w:rsid w:val="00936A18"/>
    <w:rsid w:val="009372A1"/>
    <w:rsid w:val="009414EE"/>
    <w:rsid w:val="00945CDC"/>
    <w:rsid w:val="0094618F"/>
    <w:rsid w:val="009475A9"/>
    <w:rsid w:val="00951380"/>
    <w:rsid w:val="00952848"/>
    <w:rsid w:val="009546C3"/>
    <w:rsid w:val="00957527"/>
    <w:rsid w:val="0096031E"/>
    <w:rsid w:val="0096294E"/>
    <w:rsid w:val="0096578F"/>
    <w:rsid w:val="00965A8A"/>
    <w:rsid w:val="00965B35"/>
    <w:rsid w:val="00966A81"/>
    <w:rsid w:val="00967DF0"/>
    <w:rsid w:val="00976660"/>
    <w:rsid w:val="009837EF"/>
    <w:rsid w:val="00984473"/>
    <w:rsid w:val="00985334"/>
    <w:rsid w:val="0098647C"/>
    <w:rsid w:val="00987DEA"/>
    <w:rsid w:val="00990297"/>
    <w:rsid w:val="00990833"/>
    <w:rsid w:val="00991970"/>
    <w:rsid w:val="00991DD9"/>
    <w:rsid w:val="00995AEE"/>
    <w:rsid w:val="00996BF9"/>
    <w:rsid w:val="00997B01"/>
    <w:rsid w:val="009A05DD"/>
    <w:rsid w:val="009A0B50"/>
    <w:rsid w:val="009A1833"/>
    <w:rsid w:val="009A3E9D"/>
    <w:rsid w:val="009A4979"/>
    <w:rsid w:val="009A5143"/>
    <w:rsid w:val="009A6D81"/>
    <w:rsid w:val="009B0451"/>
    <w:rsid w:val="009B23F3"/>
    <w:rsid w:val="009B2EEC"/>
    <w:rsid w:val="009B3FC5"/>
    <w:rsid w:val="009B55AA"/>
    <w:rsid w:val="009B5F59"/>
    <w:rsid w:val="009C01CD"/>
    <w:rsid w:val="009C12F1"/>
    <w:rsid w:val="009C32F2"/>
    <w:rsid w:val="009C5192"/>
    <w:rsid w:val="009C53A8"/>
    <w:rsid w:val="009C5CCA"/>
    <w:rsid w:val="009C7A34"/>
    <w:rsid w:val="009D0478"/>
    <w:rsid w:val="009D06AF"/>
    <w:rsid w:val="009D199E"/>
    <w:rsid w:val="009D33B9"/>
    <w:rsid w:val="009D3B61"/>
    <w:rsid w:val="009D3EDB"/>
    <w:rsid w:val="009D5589"/>
    <w:rsid w:val="009D591B"/>
    <w:rsid w:val="009D5BEC"/>
    <w:rsid w:val="009D7218"/>
    <w:rsid w:val="009D7CF1"/>
    <w:rsid w:val="009E5AF3"/>
    <w:rsid w:val="009E5D1C"/>
    <w:rsid w:val="009E732D"/>
    <w:rsid w:val="009E75FB"/>
    <w:rsid w:val="009E7CD4"/>
    <w:rsid w:val="009F087B"/>
    <w:rsid w:val="009F2683"/>
    <w:rsid w:val="009F2778"/>
    <w:rsid w:val="009F2935"/>
    <w:rsid w:val="009F2A50"/>
    <w:rsid w:val="009F3C85"/>
    <w:rsid w:val="009F45A5"/>
    <w:rsid w:val="009F4FE2"/>
    <w:rsid w:val="009F709A"/>
    <w:rsid w:val="009F7514"/>
    <w:rsid w:val="00A01194"/>
    <w:rsid w:val="00A03C1B"/>
    <w:rsid w:val="00A0405A"/>
    <w:rsid w:val="00A05E58"/>
    <w:rsid w:val="00A07D91"/>
    <w:rsid w:val="00A1008C"/>
    <w:rsid w:val="00A13098"/>
    <w:rsid w:val="00A134D5"/>
    <w:rsid w:val="00A1423C"/>
    <w:rsid w:val="00A14994"/>
    <w:rsid w:val="00A17D64"/>
    <w:rsid w:val="00A201DA"/>
    <w:rsid w:val="00A2137C"/>
    <w:rsid w:val="00A25574"/>
    <w:rsid w:val="00A31760"/>
    <w:rsid w:val="00A3191F"/>
    <w:rsid w:val="00A32354"/>
    <w:rsid w:val="00A330F5"/>
    <w:rsid w:val="00A33824"/>
    <w:rsid w:val="00A3584E"/>
    <w:rsid w:val="00A359F7"/>
    <w:rsid w:val="00A3639D"/>
    <w:rsid w:val="00A36417"/>
    <w:rsid w:val="00A371D3"/>
    <w:rsid w:val="00A41B41"/>
    <w:rsid w:val="00A4231B"/>
    <w:rsid w:val="00A4510A"/>
    <w:rsid w:val="00A45EF4"/>
    <w:rsid w:val="00A4635F"/>
    <w:rsid w:val="00A502A3"/>
    <w:rsid w:val="00A50C60"/>
    <w:rsid w:val="00A50EBC"/>
    <w:rsid w:val="00A5234E"/>
    <w:rsid w:val="00A54BFD"/>
    <w:rsid w:val="00A54D98"/>
    <w:rsid w:val="00A55B88"/>
    <w:rsid w:val="00A56111"/>
    <w:rsid w:val="00A57268"/>
    <w:rsid w:val="00A608AD"/>
    <w:rsid w:val="00A60C8F"/>
    <w:rsid w:val="00A63A8D"/>
    <w:rsid w:val="00A6440C"/>
    <w:rsid w:val="00A64EAF"/>
    <w:rsid w:val="00A653E8"/>
    <w:rsid w:val="00A670D7"/>
    <w:rsid w:val="00A67C4F"/>
    <w:rsid w:val="00A67C55"/>
    <w:rsid w:val="00A743B3"/>
    <w:rsid w:val="00A7645B"/>
    <w:rsid w:val="00A80936"/>
    <w:rsid w:val="00A80F58"/>
    <w:rsid w:val="00A817FF"/>
    <w:rsid w:val="00A8190C"/>
    <w:rsid w:val="00A81D1E"/>
    <w:rsid w:val="00A82737"/>
    <w:rsid w:val="00A842C8"/>
    <w:rsid w:val="00A861F2"/>
    <w:rsid w:val="00A86C45"/>
    <w:rsid w:val="00A87172"/>
    <w:rsid w:val="00A90818"/>
    <w:rsid w:val="00A90A23"/>
    <w:rsid w:val="00A9215A"/>
    <w:rsid w:val="00A94E50"/>
    <w:rsid w:val="00A97099"/>
    <w:rsid w:val="00AA18D0"/>
    <w:rsid w:val="00AA5AA0"/>
    <w:rsid w:val="00AA6874"/>
    <w:rsid w:val="00AB0D63"/>
    <w:rsid w:val="00AB158F"/>
    <w:rsid w:val="00AB168A"/>
    <w:rsid w:val="00AB2BC6"/>
    <w:rsid w:val="00AB3142"/>
    <w:rsid w:val="00AB36DB"/>
    <w:rsid w:val="00AB506D"/>
    <w:rsid w:val="00AB537A"/>
    <w:rsid w:val="00AB7DCE"/>
    <w:rsid w:val="00AC1481"/>
    <w:rsid w:val="00AC1631"/>
    <w:rsid w:val="00AC238F"/>
    <w:rsid w:val="00AC32ED"/>
    <w:rsid w:val="00AC57F4"/>
    <w:rsid w:val="00AC73B5"/>
    <w:rsid w:val="00AC77E9"/>
    <w:rsid w:val="00AD0C32"/>
    <w:rsid w:val="00AD1798"/>
    <w:rsid w:val="00AD1CD6"/>
    <w:rsid w:val="00AD4401"/>
    <w:rsid w:val="00AD4477"/>
    <w:rsid w:val="00AD66F7"/>
    <w:rsid w:val="00AE0CEA"/>
    <w:rsid w:val="00AE2468"/>
    <w:rsid w:val="00AE3090"/>
    <w:rsid w:val="00AE33A5"/>
    <w:rsid w:val="00AE33AC"/>
    <w:rsid w:val="00AE6294"/>
    <w:rsid w:val="00AE6DEE"/>
    <w:rsid w:val="00AF2353"/>
    <w:rsid w:val="00AF35A4"/>
    <w:rsid w:val="00AF3754"/>
    <w:rsid w:val="00AF3918"/>
    <w:rsid w:val="00AF3C9F"/>
    <w:rsid w:val="00AF6CD3"/>
    <w:rsid w:val="00AF7960"/>
    <w:rsid w:val="00AF7E71"/>
    <w:rsid w:val="00B00373"/>
    <w:rsid w:val="00B00416"/>
    <w:rsid w:val="00B0337A"/>
    <w:rsid w:val="00B054B9"/>
    <w:rsid w:val="00B0665D"/>
    <w:rsid w:val="00B06CF7"/>
    <w:rsid w:val="00B115A0"/>
    <w:rsid w:val="00B13A36"/>
    <w:rsid w:val="00B1695F"/>
    <w:rsid w:val="00B16D9F"/>
    <w:rsid w:val="00B203B8"/>
    <w:rsid w:val="00B22C33"/>
    <w:rsid w:val="00B23670"/>
    <w:rsid w:val="00B25219"/>
    <w:rsid w:val="00B25A54"/>
    <w:rsid w:val="00B2774F"/>
    <w:rsid w:val="00B30021"/>
    <w:rsid w:val="00B30A60"/>
    <w:rsid w:val="00B311EC"/>
    <w:rsid w:val="00B315BB"/>
    <w:rsid w:val="00B316E3"/>
    <w:rsid w:val="00B3175E"/>
    <w:rsid w:val="00B31D2A"/>
    <w:rsid w:val="00B33536"/>
    <w:rsid w:val="00B3383C"/>
    <w:rsid w:val="00B359F6"/>
    <w:rsid w:val="00B36DB3"/>
    <w:rsid w:val="00B40515"/>
    <w:rsid w:val="00B4094A"/>
    <w:rsid w:val="00B41B3D"/>
    <w:rsid w:val="00B4225B"/>
    <w:rsid w:val="00B432B5"/>
    <w:rsid w:val="00B433C8"/>
    <w:rsid w:val="00B44E1B"/>
    <w:rsid w:val="00B45C66"/>
    <w:rsid w:val="00B465B8"/>
    <w:rsid w:val="00B46FEB"/>
    <w:rsid w:val="00B5260D"/>
    <w:rsid w:val="00B5323D"/>
    <w:rsid w:val="00B53D93"/>
    <w:rsid w:val="00B562E8"/>
    <w:rsid w:val="00B56647"/>
    <w:rsid w:val="00B56CD7"/>
    <w:rsid w:val="00B6031C"/>
    <w:rsid w:val="00B60CC4"/>
    <w:rsid w:val="00B64C01"/>
    <w:rsid w:val="00B6516D"/>
    <w:rsid w:val="00B66281"/>
    <w:rsid w:val="00B70419"/>
    <w:rsid w:val="00B7160E"/>
    <w:rsid w:val="00B71650"/>
    <w:rsid w:val="00B71C4A"/>
    <w:rsid w:val="00B71F63"/>
    <w:rsid w:val="00B72045"/>
    <w:rsid w:val="00B72409"/>
    <w:rsid w:val="00B74038"/>
    <w:rsid w:val="00B741E7"/>
    <w:rsid w:val="00B74627"/>
    <w:rsid w:val="00B7647A"/>
    <w:rsid w:val="00B76EC6"/>
    <w:rsid w:val="00B8039F"/>
    <w:rsid w:val="00B81D67"/>
    <w:rsid w:val="00B8290A"/>
    <w:rsid w:val="00B8557F"/>
    <w:rsid w:val="00B85ECA"/>
    <w:rsid w:val="00B86A18"/>
    <w:rsid w:val="00B86B52"/>
    <w:rsid w:val="00B87EBF"/>
    <w:rsid w:val="00B87FBC"/>
    <w:rsid w:val="00B907E3"/>
    <w:rsid w:val="00B91602"/>
    <w:rsid w:val="00B92385"/>
    <w:rsid w:val="00B92EA0"/>
    <w:rsid w:val="00B92EEF"/>
    <w:rsid w:val="00B9380B"/>
    <w:rsid w:val="00B93EF2"/>
    <w:rsid w:val="00B9614F"/>
    <w:rsid w:val="00BA093A"/>
    <w:rsid w:val="00BA181D"/>
    <w:rsid w:val="00BA33C0"/>
    <w:rsid w:val="00BA35A4"/>
    <w:rsid w:val="00BA6484"/>
    <w:rsid w:val="00BA69F0"/>
    <w:rsid w:val="00BB019E"/>
    <w:rsid w:val="00BB0621"/>
    <w:rsid w:val="00BB0852"/>
    <w:rsid w:val="00BB22FB"/>
    <w:rsid w:val="00BB2DDC"/>
    <w:rsid w:val="00BB4306"/>
    <w:rsid w:val="00BB52C5"/>
    <w:rsid w:val="00BB56C1"/>
    <w:rsid w:val="00BB5827"/>
    <w:rsid w:val="00BB68A4"/>
    <w:rsid w:val="00BC17D0"/>
    <w:rsid w:val="00BC2737"/>
    <w:rsid w:val="00BC4E4C"/>
    <w:rsid w:val="00BC4F5B"/>
    <w:rsid w:val="00BC50FB"/>
    <w:rsid w:val="00BD037E"/>
    <w:rsid w:val="00BD0D51"/>
    <w:rsid w:val="00BD15D3"/>
    <w:rsid w:val="00BD28B1"/>
    <w:rsid w:val="00BD2B15"/>
    <w:rsid w:val="00BD43F4"/>
    <w:rsid w:val="00BD7E33"/>
    <w:rsid w:val="00BE14D1"/>
    <w:rsid w:val="00BE317D"/>
    <w:rsid w:val="00BE46E0"/>
    <w:rsid w:val="00BE46EE"/>
    <w:rsid w:val="00BE696F"/>
    <w:rsid w:val="00BF5D8C"/>
    <w:rsid w:val="00BF6441"/>
    <w:rsid w:val="00BF684A"/>
    <w:rsid w:val="00C04160"/>
    <w:rsid w:val="00C04AE2"/>
    <w:rsid w:val="00C0596F"/>
    <w:rsid w:val="00C059C6"/>
    <w:rsid w:val="00C05E48"/>
    <w:rsid w:val="00C07AA4"/>
    <w:rsid w:val="00C131CD"/>
    <w:rsid w:val="00C132D2"/>
    <w:rsid w:val="00C13801"/>
    <w:rsid w:val="00C142D4"/>
    <w:rsid w:val="00C142EF"/>
    <w:rsid w:val="00C145FB"/>
    <w:rsid w:val="00C1464B"/>
    <w:rsid w:val="00C16A4E"/>
    <w:rsid w:val="00C16FE4"/>
    <w:rsid w:val="00C202DC"/>
    <w:rsid w:val="00C20CB6"/>
    <w:rsid w:val="00C20E7F"/>
    <w:rsid w:val="00C213A9"/>
    <w:rsid w:val="00C2171C"/>
    <w:rsid w:val="00C22117"/>
    <w:rsid w:val="00C2295C"/>
    <w:rsid w:val="00C22C2D"/>
    <w:rsid w:val="00C22DC7"/>
    <w:rsid w:val="00C23E0E"/>
    <w:rsid w:val="00C2409D"/>
    <w:rsid w:val="00C240B5"/>
    <w:rsid w:val="00C24C87"/>
    <w:rsid w:val="00C24DF4"/>
    <w:rsid w:val="00C26338"/>
    <w:rsid w:val="00C26A54"/>
    <w:rsid w:val="00C273C5"/>
    <w:rsid w:val="00C278AB"/>
    <w:rsid w:val="00C278D1"/>
    <w:rsid w:val="00C31106"/>
    <w:rsid w:val="00C31403"/>
    <w:rsid w:val="00C33721"/>
    <w:rsid w:val="00C346EB"/>
    <w:rsid w:val="00C34D5A"/>
    <w:rsid w:val="00C35428"/>
    <w:rsid w:val="00C36A9A"/>
    <w:rsid w:val="00C41961"/>
    <w:rsid w:val="00C46692"/>
    <w:rsid w:val="00C507F8"/>
    <w:rsid w:val="00C51156"/>
    <w:rsid w:val="00C51792"/>
    <w:rsid w:val="00C52BAF"/>
    <w:rsid w:val="00C54176"/>
    <w:rsid w:val="00C54563"/>
    <w:rsid w:val="00C5667D"/>
    <w:rsid w:val="00C57A3A"/>
    <w:rsid w:val="00C61127"/>
    <w:rsid w:val="00C62333"/>
    <w:rsid w:val="00C62C00"/>
    <w:rsid w:val="00C62ECC"/>
    <w:rsid w:val="00C62F2F"/>
    <w:rsid w:val="00C6426F"/>
    <w:rsid w:val="00C64830"/>
    <w:rsid w:val="00C71556"/>
    <w:rsid w:val="00C74F7F"/>
    <w:rsid w:val="00C81403"/>
    <w:rsid w:val="00C81AD5"/>
    <w:rsid w:val="00C8437A"/>
    <w:rsid w:val="00C85B12"/>
    <w:rsid w:val="00C86E51"/>
    <w:rsid w:val="00C87AE1"/>
    <w:rsid w:val="00C90657"/>
    <w:rsid w:val="00C91DA5"/>
    <w:rsid w:val="00C93641"/>
    <w:rsid w:val="00C9435C"/>
    <w:rsid w:val="00C94D6B"/>
    <w:rsid w:val="00C94E0A"/>
    <w:rsid w:val="00C9536A"/>
    <w:rsid w:val="00C95592"/>
    <w:rsid w:val="00CA23D6"/>
    <w:rsid w:val="00CA28AD"/>
    <w:rsid w:val="00CA2AF0"/>
    <w:rsid w:val="00CA2BE9"/>
    <w:rsid w:val="00CA474E"/>
    <w:rsid w:val="00CA7346"/>
    <w:rsid w:val="00CA762C"/>
    <w:rsid w:val="00CB1855"/>
    <w:rsid w:val="00CB2178"/>
    <w:rsid w:val="00CB37DB"/>
    <w:rsid w:val="00CB38A6"/>
    <w:rsid w:val="00CB5A86"/>
    <w:rsid w:val="00CB75A8"/>
    <w:rsid w:val="00CC072E"/>
    <w:rsid w:val="00CC16B1"/>
    <w:rsid w:val="00CC1DB7"/>
    <w:rsid w:val="00CC1EF2"/>
    <w:rsid w:val="00CC2E0E"/>
    <w:rsid w:val="00CC37AD"/>
    <w:rsid w:val="00CC37CA"/>
    <w:rsid w:val="00CC3BCA"/>
    <w:rsid w:val="00CC5172"/>
    <w:rsid w:val="00CC7754"/>
    <w:rsid w:val="00CD19FC"/>
    <w:rsid w:val="00CD289B"/>
    <w:rsid w:val="00CD2959"/>
    <w:rsid w:val="00CD2DBE"/>
    <w:rsid w:val="00CD2FC6"/>
    <w:rsid w:val="00CD35E3"/>
    <w:rsid w:val="00CD3CFB"/>
    <w:rsid w:val="00CD49D4"/>
    <w:rsid w:val="00CD6241"/>
    <w:rsid w:val="00CD6D96"/>
    <w:rsid w:val="00CD72DC"/>
    <w:rsid w:val="00CD74CE"/>
    <w:rsid w:val="00CE0F64"/>
    <w:rsid w:val="00CE1B06"/>
    <w:rsid w:val="00CE3085"/>
    <w:rsid w:val="00CE3EB3"/>
    <w:rsid w:val="00CE4E00"/>
    <w:rsid w:val="00CE6187"/>
    <w:rsid w:val="00CE639A"/>
    <w:rsid w:val="00CF1FCA"/>
    <w:rsid w:val="00CF481E"/>
    <w:rsid w:val="00CF4FBA"/>
    <w:rsid w:val="00CF7D9F"/>
    <w:rsid w:val="00D00CD3"/>
    <w:rsid w:val="00D03FC8"/>
    <w:rsid w:val="00D045C7"/>
    <w:rsid w:val="00D0467D"/>
    <w:rsid w:val="00D0495E"/>
    <w:rsid w:val="00D0597D"/>
    <w:rsid w:val="00D06124"/>
    <w:rsid w:val="00D06622"/>
    <w:rsid w:val="00D071B2"/>
    <w:rsid w:val="00D10785"/>
    <w:rsid w:val="00D11236"/>
    <w:rsid w:val="00D12236"/>
    <w:rsid w:val="00D1432F"/>
    <w:rsid w:val="00D14E23"/>
    <w:rsid w:val="00D174A6"/>
    <w:rsid w:val="00D17A37"/>
    <w:rsid w:val="00D20DEA"/>
    <w:rsid w:val="00D2155E"/>
    <w:rsid w:val="00D22C07"/>
    <w:rsid w:val="00D24928"/>
    <w:rsid w:val="00D24A0A"/>
    <w:rsid w:val="00D250D7"/>
    <w:rsid w:val="00D26F3B"/>
    <w:rsid w:val="00D2725D"/>
    <w:rsid w:val="00D27999"/>
    <w:rsid w:val="00D33434"/>
    <w:rsid w:val="00D335B7"/>
    <w:rsid w:val="00D3676C"/>
    <w:rsid w:val="00D36953"/>
    <w:rsid w:val="00D42702"/>
    <w:rsid w:val="00D45966"/>
    <w:rsid w:val="00D4670C"/>
    <w:rsid w:val="00D51AED"/>
    <w:rsid w:val="00D525B4"/>
    <w:rsid w:val="00D525C1"/>
    <w:rsid w:val="00D52B38"/>
    <w:rsid w:val="00D5416B"/>
    <w:rsid w:val="00D54C84"/>
    <w:rsid w:val="00D5536E"/>
    <w:rsid w:val="00D55A1D"/>
    <w:rsid w:val="00D56072"/>
    <w:rsid w:val="00D608B6"/>
    <w:rsid w:val="00D60EA4"/>
    <w:rsid w:val="00D61C0B"/>
    <w:rsid w:val="00D629C8"/>
    <w:rsid w:val="00D62B23"/>
    <w:rsid w:val="00D64B3E"/>
    <w:rsid w:val="00D669BB"/>
    <w:rsid w:val="00D677EA"/>
    <w:rsid w:val="00D67FB0"/>
    <w:rsid w:val="00D67FEE"/>
    <w:rsid w:val="00D70524"/>
    <w:rsid w:val="00D7052E"/>
    <w:rsid w:val="00D70BD7"/>
    <w:rsid w:val="00D717E2"/>
    <w:rsid w:val="00D71DEA"/>
    <w:rsid w:val="00D71EC6"/>
    <w:rsid w:val="00D72049"/>
    <w:rsid w:val="00D72236"/>
    <w:rsid w:val="00D72AC5"/>
    <w:rsid w:val="00D72B2B"/>
    <w:rsid w:val="00D73CC8"/>
    <w:rsid w:val="00D74820"/>
    <w:rsid w:val="00D7495F"/>
    <w:rsid w:val="00D75E8B"/>
    <w:rsid w:val="00D77EB9"/>
    <w:rsid w:val="00D8055C"/>
    <w:rsid w:val="00D80C31"/>
    <w:rsid w:val="00D80FFC"/>
    <w:rsid w:val="00D81CB0"/>
    <w:rsid w:val="00D82206"/>
    <w:rsid w:val="00D82ACD"/>
    <w:rsid w:val="00D866A0"/>
    <w:rsid w:val="00D8681C"/>
    <w:rsid w:val="00D87B72"/>
    <w:rsid w:val="00D87E5A"/>
    <w:rsid w:val="00D90B77"/>
    <w:rsid w:val="00D947F9"/>
    <w:rsid w:val="00D950D7"/>
    <w:rsid w:val="00D961AF"/>
    <w:rsid w:val="00D967C4"/>
    <w:rsid w:val="00D968E0"/>
    <w:rsid w:val="00D97582"/>
    <w:rsid w:val="00D979A8"/>
    <w:rsid w:val="00DA22AD"/>
    <w:rsid w:val="00DA3888"/>
    <w:rsid w:val="00DB1CD8"/>
    <w:rsid w:val="00DB2462"/>
    <w:rsid w:val="00DB25C5"/>
    <w:rsid w:val="00DB2BCC"/>
    <w:rsid w:val="00DB2C93"/>
    <w:rsid w:val="00DB2C98"/>
    <w:rsid w:val="00DB5E1E"/>
    <w:rsid w:val="00DB6AE5"/>
    <w:rsid w:val="00DB7F1E"/>
    <w:rsid w:val="00DC3B21"/>
    <w:rsid w:val="00DC4671"/>
    <w:rsid w:val="00DC4977"/>
    <w:rsid w:val="00DC78A0"/>
    <w:rsid w:val="00DC7A51"/>
    <w:rsid w:val="00DD0EA3"/>
    <w:rsid w:val="00DD317F"/>
    <w:rsid w:val="00DD498D"/>
    <w:rsid w:val="00DD7D01"/>
    <w:rsid w:val="00DE1D71"/>
    <w:rsid w:val="00DE25D5"/>
    <w:rsid w:val="00DE48D1"/>
    <w:rsid w:val="00DE565F"/>
    <w:rsid w:val="00DE572A"/>
    <w:rsid w:val="00DF2C48"/>
    <w:rsid w:val="00DF3355"/>
    <w:rsid w:val="00DF46FC"/>
    <w:rsid w:val="00DF4B57"/>
    <w:rsid w:val="00DF61CF"/>
    <w:rsid w:val="00DF6DEE"/>
    <w:rsid w:val="00DF7383"/>
    <w:rsid w:val="00DF7940"/>
    <w:rsid w:val="00E00D16"/>
    <w:rsid w:val="00E0309B"/>
    <w:rsid w:val="00E03DCF"/>
    <w:rsid w:val="00E05B1D"/>
    <w:rsid w:val="00E06682"/>
    <w:rsid w:val="00E0691E"/>
    <w:rsid w:val="00E1459A"/>
    <w:rsid w:val="00E15721"/>
    <w:rsid w:val="00E17FF7"/>
    <w:rsid w:val="00E22AA3"/>
    <w:rsid w:val="00E230CC"/>
    <w:rsid w:val="00E2411C"/>
    <w:rsid w:val="00E24287"/>
    <w:rsid w:val="00E24394"/>
    <w:rsid w:val="00E275CE"/>
    <w:rsid w:val="00E27F9D"/>
    <w:rsid w:val="00E308AB"/>
    <w:rsid w:val="00E31F65"/>
    <w:rsid w:val="00E31FE8"/>
    <w:rsid w:val="00E32C46"/>
    <w:rsid w:val="00E33628"/>
    <w:rsid w:val="00E33D59"/>
    <w:rsid w:val="00E33E00"/>
    <w:rsid w:val="00E3405E"/>
    <w:rsid w:val="00E34ADF"/>
    <w:rsid w:val="00E354D8"/>
    <w:rsid w:val="00E36AA5"/>
    <w:rsid w:val="00E36ECE"/>
    <w:rsid w:val="00E37F25"/>
    <w:rsid w:val="00E4017C"/>
    <w:rsid w:val="00E41364"/>
    <w:rsid w:val="00E41946"/>
    <w:rsid w:val="00E42A88"/>
    <w:rsid w:val="00E4337A"/>
    <w:rsid w:val="00E448DE"/>
    <w:rsid w:val="00E44F2B"/>
    <w:rsid w:val="00E463DE"/>
    <w:rsid w:val="00E47134"/>
    <w:rsid w:val="00E472E1"/>
    <w:rsid w:val="00E47772"/>
    <w:rsid w:val="00E47D53"/>
    <w:rsid w:val="00E50361"/>
    <w:rsid w:val="00E516E4"/>
    <w:rsid w:val="00E532DB"/>
    <w:rsid w:val="00E53525"/>
    <w:rsid w:val="00E55391"/>
    <w:rsid w:val="00E558F4"/>
    <w:rsid w:val="00E55FD2"/>
    <w:rsid w:val="00E564C0"/>
    <w:rsid w:val="00E5677E"/>
    <w:rsid w:val="00E5753B"/>
    <w:rsid w:val="00E6055B"/>
    <w:rsid w:val="00E61619"/>
    <w:rsid w:val="00E61937"/>
    <w:rsid w:val="00E61ABA"/>
    <w:rsid w:val="00E62352"/>
    <w:rsid w:val="00E631C4"/>
    <w:rsid w:val="00E6347C"/>
    <w:rsid w:val="00E67DC5"/>
    <w:rsid w:val="00E70977"/>
    <w:rsid w:val="00E713F2"/>
    <w:rsid w:val="00E7147E"/>
    <w:rsid w:val="00E745E7"/>
    <w:rsid w:val="00E7537C"/>
    <w:rsid w:val="00E75928"/>
    <w:rsid w:val="00E7673D"/>
    <w:rsid w:val="00E76F74"/>
    <w:rsid w:val="00E775C8"/>
    <w:rsid w:val="00E77C15"/>
    <w:rsid w:val="00E80CBC"/>
    <w:rsid w:val="00E81203"/>
    <w:rsid w:val="00E8358D"/>
    <w:rsid w:val="00E86684"/>
    <w:rsid w:val="00E86689"/>
    <w:rsid w:val="00E8763D"/>
    <w:rsid w:val="00E87FE6"/>
    <w:rsid w:val="00E93114"/>
    <w:rsid w:val="00E939B7"/>
    <w:rsid w:val="00E93C6D"/>
    <w:rsid w:val="00E93E97"/>
    <w:rsid w:val="00E948B8"/>
    <w:rsid w:val="00E96D7D"/>
    <w:rsid w:val="00EA0376"/>
    <w:rsid w:val="00EA0ADB"/>
    <w:rsid w:val="00EA0B5C"/>
    <w:rsid w:val="00EA167B"/>
    <w:rsid w:val="00EA19B5"/>
    <w:rsid w:val="00EA1E6D"/>
    <w:rsid w:val="00EA29CD"/>
    <w:rsid w:val="00EA4848"/>
    <w:rsid w:val="00EA4F32"/>
    <w:rsid w:val="00EA6C61"/>
    <w:rsid w:val="00EA6D3E"/>
    <w:rsid w:val="00EB0B25"/>
    <w:rsid w:val="00EB14EE"/>
    <w:rsid w:val="00EB2223"/>
    <w:rsid w:val="00EB68A2"/>
    <w:rsid w:val="00EB69EC"/>
    <w:rsid w:val="00EB6D5F"/>
    <w:rsid w:val="00EB709D"/>
    <w:rsid w:val="00EC24AB"/>
    <w:rsid w:val="00EC4BE9"/>
    <w:rsid w:val="00EC59E1"/>
    <w:rsid w:val="00EC7EFB"/>
    <w:rsid w:val="00ED0C2A"/>
    <w:rsid w:val="00ED246B"/>
    <w:rsid w:val="00ED2BA7"/>
    <w:rsid w:val="00ED38A7"/>
    <w:rsid w:val="00EE0263"/>
    <w:rsid w:val="00EE0467"/>
    <w:rsid w:val="00EE1AAF"/>
    <w:rsid w:val="00EE2787"/>
    <w:rsid w:val="00EE2A70"/>
    <w:rsid w:val="00EE2DA6"/>
    <w:rsid w:val="00EE317B"/>
    <w:rsid w:val="00EE35BF"/>
    <w:rsid w:val="00EE4C5B"/>
    <w:rsid w:val="00EE5824"/>
    <w:rsid w:val="00EE613A"/>
    <w:rsid w:val="00EE6F00"/>
    <w:rsid w:val="00EF24A4"/>
    <w:rsid w:val="00EF330A"/>
    <w:rsid w:val="00EF3FA6"/>
    <w:rsid w:val="00EF3FFC"/>
    <w:rsid w:val="00EF5E27"/>
    <w:rsid w:val="00EF6195"/>
    <w:rsid w:val="00EF6FEE"/>
    <w:rsid w:val="00F001BA"/>
    <w:rsid w:val="00F027A7"/>
    <w:rsid w:val="00F03546"/>
    <w:rsid w:val="00F0381F"/>
    <w:rsid w:val="00F03C83"/>
    <w:rsid w:val="00F05D09"/>
    <w:rsid w:val="00F12BFF"/>
    <w:rsid w:val="00F132AC"/>
    <w:rsid w:val="00F13762"/>
    <w:rsid w:val="00F14D35"/>
    <w:rsid w:val="00F175B7"/>
    <w:rsid w:val="00F176AF"/>
    <w:rsid w:val="00F179F0"/>
    <w:rsid w:val="00F20CCC"/>
    <w:rsid w:val="00F21762"/>
    <w:rsid w:val="00F21C33"/>
    <w:rsid w:val="00F24C6F"/>
    <w:rsid w:val="00F25F95"/>
    <w:rsid w:val="00F26493"/>
    <w:rsid w:val="00F30949"/>
    <w:rsid w:val="00F31A2F"/>
    <w:rsid w:val="00F31E8A"/>
    <w:rsid w:val="00F31FEB"/>
    <w:rsid w:val="00F320F9"/>
    <w:rsid w:val="00F324AC"/>
    <w:rsid w:val="00F32835"/>
    <w:rsid w:val="00F34D17"/>
    <w:rsid w:val="00F36C1C"/>
    <w:rsid w:val="00F371E9"/>
    <w:rsid w:val="00F37B7F"/>
    <w:rsid w:val="00F40D41"/>
    <w:rsid w:val="00F412D9"/>
    <w:rsid w:val="00F422BC"/>
    <w:rsid w:val="00F43F62"/>
    <w:rsid w:val="00F46B7C"/>
    <w:rsid w:val="00F47341"/>
    <w:rsid w:val="00F47699"/>
    <w:rsid w:val="00F5216D"/>
    <w:rsid w:val="00F53728"/>
    <w:rsid w:val="00F539AC"/>
    <w:rsid w:val="00F54C23"/>
    <w:rsid w:val="00F54EEF"/>
    <w:rsid w:val="00F6122B"/>
    <w:rsid w:val="00F63028"/>
    <w:rsid w:val="00F643B5"/>
    <w:rsid w:val="00F64790"/>
    <w:rsid w:val="00F64B04"/>
    <w:rsid w:val="00F654D0"/>
    <w:rsid w:val="00F65CBB"/>
    <w:rsid w:val="00F67449"/>
    <w:rsid w:val="00F679C4"/>
    <w:rsid w:val="00F70F90"/>
    <w:rsid w:val="00F711AB"/>
    <w:rsid w:val="00F73593"/>
    <w:rsid w:val="00F74F8A"/>
    <w:rsid w:val="00F75AE7"/>
    <w:rsid w:val="00F75BC2"/>
    <w:rsid w:val="00F75F02"/>
    <w:rsid w:val="00F8126E"/>
    <w:rsid w:val="00F841FC"/>
    <w:rsid w:val="00F84F97"/>
    <w:rsid w:val="00F854E9"/>
    <w:rsid w:val="00F86022"/>
    <w:rsid w:val="00F869AE"/>
    <w:rsid w:val="00F87F96"/>
    <w:rsid w:val="00F91903"/>
    <w:rsid w:val="00F91DC8"/>
    <w:rsid w:val="00F929A7"/>
    <w:rsid w:val="00F929DF"/>
    <w:rsid w:val="00F93869"/>
    <w:rsid w:val="00F947DA"/>
    <w:rsid w:val="00FA0521"/>
    <w:rsid w:val="00FA0CFA"/>
    <w:rsid w:val="00FA1EDE"/>
    <w:rsid w:val="00FA25B8"/>
    <w:rsid w:val="00FA2B39"/>
    <w:rsid w:val="00FA4308"/>
    <w:rsid w:val="00FA5CE3"/>
    <w:rsid w:val="00FA7227"/>
    <w:rsid w:val="00FA724D"/>
    <w:rsid w:val="00FB3575"/>
    <w:rsid w:val="00FB4707"/>
    <w:rsid w:val="00FB6389"/>
    <w:rsid w:val="00FB7B27"/>
    <w:rsid w:val="00FC103F"/>
    <w:rsid w:val="00FC1B67"/>
    <w:rsid w:val="00FC276C"/>
    <w:rsid w:val="00FC3156"/>
    <w:rsid w:val="00FC32DD"/>
    <w:rsid w:val="00FC3901"/>
    <w:rsid w:val="00FC4FCF"/>
    <w:rsid w:val="00FC6315"/>
    <w:rsid w:val="00FC6389"/>
    <w:rsid w:val="00FC7224"/>
    <w:rsid w:val="00FC752C"/>
    <w:rsid w:val="00FC7BB0"/>
    <w:rsid w:val="00FD1F49"/>
    <w:rsid w:val="00FD275C"/>
    <w:rsid w:val="00FD2B04"/>
    <w:rsid w:val="00FD3CD5"/>
    <w:rsid w:val="00FD40EF"/>
    <w:rsid w:val="00FD4C83"/>
    <w:rsid w:val="00FD5FFD"/>
    <w:rsid w:val="00FD7730"/>
    <w:rsid w:val="00FE1D26"/>
    <w:rsid w:val="00FE206D"/>
    <w:rsid w:val="00FE39BE"/>
    <w:rsid w:val="00FE48D5"/>
    <w:rsid w:val="00FE5CF7"/>
    <w:rsid w:val="00FE6C2F"/>
    <w:rsid w:val="00FF2256"/>
    <w:rsid w:val="00FF253C"/>
    <w:rsid w:val="00FF2CEA"/>
    <w:rsid w:val="00FF2D22"/>
    <w:rsid w:val="00FF53AF"/>
    <w:rsid w:val="00FF59B6"/>
    <w:rsid w:val="00FF6EB8"/>
    <w:rsid w:val="16A9F15A"/>
    <w:rsid w:val="2F1FC1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D5C6"/>
  <w15:chartTrackingRefBased/>
  <w15:docId w15:val="{7E17C043-A833-429B-BEA0-BC72207FD0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4A8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414"/>
    <w:pPr>
      <w:ind w:left="720"/>
      <w:contextualSpacing/>
    </w:pPr>
  </w:style>
  <w:style w:type="character" w:styleId="PlaceholderText">
    <w:name w:val="Placeholder Text"/>
    <w:basedOn w:val="DefaultParagraphFont"/>
    <w:uiPriority w:val="99"/>
    <w:semiHidden/>
    <w:rsid w:val="006E751B"/>
    <w:rPr>
      <w:color w:val="808080"/>
    </w:rPr>
  </w:style>
  <w:style w:type="table" w:styleId="TableGrid">
    <w:name w:val="Table Grid"/>
    <w:basedOn w:val="TableNormal"/>
    <w:uiPriority w:val="39"/>
    <w:rsid w:val="004960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C3A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3A12"/>
  </w:style>
  <w:style w:type="paragraph" w:styleId="Footer">
    <w:name w:val="footer"/>
    <w:basedOn w:val="Normal"/>
    <w:link w:val="FooterChar"/>
    <w:uiPriority w:val="99"/>
    <w:unhideWhenUsed/>
    <w:rsid w:val="007C3A1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3A12"/>
  </w:style>
  <w:style w:type="character" w:styleId="Hyperlink">
    <w:name w:val="Hyperlink"/>
    <w:basedOn w:val="DefaultParagraphFont"/>
    <w:uiPriority w:val="99"/>
    <w:unhideWhenUsed/>
    <w:rsid w:val="00101B77"/>
    <w:rPr>
      <w:color w:val="0563C1" w:themeColor="hyperlink"/>
      <w:u w:val="single"/>
    </w:rPr>
  </w:style>
  <w:style w:type="character" w:styleId="UnresolvedMention">
    <w:name w:val="Unresolved Mention"/>
    <w:basedOn w:val="DefaultParagraphFont"/>
    <w:uiPriority w:val="99"/>
    <w:semiHidden/>
    <w:unhideWhenUsed/>
    <w:rsid w:val="00101B77"/>
    <w:rPr>
      <w:color w:val="605E5C"/>
      <w:shd w:val="clear" w:color="auto" w:fill="E1DFDD"/>
    </w:rPr>
  </w:style>
  <w:style w:type="paragraph" w:styleId="Caption">
    <w:name w:val="caption"/>
    <w:basedOn w:val="Normal"/>
    <w:next w:val="Normal"/>
    <w:uiPriority w:val="35"/>
    <w:unhideWhenUsed/>
    <w:qFormat/>
    <w:rsid w:val="00077F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508C7"/>
    <w:rPr>
      <w:sz w:val="16"/>
      <w:szCs w:val="16"/>
    </w:rPr>
  </w:style>
  <w:style w:type="paragraph" w:styleId="CommentText">
    <w:name w:val="annotation text"/>
    <w:basedOn w:val="Normal"/>
    <w:link w:val="CommentTextChar"/>
    <w:uiPriority w:val="99"/>
    <w:unhideWhenUsed/>
    <w:rsid w:val="005508C7"/>
    <w:pPr>
      <w:spacing w:line="240" w:lineRule="auto"/>
    </w:pPr>
    <w:rPr>
      <w:sz w:val="20"/>
      <w:szCs w:val="20"/>
    </w:rPr>
  </w:style>
  <w:style w:type="character" w:styleId="CommentTextChar" w:customStyle="1">
    <w:name w:val="Comment Text Char"/>
    <w:basedOn w:val="DefaultParagraphFont"/>
    <w:link w:val="CommentText"/>
    <w:uiPriority w:val="99"/>
    <w:rsid w:val="005508C7"/>
    <w:rPr>
      <w:sz w:val="20"/>
      <w:szCs w:val="20"/>
    </w:rPr>
  </w:style>
  <w:style w:type="paragraph" w:styleId="CommentSubject">
    <w:name w:val="annotation subject"/>
    <w:basedOn w:val="CommentText"/>
    <w:next w:val="CommentText"/>
    <w:link w:val="CommentSubjectChar"/>
    <w:uiPriority w:val="99"/>
    <w:semiHidden/>
    <w:unhideWhenUsed/>
    <w:rsid w:val="005508C7"/>
    <w:rPr>
      <w:b/>
      <w:bCs/>
    </w:rPr>
  </w:style>
  <w:style w:type="character" w:styleId="CommentSubjectChar" w:customStyle="1">
    <w:name w:val="Comment Subject Char"/>
    <w:basedOn w:val="CommentTextChar"/>
    <w:link w:val="CommentSubject"/>
    <w:uiPriority w:val="99"/>
    <w:semiHidden/>
    <w:rsid w:val="005508C7"/>
    <w:rPr>
      <w:b/>
      <w:bCs/>
      <w:sz w:val="20"/>
      <w:szCs w:val="20"/>
    </w:rPr>
  </w:style>
  <w:style w:type="character" w:styleId="FollowedHyperlink">
    <w:name w:val="FollowedHyperlink"/>
    <w:basedOn w:val="DefaultParagraphFont"/>
    <w:uiPriority w:val="99"/>
    <w:semiHidden/>
    <w:unhideWhenUsed/>
    <w:rsid w:val="006552B9"/>
    <w:rPr>
      <w:color w:val="954F72" w:themeColor="followedHyperlink"/>
      <w:u w:val="single"/>
    </w:rPr>
  </w:style>
  <w:style w:type="paragraph" w:styleId="Revision">
    <w:name w:val="Revision"/>
    <w:hidden/>
    <w:uiPriority w:val="99"/>
    <w:semiHidden/>
    <w:rsid w:val="006258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8">
      <w:bodyDiv w:val="1"/>
      <w:marLeft w:val="0"/>
      <w:marRight w:val="0"/>
      <w:marTop w:val="0"/>
      <w:marBottom w:val="0"/>
      <w:divBdr>
        <w:top w:val="none" w:sz="0" w:space="0" w:color="auto"/>
        <w:left w:val="none" w:sz="0" w:space="0" w:color="auto"/>
        <w:bottom w:val="none" w:sz="0" w:space="0" w:color="auto"/>
        <w:right w:val="none" w:sz="0" w:space="0" w:color="auto"/>
      </w:divBdr>
    </w:div>
    <w:div w:id="3435652">
      <w:bodyDiv w:val="1"/>
      <w:marLeft w:val="0"/>
      <w:marRight w:val="0"/>
      <w:marTop w:val="0"/>
      <w:marBottom w:val="0"/>
      <w:divBdr>
        <w:top w:val="none" w:sz="0" w:space="0" w:color="auto"/>
        <w:left w:val="none" w:sz="0" w:space="0" w:color="auto"/>
        <w:bottom w:val="none" w:sz="0" w:space="0" w:color="auto"/>
        <w:right w:val="none" w:sz="0" w:space="0" w:color="auto"/>
      </w:divBdr>
      <w:divsChild>
        <w:div w:id="51345564">
          <w:marLeft w:val="480"/>
          <w:marRight w:val="0"/>
          <w:marTop w:val="0"/>
          <w:marBottom w:val="0"/>
          <w:divBdr>
            <w:top w:val="none" w:sz="0" w:space="0" w:color="auto"/>
            <w:left w:val="none" w:sz="0" w:space="0" w:color="auto"/>
            <w:bottom w:val="none" w:sz="0" w:space="0" w:color="auto"/>
            <w:right w:val="none" w:sz="0" w:space="0" w:color="auto"/>
          </w:divBdr>
        </w:div>
        <w:div w:id="72361153">
          <w:marLeft w:val="480"/>
          <w:marRight w:val="0"/>
          <w:marTop w:val="0"/>
          <w:marBottom w:val="0"/>
          <w:divBdr>
            <w:top w:val="none" w:sz="0" w:space="0" w:color="auto"/>
            <w:left w:val="none" w:sz="0" w:space="0" w:color="auto"/>
            <w:bottom w:val="none" w:sz="0" w:space="0" w:color="auto"/>
            <w:right w:val="none" w:sz="0" w:space="0" w:color="auto"/>
          </w:divBdr>
        </w:div>
        <w:div w:id="380372882">
          <w:marLeft w:val="480"/>
          <w:marRight w:val="0"/>
          <w:marTop w:val="0"/>
          <w:marBottom w:val="0"/>
          <w:divBdr>
            <w:top w:val="none" w:sz="0" w:space="0" w:color="auto"/>
            <w:left w:val="none" w:sz="0" w:space="0" w:color="auto"/>
            <w:bottom w:val="none" w:sz="0" w:space="0" w:color="auto"/>
            <w:right w:val="none" w:sz="0" w:space="0" w:color="auto"/>
          </w:divBdr>
        </w:div>
        <w:div w:id="462890883">
          <w:marLeft w:val="480"/>
          <w:marRight w:val="0"/>
          <w:marTop w:val="0"/>
          <w:marBottom w:val="0"/>
          <w:divBdr>
            <w:top w:val="none" w:sz="0" w:space="0" w:color="auto"/>
            <w:left w:val="none" w:sz="0" w:space="0" w:color="auto"/>
            <w:bottom w:val="none" w:sz="0" w:space="0" w:color="auto"/>
            <w:right w:val="none" w:sz="0" w:space="0" w:color="auto"/>
          </w:divBdr>
        </w:div>
        <w:div w:id="498616060">
          <w:marLeft w:val="480"/>
          <w:marRight w:val="0"/>
          <w:marTop w:val="0"/>
          <w:marBottom w:val="0"/>
          <w:divBdr>
            <w:top w:val="none" w:sz="0" w:space="0" w:color="auto"/>
            <w:left w:val="none" w:sz="0" w:space="0" w:color="auto"/>
            <w:bottom w:val="none" w:sz="0" w:space="0" w:color="auto"/>
            <w:right w:val="none" w:sz="0" w:space="0" w:color="auto"/>
          </w:divBdr>
        </w:div>
        <w:div w:id="927810203">
          <w:marLeft w:val="480"/>
          <w:marRight w:val="0"/>
          <w:marTop w:val="0"/>
          <w:marBottom w:val="0"/>
          <w:divBdr>
            <w:top w:val="none" w:sz="0" w:space="0" w:color="auto"/>
            <w:left w:val="none" w:sz="0" w:space="0" w:color="auto"/>
            <w:bottom w:val="none" w:sz="0" w:space="0" w:color="auto"/>
            <w:right w:val="none" w:sz="0" w:space="0" w:color="auto"/>
          </w:divBdr>
        </w:div>
        <w:div w:id="1129592404">
          <w:marLeft w:val="480"/>
          <w:marRight w:val="0"/>
          <w:marTop w:val="0"/>
          <w:marBottom w:val="0"/>
          <w:divBdr>
            <w:top w:val="none" w:sz="0" w:space="0" w:color="auto"/>
            <w:left w:val="none" w:sz="0" w:space="0" w:color="auto"/>
            <w:bottom w:val="none" w:sz="0" w:space="0" w:color="auto"/>
            <w:right w:val="none" w:sz="0" w:space="0" w:color="auto"/>
          </w:divBdr>
        </w:div>
        <w:div w:id="1165969934">
          <w:marLeft w:val="480"/>
          <w:marRight w:val="0"/>
          <w:marTop w:val="0"/>
          <w:marBottom w:val="0"/>
          <w:divBdr>
            <w:top w:val="none" w:sz="0" w:space="0" w:color="auto"/>
            <w:left w:val="none" w:sz="0" w:space="0" w:color="auto"/>
            <w:bottom w:val="none" w:sz="0" w:space="0" w:color="auto"/>
            <w:right w:val="none" w:sz="0" w:space="0" w:color="auto"/>
          </w:divBdr>
        </w:div>
        <w:div w:id="1422141758">
          <w:marLeft w:val="480"/>
          <w:marRight w:val="0"/>
          <w:marTop w:val="0"/>
          <w:marBottom w:val="0"/>
          <w:divBdr>
            <w:top w:val="none" w:sz="0" w:space="0" w:color="auto"/>
            <w:left w:val="none" w:sz="0" w:space="0" w:color="auto"/>
            <w:bottom w:val="none" w:sz="0" w:space="0" w:color="auto"/>
            <w:right w:val="none" w:sz="0" w:space="0" w:color="auto"/>
          </w:divBdr>
        </w:div>
        <w:div w:id="1423260209">
          <w:marLeft w:val="480"/>
          <w:marRight w:val="0"/>
          <w:marTop w:val="0"/>
          <w:marBottom w:val="0"/>
          <w:divBdr>
            <w:top w:val="none" w:sz="0" w:space="0" w:color="auto"/>
            <w:left w:val="none" w:sz="0" w:space="0" w:color="auto"/>
            <w:bottom w:val="none" w:sz="0" w:space="0" w:color="auto"/>
            <w:right w:val="none" w:sz="0" w:space="0" w:color="auto"/>
          </w:divBdr>
        </w:div>
        <w:div w:id="1531450092">
          <w:marLeft w:val="480"/>
          <w:marRight w:val="0"/>
          <w:marTop w:val="0"/>
          <w:marBottom w:val="0"/>
          <w:divBdr>
            <w:top w:val="none" w:sz="0" w:space="0" w:color="auto"/>
            <w:left w:val="none" w:sz="0" w:space="0" w:color="auto"/>
            <w:bottom w:val="none" w:sz="0" w:space="0" w:color="auto"/>
            <w:right w:val="none" w:sz="0" w:space="0" w:color="auto"/>
          </w:divBdr>
        </w:div>
        <w:div w:id="1713922000">
          <w:marLeft w:val="480"/>
          <w:marRight w:val="0"/>
          <w:marTop w:val="0"/>
          <w:marBottom w:val="0"/>
          <w:divBdr>
            <w:top w:val="none" w:sz="0" w:space="0" w:color="auto"/>
            <w:left w:val="none" w:sz="0" w:space="0" w:color="auto"/>
            <w:bottom w:val="none" w:sz="0" w:space="0" w:color="auto"/>
            <w:right w:val="none" w:sz="0" w:space="0" w:color="auto"/>
          </w:divBdr>
        </w:div>
        <w:div w:id="1716192870">
          <w:marLeft w:val="480"/>
          <w:marRight w:val="0"/>
          <w:marTop w:val="0"/>
          <w:marBottom w:val="0"/>
          <w:divBdr>
            <w:top w:val="none" w:sz="0" w:space="0" w:color="auto"/>
            <w:left w:val="none" w:sz="0" w:space="0" w:color="auto"/>
            <w:bottom w:val="none" w:sz="0" w:space="0" w:color="auto"/>
            <w:right w:val="none" w:sz="0" w:space="0" w:color="auto"/>
          </w:divBdr>
        </w:div>
        <w:div w:id="1773285242">
          <w:marLeft w:val="480"/>
          <w:marRight w:val="0"/>
          <w:marTop w:val="0"/>
          <w:marBottom w:val="0"/>
          <w:divBdr>
            <w:top w:val="none" w:sz="0" w:space="0" w:color="auto"/>
            <w:left w:val="none" w:sz="0" w:space="0" w:color="auto"/>
            <w:bottom w:val="none" w:sz="0" w:space="0" w:color="auto"/>
            <w:right w:val="none" w:sz="0" w:space="0" w:color="auto"/>
          </w:divBdr>
        </w:div>
        <w:div w:id="1858540054">
          <w:marLeft w:val="480"/>
          <w:marRight w:val="0"/>
          <w:marTop w:val="0"/>
          <w:marBottom w:val="0"/>
          <w:divBdr>
            <w:top w:val="none" w:sz="0" w:space="0" w:color="auto"/>
            <w:left w:val="none" w:sz="0" w:space="0" w:color="auto"/>
            <w:bottom w:val="none" w:sz="0" w:space="0" w:color="auto"/>
            <w:right w:val="none" w:sz="0" w:space="0" w:color="auto"/>
          </w:divBdr>
        </w:div>
        <w:div w:id="2050303345">
          <w:marLeft w:val="480"/>
          <w:marRight w:val="0"/>
          <w:marTop w:val="0"/>
          <w:marBottom w:val="0"/>
          <w:divBdr>
            <w:top w:val="none" w:sz="0" w:space="0" w:color="auto"/>
            <w:left w:val="none" w:sz="0" w:space="0" w:color="auto"/>
            <w:bottom w:val="none" w:sz="0" w:space="0" w:color="auto"/>
            <w:right w:val="none" w:sz="0" w:space="0" w:color="auto"/>
          </w:divBdr>
        </w:div>
        <w:div w:id="2062972818">
          <w:marLeft w:val="480"/>
          <w:marRight w:val="0"/>
          <w:marTop w:val="0"/>
          <w:marBottom w:val="0"/>
          <w:divBdr>
            <w:top w:val="none" w:sz="0" w:space="0" w:color="auto"/>
            <w:left w:val="none" w:sz="0" w:space="0" w:color="auto"/>
            <w:bottom w:val="none" w:sz="0" w:space="0" w:color="auto"/>
            <w:right w:val="none" w:sz="0" w:space="0" w:color="auto"/>
          </w:divBdr>
        </w:div>
        <w:div w:id="2121606160">
          <w:marLeft w:val="480"/>
          <w:marRight w:val="0"/>
          <w:marTop w:val="0"/>
          <w:marBottom w:val="0"/>
          <w:divBdr>
            <w:top w:val="none" w:sz="0" w:space="0" w:color="auto"/>
            <w:left w:val="none" w:sz="0" w:space="0" w:color="auto"/>
            <w:bottom w:val="none" w:sz="0" w:space="0" w:color="auto"/>
            <w:right w:val="none" w:sz="0" w:space="0" w:color="auto"/>
          </w:divBdr>
        </w:div>
        <w:div w:id="2132433769">
          <w:marLeft w:val="480"/>
          <w:marRight w:val="0"/>
          <w:marTop w:val="0"/>
          <w:marBottom w:val="0"/>
          <w:divBdr>
            <w:top w:val="none" w:sz="0" w:space="0" w:color="auto"/>
            <w:left w:val="none" w:sz="0" w:space="0" w:color="auto"/>
            <w:bottom w:val="none" w:sz="0" w:space="0" w:color="auto"/>
            <w:right w:val="none" w:sz="0" w:space="0" w:color="auto"/>
          </w:divBdr>
        </w:div>
      </w:divsChild>
    </w:div>
    <w:div w:id="3945874">
      <w:bodyDiv w:val="1"/>
      <w:marLeft w:val="0"/>
      <w:marRight w:val="0"/>
      <w:marTop w:val="0"/>
      <w:marBottom w:val="0"/>
      <w:divBdr>
        <w:top w:val="none" w:sz="0" w:space="0" w:color="auto"/>
        <w:left w:val="none" w:sz="0" w:space="0" w:color="auto"/>
        <w:bottom w:val="none" w:sz="0" w:space="0" w:color="auto"/>
        <w:right w:val="none" w:sz="0" w:space="0" w:color="auto"/>
      </w:divBdr>
    </w:div>
    <w:div w:id="5989333">
      <w:bodyDiv w:val="1"/>
      <w:marLeft w:val="0"/>
      <w:marRight w:val="0"/>
      <w:marTop w:val="0"/>
      <w:marBottom w:val="0"/>
      <w:divBdr>
        <w:top w:val="none" w:sz="0" w:space="0" w:color="auto"/>
        <w:left w:val="none" w:sz="0" w:space="0" w:color="auto"/>
        <w:bottom w:val="none" w:sz="0" w:space="0" w:color="auto"/>
        <w:right w:val="none" w:sz="0" w:space="0" w:color="auto"/>
      </w:divBdr>
      <w:divsChild>
        <w:div w:id="59989236">
          <w:marLeft w:val="480"/>
          <w:marRight w:val="0"/>
          <w:marTop w:val="0"/>
          <w:marBottom w:val="0"/>
          <w:divBdr>
            <w:top w:val="none" w:sz="0" w:space="0" w:color="auto"/>
            <w:left w:val="none" w:sz="0" w:space="0" w:color="auto"/>
            <w:bottom w:val="none" w:sz="0" w:space="0" w:color="auto"/>
            <w:right w:val="none" w:sz="0" w:space="0" w:color="auto"/>
          </w:divBdr>
        </w:div>
        <w:div w:id="114758430">
          <w:marLeft w:val="480"/>
          <w:marRight w:val="0"/>
          <w:marTop w:val="0"/>
          <w:marBottom w:val="0"/>
          <w:divBdr>
            <w:top w:val="none" w:sz="0" w:space="0" w:color="auto"/>
            <w:left w:val="none" w:sz="0" w:space="0" w:color="auto"/>
            <w:bottom w:val="none" w:sz="0" w:space="0" w:color="auto"/>
            <w:right w:val="none" w:sz="0" w:space="0" w:color="auto"/>
          </w:divBdr>
        </w:div>
        <w:div w:id="238247178">
          <w:marLeft w:val="480"/>
          <w:marRight w:val="0"/>
          <w:marTop w:val="0"/>
          <w:marBottom w:val="0"/>
          <w:divBdr>
            <w:top w:val="none" w:sz="0" w:space="0" w:color="auto"/>
            <w:left w:val="none" w:sz="0" w:space="0" w:color="auto"/>
            <w:bottom w:val="none" w:sz="0" w:space="0" w:color="auto"/>
            <w:right w:val="none" w:sz="0" w:space="0" w:color="auto"/>
          </w:divBdr>
        </w:div>
        <w:div w:id="285045656">
          <w:marLeft w:val="480"/>
          <w:marRight w:val="0"/>
          <w:marTop w:val="0"/>
          <w:marBottom w:val="0"/>
          <w:divBdr>
            <w:top w:val="none" w:sz="0" w:space="0" w:color="auto"/>
            <w:left w:val="none" w:sz="0" w:space="0" w:color="auto"/>
            <w:bottom w:val="none" w:sz="0" w:space="0" w:color="auto"/>
            <w:right w:val="none" w:sz="0" w:space="0" w:color="auto"/>
          </w:divBdr>
        </w:div>
        <w:div w:id="339963862">
          <w:marLeft w:val="480"/>
          <w:marRight w:val="0"/>
          <w:marTop w:val="0"/>
          <w:marBottom w:val="0"/>
          <w:divBdr>
            <w:top w:val="none" w:sz="0" w:space="0" w:color="auto"/>
            <w:left w:val="none" w:sz="0" w:space="0" w:color="auto"/>
            <w:bottom w:val="none" w:sz="0" w:space="0" w:color="auto"/>
            <w:right w:val="none" w:sz="0" w:space="0" w:color="auto"/>
          </w:divBdr>
        </w:div>
        <w:div w:id="434444154">
          <w:marLeft w:val="480"/>
          <w:marRight w:val="0"/>
          <w:marTop w:val="0"/>
          <w:marBottom w:val="0"/>
          <w:divBdr>
            <w:top w:val="none" w:sz="0" w:space="0" w:color="auto"/>
            <w:left w:val="none" w:sz="0" w:space="0" w:color="auto"/>
            <w:bottom w:val="none" w:sz="0" w:space="0" w:color="auto"/>
            <w:right w:val="none" w:sz="0" w:space="0" w:color="auto"/>
          </w:divBdr>
        </w:div>
        <w:div w:id="482233752">
          <w:marLeft w:val="480"/>
          <w:marRight w:val="0"/>
          <w:marTop w:val="0"/>
          <w:marBottom w:val="0"/>
          <w:divBdr>
            <w:top w:val="none" w:sz="0" w:space="0" w:color="auto"/>
            <w:left w:val="none" w:sz="0" w:space="0" w:color="auto"/>
            <w:bottom w:val="none" w:sz="0" w:space="0" w:color="auto"/>
            <w:right w:val="none" w:sz="0" w:space="0" w:color="auto"/>
          </w:divBdr>
        </w:div>
        <w:div w:id="639729418">
          <w:marLeft w:val="480"/>
          <w:marRight w:val="0"/>
          <w:marTop w:val="0"/>
          <w:marBottom w:val="0"/>
          <w:divBdr>
            <w:top w:val="none" w:sz="0" w:space="0" w:color="auto"/>
            <w:left w:val="none" w:sz="0" w:space="0" w:color="auto"/>
            <w:bottom w:val="none" w:sz="0" w:space="0" w:color="auto"/>
            <w:right w:val="none" w:sz="0" w:space="0" w:color="auto"/>
          </w:divBdr>
        </w:div>
        <w:div w:id="673846197">
          <w:marLeft w:val="480"/>
          <w:marRight w:val="0"/>
          <w:marTop w:val="0"/>
          <w:marBottom w:val="0"/>
          <w:divBdr>
            <w:top w:val="none" w:sz="0" w:space="0" w:color="auto"/>
            <w:left w:val="none" w:sz="0" w:space="0" w:color="auto"/>
            <w:bottom w:val="none" w:sz="0" w:space="0" w:color="auto"/>
            <w:right w:val="none" w:sz="0" w:space="0" w:color="auto"/>
          </w:divBdr>
        </w:div>
        <w:div w:id="804390743">
          <w:marLeft w:val="480"/>
          <w:marRight w:val="0"/>
          <w:marTop w:val="0"/>
          <w:marBottom w:val="0"/>
          <w:divBdr>
            <w:top w:val="none" w:sz="0" w:space="0" w:color="auto"/>
            <w:left w:val="none" w:sz="0" w:space="0" w:color="auto"/>
            <w:bottom w:val="none" w:sz="0" w:space="0" w:color="auto"/>
            <w:right w:val="none" w:sz="0" w:space="0" w:color="auto"/>
          </w:divBdr>
        </w:div>
        <w:div w:id="832183734">
          <w:marLeft w:val="480"/>
          <w:marRight w:val="0"/>
          <w:marTop w:val="0"/>
          <w:marBottom w:val="0"/>
          <w:divBdr>
            <w:top w:val="none" w:sz="0" w:space="0" w:color="auto"/>
            <w:left w:val="none" w:sz="0" w:space="0" w:color="auto"/>
            <w:bottom w:val="none" w:sz="0" w:space="0" w:color="auto"/>
            <w:right w:val="none" w:sz="0" w:space="0" w:color="auto"/>
          </w:divBdr>
        </w:div>
        <w:div w:id="836388230">
          <w:marLeft w:val="480"/>
          <w:marRight w:val="0"/>
          <w:marTop w:val="0"/>
          <w:marBottom w:val="0"/>
          <w:divBdr>
            <w:top w:val="none" w:sz="0" w:space="0" w:color="auto"/>
            <w:left w:val="none" w:sz="0" w:space="0" w:color="auto"/>
            <w:bottom w:val="none" w:sz="0" w:space="0" w:color="auto"/>
            <w:right w:val="none" w:sz="0" w:space="0" w:color="auto"/>
          </w:divBdr>
        </w:div>
        <w:div w:id="981151560">
          <w:marLeft w:val="480"/>
          <w:marRight w:val="0"/>
          <w:marTop w:val="0"/>
          <w:marBottom w:val="0"/>
          <w:divBdr>
            <w:top w:val="none" w:sz="0" w:space="0" w:color="auto"/>
            <w:left w:val="none" w:sz="0" w:space="0" w:color="auto"/>
            <w:bottom w:val="none" w:sz="0" w:space="0" w:color="auto"/>
            <w:right w:val="none" w:sz="0" w:space="0" w:color="auto"/>
          </w:divBdr>
        </w:div>
        <w:div w:id="1078405907">
          <w:marLeft w:val="480"/>
          <w:marRight w:val="0"/>
          <w:marTop w:val="0"/>
          <w:marBottom w:val="0"/>
          <w:divBdr>
            <w:top w:val="none" w:sz="0" w:space="0" w:color="auto"/>
            <w:left w:val="none" w:sz="0" w:space="0" w:color="auto"/>
            <w:bottom w:val="none" w:sz="0" w:space="0" w:color="auto"/>
            <w:right w:val="none" w:sz="0" w:space="0" w:color="auto"/>
          </w:divBdr>
        </w:div>
        <w:div w:id="1106391854">
          <w:marLeft w:val="480"/>
          <w:marRight w:val="0"/>
          <w:marTop w:val="0"/>
          <w:marBottom w:val="0"/>
          <w:divBdr>
            <w:top w:val="none" w:sz="0" w:space="0" w:color="auto"/>
            <w:left w:val="none" w:sz="0" w:space="0" w:color="auto"/>
            <w:bottom w:val="none" w:sz="0" w:space="0" w:color="auto"/>
            <w:right w:val="none" w:sz="0" w:space="0" w:color="auto"/>
          </w:divBdr>
        </w:div>
        <w:div w:id="1144546121">
          <w:marLeft w:val="480"/>
          <w:marRight w:val="0"/>
          <w:marTop w:val="0"/>
          <w:marBottom w:val="0"/>
          <w:divBdr>
            <w:top w:val="none" w:sz="0" w:space="0" w:color="auto"/>
            <w:left w:val="none" w:sz="0" w:space="0" w:color="auto"/>
            <w:bottom w:val="none" w:sz="0" w:space="0" w:color="auto"/>
            <w:right w:val="none" w:sz="0" w:space="0" w:color="auto"/>
          </w:divBdr>
        </w:div>
        <w:div w:id="1215653076">
          <w:marLeft w:val="480"/>
          <w:marRight w:val="0"/>
          <w:marTop w:val="0"/>
          <w:marBottom w:val="0"/>
          <w:divBdr>
            <w:top w:val="none" w:sz="0" w:space="0" w:color="auto"/>
            <w:left w:val="none" w:sz="0" w:space="0" w:color="auto"/>
            <w:bottom w:val="none" w:sz="0" w:space="0" w:color="auto"/>
            <w:right w:val="none" w:sz="0" w:space="0" w:color="auto"/>
          </w:divBdr>
        </w:div>
        <w:div w:id="1264921985">
          <w:marLeft w:val="480"/>
          <w:marRight w:val="0"/>
          <w:marTop w:val="0"/>
          <w:marBottom w:val="0"/>
          <w:divBdr>
            <w:top w:val="none" w:sz="0" w:space="0" w:color="auto"/>
            <w:left w:val="none" w:sz="0" w:space="0" w:color="auto"/>
            <w:bottom w:val="none" w:sz="0" w:space="0" w:color="auto"/>
            <w:right w:val="none" w:sz="0" w:space="0" w:color="auto"/>
          </w:divBdr>
        </w:div>
        <w:div w:id="1270622467">
          <w:marLeft w:val="480"/>
          <w:marRight w:val="0"/>
          <w:marTop w:val="0"/>
          <w:marBottom w:val="0"/>
          <w:divBdr>
            <w:top w:val="none" w:sz="0" w:space="0" w:color="auto"/>
            <w:left w:val="none" w:sz="0" w:space="0" w:color="auto"/>
            <w:bottom w:val="none" w:sz="0" w:space="0" w:color="auto"/>
            <w:right w:val="none" w:sz="0" w:space="0" w:color="auto"/>
          </w:divBdr>
        </w:div>
        <w:div w:id="1273127271">
          <w:marLeft w:val="480"/>
          <w:marRight w:val="0"/>
          <w:marTop w:val="0"/>
          <w:marBottom w:val="0"/>
          <w:divBdr>
            <w:top w:val="none" w:sz="0" w:space="0" w:color="auto"/>
            <w:left w:val="none" w:sz="0" w:space="0" w:color="auto"/>
            <w:bottom w:val="none" w:sz="0" w:space="0" w:color="auto"/>
            <w:right w:val="none" w:sz="0" w:space="0" w:color="auto"/>
          </w:divBdr>
        </w:div>
        <w:div w:id="1361277073">
          <w:marLeft w:val="480"/>
          <w:marRight w:val="0"/>
          <w:marTop w:val="0"/>
          <w:marBottom w:val="0"/>
          <w:divBdr>
            <w:top w:val="none" w:sz="0" w:space="0" w:color="auto"/>
            <w:left w:val="none" w:sz="0" w:space="0" w:color="auto"/>
            <w:bottom w:val="none" w:sz="0" w:space="0" w:color="auto"/>
            <w:right w:val="none" w:sz="0" w:space="0" w:color="auto"/>
          </w:divBdr>
        </w:div>
        <w:div w:id="1424035072">
          <w:marLeft w:val="480"/>
          <w:marRight w:val="0"/>
          <w:marTop w:val="0"/>
          <w:marBottom w:val="0"/>
          <w:divBdr>
            <w:top w:val="none" w:sz="0" w:space="0" w:color="auto"/>
            <w:left w:val="none" w:sz="0" w:space="0" w:color="auto"/>
            <w:bottom w:val="none" w:sz="0" w:space="0" w:color="auto"/>
            <w:right w:val="none" w:sz="0" w:space="0" w:color="auto"/>
          </w:divBdr>
        </w:div>
        <w:div w:id="1717897402">
          <w:marLeft w:val="480"/>
          <w:marRight w:val="0"/>
          <w:marTop w:val="0"/>
          <w:marBottom w:val="0"/>
          <w:divBdr>
            <w:top w:val="none" w:sz="0" w:space="0" w:color="auto"/>
            <w:left w:val="none" w:sz="0" w:space="0" w:color="auto"/>
            <w:bottom w:val="none" w:sz="0" w:space="0" w:color="auto"/>
            <w:right w:val="none" w:sz="0" w:space="0" w:color="auto"/>
          </w:divBdr>
        </w:div>
        <w:div w:id="1793211994">
          <w:marLeft w:val="480"/>
          <w:marRight w:val="0"/>
          <w:marTop w:val="0"/>
          <w:marBottom w:val="0"/>
          <w:divBdr>
            <w:top w:val="none" w:sz="0" w:space="0" w:color="auto"/>
            <w:left w:val="none" w:sz="0" w:space="0" w:color="auto"/>
            <w:bottom w:val="none" w:sz="0" w:space="0" w:color="auto"/>
            <w:right w:val="none" w:sz="0" w:space="0" w:color="auto"/>
          </w:divBdr>
        </w:div>
        <w:div w:id="1795251757">
          <w:marLeft w:val="480"/>
          <w:marRight w:val="0"/>
          <w:marTop w:val="0"/>
          <w:marBottom w:val="0"/>
          <w:divBdr>
            <w:top w:val="none" w:sz="0" w:space="0" w:color="auto"/>
            <w:left w:val="none" w:sz="0" w:space="0" w:color="auto"/>
            <w:bottom w:val="none" w:sz="0" w:space="0" w:color="auto"/>
            <w:right w:val="none" w:sz="0" w:space="0" w:color="auto"/>
          </w:divBdr>
        </w:div>
        <w:div w:id="1893997578">
          <w:marLeft w:val="480"/>
          <w:marRight w:val="0"/>
          <w:marTop w:val="0"/>
          <w:marBottom w:val="0"/>
          <w:divBdr>
            <w:top w:val="none" w:sz="0" w:space="0" w:color="auto"/>
            <w:left w:val="none" w:sz="0" w:space="0" w:color="auto"/>
            <w:bottom w:val="none" w:sz="0" w:space="0" w:color="auto"/>
            <w:right w:val="none" w:sz="0" w:space="0" w:color="auto"/>
          </w:divBdr>
        </w:div>
        <w:div w:id="1949002896">
          <w:marLeft w:val="480"/>
          <w:marRight w:val="0"/>
          <w:marTop w:val="0"/>
          <w:marBottom w:val="0"/>
          <w:divBdr>
            <w:top w:val="none" w:sz="0" w:space="0" w:color="auto"/>
            <w:left w:val="none" w:sz="0" w:space="0" w:color="auto"/>
            <w:bottom w:val="none" w:sz="0" w:space="0" w:color="auto"/>
            <w:right w:val="none" w:sz="0" w:space="0" w:color="auto"/>
          </w:divBdr>
        </w:div>
        <w:div w:id="2014410507">
          <w:marLeft w:val="480"/>
          <w:marRight w:val="0"/>
          <w:marTop w:val="0"/>
          <w:marBottom w:val="0"/>
          <w:divBdr>
            <w:top w:val="none" w:sz="0" w:space="0" w:color="auto"/>
            <w:left w:val="none" w:sz="0" w:space="0" w:color="auto"/>
            <w:bottom w:val="none" w:sz="0" w:space="0" w:color="auto"/>
            <w:right w:val="none" w:sz="0" w:space="0" w:color="auto"/>
          </w:divBdr>
        </w:div>
        <w:div w:id="2021467874">
          <w:marLeft w:val="480"/>
          <w:marRight w:val="0"/>
          <w:marTop w:val="0"/>
          <w:marBottom w:val="0"/>
          <w:divBdr>
            <w:top w:val="none" w:sz="0" w:space="0" w:color="auto"/>
            <w:left w:val="none" w:sz="0" w:space="0" w:color="auto"/>
            <w:bottom w:val="none" w:sz="0" w:space="0" w:color="auto"/>
            <w:right w:val="none" w:sz="0" w:space="0" w:color="auto"/>
          </w:divBdr>
        </w:div>
        <w:div w:id="2112626474">
          <w:marLeft w:val="480"/>
          <w:marRight w:val="0"/>
          <w:marTop w:val="0"/>
          <w:marBottom w:val="0"/>
          <w:divBdr>
            <w:top w:val="none" w:sz="0" w:space="0" w:color="auto"/>
            <w:left w:val="none" w:sz="0" w:space="0" w:color="auto"/>
            <w:bottom w:val="none" w:sz="0" w:space="0" w:color="auto"/>
            <w:right w:val="none" w:sz="0" w:space="0" w:color="auto"/>
          </w:divBdr>
        </w:div>
        <w:div w:id="2122987286">
          <w:marLeft w:val="480"/>
          <w:marRight w:val="0"/>
          <w:marTop w:val="0"/>
          <w:marBottom w:val="0"/>
          <w:divBdr>
            <w:top w:val="none" w:sz="0" w:space="0" w:color="auto"/>
            <w:left w:val="none" w:sz="0" w:space="0" w:color="auto"/>
            <w:bottom w:val="none" w:sz="0" w:space="0" w:color="auto"/>
            <w:right w:val="none" w:sz="0" w:space="0" w:color="auto"/>
          </w:divBdr>
        </w:div>
      </w:divsChild>
    </w:div>
    <w:div w:id="11104999">
      <w:bodyDiv w:val="1"/>
      <w:marLeft w:val="0"/>
      <w:marRight w:val="0"/>
      <w:marTop w:val="0"/>
      <w:marBottom w:val="0"/>
      <w:divBdr>
        <w:top w:val="none" w:sz="0" w:space="0" w:color="auto"/>
        <w:left w:val="none" w:sz="0" w:space="0" w:color="auto"/>
        <w:bottom w:val="none" w:sz="0" w:space="0" w:color="auto"/>
        <w:right w:val="none" w:sz="0" w:space="0" w:color="auto"/>
      </w:divBdr>
    </w:div>
    <w:div w:id="12390472">
      <w:bodyDiv w:val="1"/>
      <w:marLeft w:val="0"/>
      <w:marRight w:val="0"/>
      <w:marTop w:val="0"/>
      <w:marBottom w:val="0"/>
      <w:divBdr>
        <w:top w:val="none" w:sz="0" w:space="0" w:color="auto"/>
        <w:left w:val="none" w:sz="0" w:space="0" w:color="auto"/>
        <w:bottom w:val="none" w:sz="0" w:space="0" w:color="auto"/>
        <w:right w:val="none" w:sz="0" w:space="0" w:color="auto"/>
      </w:divBdr>
    </w:div>
    <w:div w:id="35391778">
      <w:bodyDiv w:val="1"/>
      <w:marLeft w:val="0"/>
      <w:marRight w:val="0"/>
      <w:marTop w:val="0"/>
      <w:marBottom w:val="0"/>
      <w:divBdr>
        <w:top w:val="none" w:sz="0" w:space="0" w:color="auto"/>
        <w:left w:val="none" w:sz="0" w:space="0" w:color="auto"/>
        <w:bottom w:val="none" w:sz="0" w:space="0" w:color="auto"/>
        <w:right w:val="none" w:sz="0" w:space="0" w:color="auto"/>
      </w:divBdr>
      <w:divsChild>
        <w:div w:id="85268460">
          <w:marLeft w:val="480"/>
          <w:marRight w:val="0"/>
          <w:marTop w:val="0"/>
          <w:marBottom w:val="0"/>
          <w:divBdr>
            <w:top w:val="none" w:sz="0" w:space="0" w:color="auto"/>
            <w:left w:val="none" w:sz="0" w:space="0" w:color="auto"/>
            <w:bottom w:val="none" w:sz="0" w:space="0" w:color="auto"/>
            <w:right w:val="none" w:sz="0" w:space="0" w:color="auto"/>
          </w:divBdr>
        </w:div>
        <w:div w:id="139229920">
          <w:marLeft w:val="480"/>
          <w:marRight w:val="0"/>
          <w:marTop w:val="0"/>
          <w:marBottom w:val="0"/>
          <w:divBdr>
            <w:top w:val="none" w:sz="0" w:space="0" w:color="auto"/>
            <w:left w:val="none" w:sz="0" w:space="0" w:color="auto"/>
            <w:bottom w:val="none" w:sz="0" w:space="0" w:color="auto"/>
            <w:right w:val="none" w:sz="0" w:space="0" w:color="auto"/>
          </w:divBdr>
        </w:div>
        <w:div w:id="164365272">
          <w:marLeft w:val="480"/>
          <w:marRight w:val="0"/>
          <w:marTop w:val="0"/>
          <w:marBottom w:val="0"/>
          <w:divBdr>
            <w:top w:val="none" w:sz="0" w:space="0" w:color="auto"/>
            <w:left w:val="none" w:sz="0" w:space="0" w:color="auto"/>
            <w:bottom w:val="none" w:sz="0" w:space="0" w:color="auto"/>
            <w:right w:val="none" w:sz="0" w:space="0" w:color="auto"/>
          </w:divBdr>
        </w:div>
        <w:div w:id="264732457">
          <w:marLeft w:val="480"/>
          <w:marRight w:val="0"/>
          <w:marTop w:val="0"/>
          <w:marBottom w:val="0"/>
          <w:divBdr>
            <w:top w:val="none" w:sz="0" w:space="0" w:color="auto"/>
            <w:left w:val="none" w:sz="0" w:space="0" w:color="auto"/>
            <w:bottom w:val="none" w:sz="0" w:space="0" w:color="auto"/>
            <w:right w:val="none" w:sz="0" w:space="0" w:color="auto"/>
          </w:divBdr>
        </w:div>
        <w:div w:id="414402787">
          <w:marLeft w:val="480"/>
          <w:marRight w:val="0"/>
          <w:marTop w:val="0"/>
          <w:marBottom w:val="0"/>
          <w:divBdr>
            <w:top w:val="none" w:sz="0" w:space="0" w:color="auto"/>
            <w:left w:val="none" w:sz="0" w:space="0" w:color="auto"/>
            <w:bottom w:val="none" w:sz="0" w:space="0" w:color="auto"/>
            <w:right w:val="none" w:sz="0" w:space="0" w:color="auto"/>
          </w:divBdr>
        </w:div>
        <w:div w:id="575406105">
          <w:marLeft w:val="480"/>
          <w:marRight w:val="0"/>
          <w:marTop w:val="0"/>
          <w:marBottom w:val="0"/>
          <w:divBdr>
            <w:top w:val="none" w:sz="0" w:space="0" w:color="auto"/>
            <w:left w:val="none" w:sz="0" w:space="0" w:color="auto"/>
            <w:bottom w:val="none" w:sz="0" w:space="0" w:color="auto"/>
            <w:right w:val="none" w:sz="0" w:space="0" w:color="auto"/>
          </w:divBdr>
        </w:div>
        <w:div w:id="645206204">
          <w:marLeft w:val="480"/>
          <w:marRight w:val="0"/>
          <w:marTop w:val="0"/>
          <w:marBottom w:val="0"/>
          <w:divBdr>
            <w:top w:val="none" w:sz="0" w:space="0" w:color="auto"/>
            <w:left w:val="none" w:sz="0" w:space="0" w:color="auto"/>
            <w:bottom w:val="none" w:sz="0" w:space="0" w:color="auto"/>
            <w:right w:val="none" w:sz="0" w:space="0" w:color="auto"/>
          </w:divBdr>
        </w:div>
        <w:div w:id="692803795">
          <w:marLeft w:val="480"/>
          <w:marRight w:val="0"/>
          <w:marTop w:val="0"/>
          <w:marBottom w:val="0"/>
          <w:divBdr>
            <w:top w:val="none" w:sz="0" w:space="0" w:color="auto"/>
            <w:left w:val="none" w:sz="0" w:space="0" w:color="auto"/>
            <w:bottom w:val="none" w:sz="0" w:space="0" w:color="auto"/>
            <w:right w:val="none" w:sz="0" w:space="0" w:color="auto"/>
          </w:divBdr>
        </w:div>
        <w:div w:id="914171382">
          <w:marLeft w:val="480"/>
          <w:marRight w:val="0"/>
          <w:marTop w:val="0"/>
          <w:marBottom w:val="0"/>
          <w:divBdr>
            <w:top w:val="none" w:sz="0" w:space="0" w:color="auto"/>
            <w:left w:val="none" w:sz="0" w:space="0" w:color="auto"/>
            <w:bottom w:val="none" w:sz="0" w:space="0" w:color="auto"/>
            <w:right w:val="none" w:sz="0" w:space="0" w:color="auto"/>
          </w:divBdr>
        </w:div>
        <w:div w:id="1024401370">
          <w:marLeft w:val="480"/>
          <w:marRight w:val="0"/>
          <w:marTop w:val="0"/>
          <w:marBottom w:val="0"/>
          <w:divBdr>
            <w:top w:val="none" w:sz="0" w:space="0" w:color="auto"/>
            <w:left w:val="none" w:sz="0" w:space="0" w:color="auto"/>
            <w:bottom w:val="none" w:sz="0" w:space="0" w:color="auto"/>
            <w:right w:val="none" w:sz="0" w:space="0" w:color="auto"/>
          </w:divBdr>
        </w:div>
        <w:div w:id="1077096897">
          <w:marLeft w:val="480"/>
          <w:marRight w:val="0"/>
          <w:marTop w:val="0"/>
          <w:marBottom w:val="0"/>
          <w:divBdr>
            <w:top w:val="none" w:sz="0" w:space="0" w:color="auto"/>
            <w:left w:val="none" w:sz="0" w:space="0" w:color="auto"/>
            <w:bottom w:val="none" w:sz="0" w:space="0" w:color="auto"/>
            <w:right w:val="none" w:sz="0" w:space="0" w:color="auto"/>
          </w:divBdr>
        </w:div>
        <w:div w:id="1086419099">
          <w:marLeft w:val="480"/>
          <w:marRight w:val="0"/>
          <w:marTop w:val="0"/>
          <w:marBottom w:val="0"/>
          <w:divBdr>
            <w:top w:val="none" w:sz="0" w:space="0" w:color="auto"/>
            <w:left w:val="none" w:sz="0" w:space="0" w:color="auto"/>
            <w:bottom w:val="none" w:sz="0" w:space="0" w:color="auto"/>
            <w:right w:val="none" w:sz="0" w:space="0" w:color="auto"/>
          </w:divBdr>
        </w:div>
        <w:div w:id="1210603485">
          <w:marLeft w:val="480"/>
          <w:marRight w:val="0"/>
          <w:marTop w:val="0"/>
          <w:marBottom w:val="0"/>
          <w:divBdr>
            <w:top w:val="none" w:sz="0" w:space="0" w:color="auto"/>
            <w:left w:val="none" w:sz="0" w:space="0" w:color="auto"/>
            <w:bottom w:val="none" w:sz="0" w:space="0" w:color="auto"/>
            <w:right w:val="none" w:sz="0" w:space="0" w:color="auto"/>
          </w:divBdr>
        </w:div>
        <w:div w:id="1247691942">
          <w:marLeft w:val="480"/>
          <w:marRight w:val="0"/>
          <w:marTop w:val="0"/>
          <w:marBottom w:val="0"/>
          <w:divBdr>
            <w:top w:val="none" w:sz="0" w:space="0" w:color="auto"/>
            <w:left w:val="none" w:sz="0" w:space="0" w:color="auto"/>
            <w:bottom w:val="none" w:sz="0" w:space="0" w:color="auto"/>
            <w:right w:val="none" w:sz="0" w:space="0" w:color="auto"/>
          </w:divBdr>
        </w:div>
        <w:div w:id="1314990292">
          <w:marLeft w:val="480"/>
          <w:marRight w:val="0"/>
          <w:marTop w:val="0"/>
          <w:marBottom w:val="0"/>
          <w:divBdr>
            <w:top w:val="none" w:sz="0" w:space="0" w:color="auto"/>
            <w:left w:val="none" w:sz="0" w:space="0" w:color="auto"/>
            <w:bottom w:val="none" w:sz="0" w:space="0" w:color="auto"/>
            <w:right w:val="none" w:sz="0" w:space="0" w:color="auto"/>
          </w:divBdr>
        </w:div>
        <w:div w:id="1388915460">
          <w:marLeft w:val="480"/>
          <w:marRight w:val="0"/>
          <w:marTop w:val="0"/>
          <w:marBottom w:val="0"/>
          <w:divBdr>
            <w:top w:val="none" w:sz="0" w:space="0" w:color="auto"/>
            <w:left w:val="none" w:sz="0" w:space="0" w:color="auto"/>
            <w:bottom w:val="none" w:sz="0" w:space="0" w:color="auto"/>
            <w:right w:val="none" w:sz="0" w:space="0" w:color="auto"/>
          </w:divBdr>
        </w:div>
        <w:div w:id="1412772129">
          <w:marLeft w:val="480"/>
          <w:marRight w:val="0"/>
          <w:marTop w:val="0"/>
          <w:marBottom w:val="0"/>
          <w:divBdr>
            <w:top w:val="none" w:sz="0" w:space="0" w:color="auto"/>
            <w:left w:val="none" w:sz="0" w:space="0" w:color="auto"/>
            <w:bottom w:val="none" w:sz="0" w:space="0" w:color="auto"/>
            <w:right w:val="none" w:sz="0" w:space="0" w:color="auto"/>
          </w:divBdr>
        </w:div>
        <w:div w:id="1431195910">
          <w:marLeft w:val="480"/>
          <w:marRight w:val="0"/>
          <w:marTop w:val="0"/>
          <w:marBottom w:val="0"/>
          <w:divBdr>
            <w:top w:val="none" w:sz="0" w:space="0" w:color="auto"/>
            <w:left w:val="none" w:sz="0" w:space="0" w:color="auto"/>
            <w:bottom w:val="none" w:sz="0" w:space="0" w:color="auto"/>
            <w:right w:val="none" w:sz="0" w:space="0" w:color="auto"/>
          </w:divBdr>
        </w:div>
        <w:div w:id="1507015527">
          <w:marLeft w:val="480"/>
          <w:marRight w:val="0"/>
          <w:marTop w:val="0"/>
          <w:marBottom w:val="0"/>
          <w:divBdr>
            <w:top w:val="none" w:sz="0" w:space="0" w:color="auto"/>
            <w:left w:val="none" w:sz="0" w:space="0" w:color="auto"/>
            <w:bottom w:val="none" w:sz="0" w:space="0" w:color="auto"/>
            <w:right w:val="none" w:sz="0" w:space="0" w:color="auto"/>
          </w:divBdr>
        </w:div>
        <w:div w:id="1652752807">
          <w:marLeft w:val="480"/>
          <w:marRight w:val="0"/>
          <w:marTop w:val="0"/>
          <w:marBottom w:val="0"/>
          <w:divBdr>
            <w:top w:val="none" w:sz="0" w:space="0" w:color="auto"/>
            <w:left w:val="none" w:sz="0" w:space="0" w:color="auto"/>
            <w:bottom w:val="none" w:sz="0" w:space="0" w:color="auto"/>
            <w:right w:val="none" w:sz="0" w:space="0" w:color="auto"/>
          </w:divBdr>
        </w:div>
        <w:div w:id="1685159049">
          <w:marLeft w:val="480"/>
          <w:marRight w:val="0"/>
          <w:marTop w:val="0"/>
          <w:marBottom w:val="0"/>
          <w:divBdr>
            <w:top w:val="none" w:sz="0" w:space="0" w:color="auto"/>
            <w:left w:val="none" w:sz="0" w:space="0" w:color="auto"/>
            <w:bottom w:val="none" w:sz="0" w:space="0" w:color="auto"/>
            <w:right w:val="none" w:sz="0" w:space="0" w:color="auto"/>
          </w:divBdr>
        </w:div>
        <w:div w:id="1805809740">
          <w:marLeft w:val="480"/>
          <w:marRight w:val="0"/>
          <w:marTop w:val="0"/>
          <w:marBottom w:val="0"/>
          <w:divBdr>
            <w:top w:val="none" w:sz="0" w:space="0" w:color="auto"/>
            <w:left w:val="none" w:sz="0" w:space="0" w:color="auto"/>
            <w:bottom w:val="none" w:sz="0" w:space="0" w:color="auto"/>
            <w:right w:val="none" w:sz="0" w:space="0" w:color="auto"/>
          </w:divBdr>
        </w:div>
        <w:div w:id="1842505393">
          <w:marLeft w:val="480"/>
          <w:marRight w:val="0"/>
          <w:marTop w:val="0"/>
          <w:marBottom w:val="0"/>
          <w:divBdr>
            <w:top w:val="none" w:sz="0" w:space="0" w:color="auto"/>
            <w:left w:val="none" w:sz="0" w:space="0" w:color="auto"/>
            <w:bottom w:val="none" w:sz="0" w:space="0" w:color="auto"/>
            <w:right w:val="none" w:sz="0" w:space="0" w:color="auto"/>
          </w:divBdr>
        </w:div>
        <w:div w:id="1852909037">
          <w:marLeft w:val="480"/>
          <w:marRight w:val="0"/>
          <w:marTop w:val="0"/>
          <w:marBottom w:val="0"/>
          <w:divBdr>
            <w:top w:val="none" w:sz="0" w:space="0" w:color="auto"/>
            <w:left w:val="none" w:sz="0" w:space="0" w:color="auto"/>
            <w:bottom w:val="none" w:sz="0" w:space="0" w:color="auto"/>
            <w:right w:val="none" w:sz="0" w:space="0" w:color="auto"/>
          </w:divBdr>
        </w:div>
        <w:div w:id="1870559967">
          <w:marLeft w:val="480"/>
          <w:marRight w:val="0"/>
          <w:marTop w:val="0"/>
          <w:marBottom w:val="0"/>
          <w:divBdr>
            <w:top w:val="none" w:sz="0" w:space="0" w:color="auto"/>
            <w:left w:val="none" w:sz="0" w:space="0" w:color="auto"/>
            <w:bottom w:val="none" w:sz="0" w:space="0" w:color="auto"/>
            <w:right w:val="none" w:sz="0" w:space="0" w:color="auto"/>
          </w:divBdr>
        </w:div>
        <w:div w:id="1875192665">
          <w:marLeft w:val="480"/>
          <w:marRight w:val="0"/>
          <w:marTop w:val="0"/>
          <w:marBottom w:val="0"/>
          <w:divBdr>
            <w:top w:val="none" w:sz="0" w:space="0" w:color="auto"/>
            <w:left w:val="none" w:sz="0" w:space="0" w:color="auto"/>
            <w:bottom w:val="none" w:sz="0" w:space="0" w:color="auto"/>
            <w:right w:val="none" w:sz="0" w:space="0" w:color="auto"/>
          </w:divBdr>
        </w:div>
        <w:div w:id="1949770940">
          <w:marLeft w:val="480"/>
          <w:marRight w:val="0"/>
          <w:marTop w:val="0"/>
          <w:marBottom w:val="0"/>
          <w:divBdr>
            <w:top w:val="none" w:sz="0" w:space="0" w:color="auto"/>
            <w:left w:val="none" w:sz="0" w:space="0" w:color="auto"/>
            <w:bottom w:val="none" w:sz="0" w:space="0" w:color="auto"/>
            <w:right w:val="none" w:sz="0" w:space="0" w:color="auto"/>
          </w:divBdr>
        </w:div>
        <w:div w:id="1961108287">
          <w:marLeft w:val="480"/>
          <w:marRight w:val="0"/>
          <w:marTop w:val="0"/>
          <w:marBottom w:val="0"/>
          <w:divBdr>
            <w:top w:val="none" w:sz="0" w:space="0" w:color="auto"/>
            <w:left w:val="none" w:sz="0" w:space="0" w:color="auto"/>
            <w:bottom w:val="none" w:sz="0" w:space="0" w:color="auto"/>
            <w:right w:val="none" w:sz="0" w:space="0" w:color="auto"/>
          </w:divBdr>
        </w:div>
        <w:div w:id="2126387369">
          <w:marLeft w:val="480"/>
          <w:marRight w:val="0"/>
          <w:marTop w:val="0"/>
          <w:marBottom w:val="0"/>
          <w:divBdr>
            <w:top w:val="none" w:sz="0" w:space="0" w:color="auto"/>
            <w:left w:val="none" w:sz="0" w:space="0" w:color="auto"/>
            <w:bottom w:val="none" w:sz="0" w:space="0" w:color="auto"/>
            <w:right w:val="none" w:sz="0" w:space="0" w:color="auto"/>
          </w:divBdr>
        </w:div>
      </w:divsChild>
    </w:div>
    <w:div w:id="37049557">
      <w:bodyDiv w:val="1"/>
      <w:marLeft w:val="0"/>
      <w:marRight w:val="0"/>
      <w:marTop w:val="0"/>
      <w:marBottom w:val="0"/>
      <w:divBdr>
        <w:top w:val="none" w:sz="0" w:space="0" w:color="auto"/>
        <w:left w:val="none" w:sz="0" w:space="0" w:color="auto"/>
        <w:bottom w:val="none" w:sz="0" w:space="0" w:color="auto"/>
        <w:right w:val="none" w:sz="0" w:space="0" w:color="auto"/>
      </w:divBdr>
    </w:div>
    <w:div w:id="61566655">
      <w:bodyDiv w:val="1"/>
      <w:marLeft w:val="0"/>
      <w:marRight w:val="0"/>
      <w:marTop w:val="0"/>
      <w:marBottom w:val="0"/>
      <w:divBdr>
        <w:top w:val="none" w:sz="0" w:space="0" w:color="auto"/>
        <w:left w:val="none" w:sz="0" w:space="0" w:color="auto"/>
        <w:bottom w:val="none" w:sz="0" w:space="0" w:color="auto"/>
        <w:right w:val="none" w:sz="0" w:space="0" w:color="auto"/>
      </w:divBdr>
    </w:div>
    <w:div w:id="63525728">
      <w:bodyDiv w:val="1"/>
      <w:marLeft w:val="0"/>
      <w:marRight w:val="0"/>
      <w:marTop w:val="0"/>
      <w:marBottom w:val="0"/>
      <w:divBdr>
        <w:top w:val="none" w:sz="0" w:space="0" w:color="auto"/>
        <w:left w:val="none" w:sz="0" w:space="0" w:color="auto"/>
        <w:bottom w:val="none" w:sz="0" w:space="0" w:color="auto"/>
        <w:right w:val="none" w:sz="0" w:space="0" w:color="auto"/>
      </w:divBdr>
    </w:div>
    <w:div w:id="64256205">
      <w:bodyDiv w:val="1"/>
      <w:marLeft w:val="0"/>
      <w:marRight w:val="0"/>
      <w:marTop w:val="0"/>
      <w:marBottom w:val="0"/>
      <w:divBdr>
        <w:top w:val="none" w:sz="0" w:space="0" w:color="auto"/>
        <w:left w:val="none" w:sz="0" w:space="0" w:color="auto"/>
        <w:bottom w:val="none" w:sz="0" w:space="0" w:color="auto"/>
        <w:right w:val="none" w:sz="0" w:space="0" w:color="auto"/>
      </w:divBdr>
    </w:div>
    <w:div w:id="84419594">
      <w:bodyDiv w:val="1"/>
      <w:marLeft w:val="0"/>
      <w:marRight w:val="0"/>
      <w:marTop w:val="0"/>
      <w:marBottom w:val="0"/>
      <w:divBdr>
        <w:top w:val="none" w:sz="0" w:space="0" w:color="auto"/>
        <w:left w:val="none" w:sz="0" w:space="0" w:color="auto"/>
        <w:bottom w:val="none" w:sz="0" w:space="0" w:color="auto"/>
        <w:right w:val="none" w:sz="0" w:space="0" w:color="auto"/>
      </w:divBdr>
    </w:div>
    <w:div w:id="85274753">
      <w:bodyDiv w:val="1"/>
      <w:marLeft w:val="0"/>
      <w:marRight w:val="0"/>
      <w:marTop w:val="0"/>
      <w:marBottom w:val="0"/>
      <w:divBdr>
        <w:top w:val="none" w:sz="0" w:space="0" w:color="auto"/>
        <w:left w:val="none" w:sz="0" w:space="0" w:color="auto"/>
        <w:bottom w:val="none" w:sz="0" w:space="0" w:color="auto"/>
        <w:right w:val="none" w:sz="0" w:space="0" w:color="auto"/>
      </w:divBdr>
      <w:divsChild>
        <w:div w:id="190388445">
          <w:marLeft w:val="480"/>
          <w:marRight w:val="0"/>
          <w:marTop w:val="0"/>
          <w:marBottom w:val="0"/>
          <w:divBdr>
            <w:top w:val="none" w:sz="0" w:space="0" w:color="auto"/>
            <w:left w:val="none" w:sz="0" w:space="0" w:color="auto"/>
            <w:bottom w:val="none" w:sz="0" w:space="0" w:color="auto"/>
            <w:right w:val="none" w:sz="0" w:space="0" w:color="auto"/>
          </w:divBdr>
        </w:div>
        <w:div w:id="348334834">
          <w:marLeft w:val="480"/>
          <w:marRight w:val="0"/>
          <w:marTop w:val="0"/>
          <w:marBottom w:val="0"/>
          <w:divBdr>
            <w:top w:val="none" w:sz="0" w:space="0" w:color="auto"/>
            <w:left w:val="none" w:sz="0" w:space="0" w:color="auto"/>
            <w:bottom w:val="none" w:sz="0" w:space="0" w:color="auto"/>
            <w:right w:val="none" w:sz="0" w:space="0" w:color="auto"/>
          </w:divBdr>
        </w:div>
        <w:div w:id="650258917">
          <w:marLeft w:val="480"/>
          <w:marRight w:val="0"/>
          <w:marTop w:val="0"/>
          <w:marBottom w:val="0"/>
          <w:divBdr>
            <w:top w:val="none" w:sz="0" w:space="0" w:color="auto"/>
            <w:left w:val="none" w:sz="0" w:space="0" w:color="auto"/>
            <w:bottom w:val="none" w:sz="0" w:space="0" w:color="auto"/>
            <w:right w:val="none" w:sz="0" w:space="0" w:color="auto"/>
          </w:divBdr>
        </w:div>
        <w:div w:id="732848730">
          <w:marLeft w:val="480"/>
          <w:marRight w:val="0"/>
          <w:marTop w:val="0"/>
          <w:marBottom w:val="0"/>
          <w:divBdr>
            <w:top w:val="none" w:sz="0" w:space="0" w:color="auto"/>
            <w:left w:val="none" w:sz="0" w:space="0" w:color="auto"/>
            <w:bottom w:val="none" w:sz="0" w:space="0" w:color="auto"/>
            <w:right w:val="none" w:sz="0" w:space="0" w:color="auto"/>
          </w:divBdr>
        </w:div>
        <w:div w:id="868758867">
          <w:marLeft w:val="480"/>
          <w:marRight w:val="0"/>
          <w:marTop w:val="0"/>
          <w:marBottom w:val="0"/>
          <w:divBdr>
            <w:top w:val="none" w:sz="0" w:space="0" w:color="auto"/>
            <w:left w:val="none" w:sz="0" w:space="0" w:color="auto"/>
            <w:bottom w:val="none" w:sz="0" w:space="0" w:color="auto"/>
            <w:right w:val="none" w:sz="0" w:space="0" w:color="auto"/>
          </w:divBdr>
        </w:div>
        <w:div w:id="892815823">
          <w:marLeft w:val="480"/>
          <w:marRight w:val="0"/>
          <w:marTop w:val="0"/>
          <w:marBottom w:val="0"/>
          <w:divBdr>
            <w:top w:val="none" w:sz="0" w:space="0" w:color="auto"/>
            <w:left w:val="none" w:sz="0" w:space="0" w:color="auto"/>
            <w:bottom w:val="none" w:sz="0" w:space="0" w:color="auto"/>
            <w:right w:val="none" w:sz="0" w:space="0" w:color="auto"/>
          </w:divBdr>
        </w:div>
        <w:div w:id="920261843">
          <w:marLeft w:val="480"/>
          <w:marRight w:val="0"/>
          <w:marTop w:val="0"/>
          <w:marBottom w:val="0"/>
          <w:divBdr>
            <w:top w:val="none" w:sz="0" w:space="0" w:color="auto"/>
            <w:left w:val="none" w:sz="0" w:space="0" w:color="auto"/>
            <w:bottom w:val="none" w:sz="0" w:space="0" w:color="auto"/>
            <w:right w:val="none" w:sz="0" w:space="0" w:color="auto"/>
          </w:divBdr>
        </w:div>
        <w:div w:id="951739444">
          <w:marLeft w:val="480"/>
          <w:marRight w:val="0"/>
          <w:marTop w:val="0"/>
          <w:marBottom w:val="0"/>
          <w:divBdr>
            <w:top w:val="none" w:sz="0" w:space="0" w:color="auto"/>
            <w:left w:val="none" w:sz="0" w:space="0" w:color="auto"/>
            <w:bottom w:val="none" w:sz="0" w:space="0" w:color="auto"/>
            <w:right w:val="none" w:sz="0" w:space="0" w:color="auto"/>
          </w:divBdr>
        </w:div>
        <w:div w:id="1070343817">
          <w:marLeft w:val="480"/>
          <w:marRight w:val="0"/>
          <w:marTop w:val="0"/>
          <w:marBottom w:val="0"/>
          <w:divBdr>
            <w:top w:val="none" w:sz="0" w:space="0" w:color="auto"/>
            <w:left w:val="none" w:sz="0" w:space="0" w:color="auto"/>
            <w:bottom w:val="none" w:sz="0" w:space="0" w:color="auto"/>
            <w:right w:val="none" w:sz="0" w:space="0" w:color="auto"/>
          </w:divBdr>
        </w:div>
        <w:div w:id="1269392393">
          <w:marLeft w:val="480"/>
          <w:marRight w:val="0"/>
          <w:marTop w:val="0"/>
          <w:marBottom w:val="0"/>
          <w:divBdr>
            <w:top w:val="none" w:sz="0" w:space="0" w:color="auto"/>
            <w:left w:val="none" w:sz="0" w:space="0" w:color="auto"/>
            <w:bottom w:val="none" w:sz="0" w:space="0" w:color="auto"/>
            <w:right w:val="none" w:sz="0" w:space="0" w:color="auto"/>
          </w:divBdr>
        </w:div>
        <w:div w:id="1300498237">
          <w:marLeft w:val="480"/>
          <w:marRight w:val="0"/>
          <w:marTop w:val="0"/>
          <w:marBottom w:val="0"/>
          <w:divBdr>
            <w:top w:val="none" w:sz="0" w:space="0" w:color="auto"/>
            <w:left w:val="none" w:sz="0" w:space="0" w:color="auto"/>
            <w:bottom w:val="none" w:sz="0" w:space="0" w:color="auto"/>
            <w:right w:val="none" w:sz="0" w:space="0" w:color="auto"/>
          </w:divBdr>
        </w:div>
        <w:div w:id="1464228684">
          <w:marLeft w:val="480"/>
          <w:marRight w:val="0"/>
          <w:marTop w:val="0"/>
          <w:marBottom w:val="0"/>
          <w:divBdr>
            <w:top w:val="none" w:sz="0" w:space="0" w:color="auto"/>
            <w:left w:val="none" w:sz="0" w:space="0" w:color="auto"/>
            <w:bottom w:val="none" w:sz="0" w:space="0" w:color="auto"/>
            <w:right w:val="none" w:sz="0" w:space="0" w:color="auto"/>
          </w:divBdr>
        </w:div>
        <w:div w:id="1547260646">
          <w:marLeft w:val="480"/>
          <w:marRight w:val="0"/>
          <w:marTop w:val="0"/>
          <w:marBottom w:val="0"/>
          <w:divBdr>
            <w:top w:val="none" w:sz="0" w:space="0" w:color="auto"/>
            <w:left w:val="none" w:sz="0" w:space="0" w:color="auto"/>
            <w:bottom w:val="none" w:sz="0" w:space="0" w:color="auto"/>
            <w:right w:val="none" w:sz="0" w:space="0" w:color="auto"/>
          </w:divBdr>
        </w:div>
        <w:div w:id="1634093655">
          <w:marLeft w:val="480"/>
          <w:marRight w:val="0"/>
          <w:marTop w:val="0"/>
          <w:marBottom w:val="0"/>
          <w:divBdr>
            <w:top w:val="none" w:sz="0" w:space="0" w:color="auto"/>
            <w:left w:val="none" w:sz="0" w:space="0" w:color="auto"/>
            <w:bottom w:val="none" w:sz="0" w:space="0" w:color="auto"/>
            <w:right w:val="none" w:sz="0" w:space="0" w:color="auto"/>
          </w:divBdr>
        </w:div>
        <w:div w:id="1766342916">
          <w:marLeft w:val="480"/>
          <w:marRight w:val="0"/>
          <w:marTop w:val="0"/>
          <w:marBottom w:val="0"/>
          <w:divBdr>
            <w:top w:val="none" w:sz="0" w:space="0" w:color="auto"/>
            <w:left w:val="none" w:sz="0" w:space="0" w:color="auto"/>
            <w:bottom w:val="none" w:sz="0" w:space="0" w:color="auto"/>
            <w:right w:val="none" w:sz="0" w:space="0" w:color="auto"/>
          </w:divBdr>
        </w:div>
        <w:div w:id="1834684939">
          <w:marLeft w:val="480"/>
          <w:marRight w:val="0"/>
          <w:marTop w:val="0"/>
          <w:marBottom w:val="0"/>
          <w:divBdr>
            <w:top w:val="none" w:sz="0" w:space="0" w:color="auto"/>
            <w:left w:val="none" w:sz="0" w:space="0" w:color="auto"/>
            <w:bottom w:val="none" w:sz="0" w:space="0" w:color="auto"/>
            <w:right w:val="none" w:sz="0" w:space="0" w:color="auto"/>
          </w:divBdr>
        </w:div>
        <w:div w:id="2070566937">
          <w:marLeft w:val="480"/>
          <w:marRight w:val="0"/>
          <w:marTop w:val="0"/>
          <w:marBottom w:val="0"/>
          <w:divBdr>
            <w:top w:val="none" w:sz="0" w:space="0" w:color="auto"/>
            <w:left w:val="none" w:sz="0" w:space="0" w:color="auto"/>
            <w:bottom w:val="none" w:sz="0" w:space="0" w:color="auto"/>
            <w:right w:val="none" w:sz="0" w:space="0" w:color="auto"/>
          </w:divBdr>
        </w:div>
      </w:divsChild>
    </w:div>
    <w:div w:id="93592993">
      <w:bodyDiv w:val="1"/>
      <w:marLeft w:val="0"/>
      <w:marRight w:val="0"/>
      <w:marTop w:val="0"/>
      <w:marBottom w:val="0"/>
      <w:divBdr>
        <w:top w:val="none" w:sz="0" w:space="0" w:color="auto"/>
        <w:left w:val="none" w:sz="0" w:space="0" w:color="auto"/>
        <w:bottom w:val="none" w:sz="0" w:space="0" w:color="auto"/>
        <w:right w:val="none" w:sz="0" w:space="0" w:color="auto"/>
      </w:divBdr>
    </w:div>
    <w:div w:id="94709731">
      <w:bodyDiv w:val="1"/>
      <w:marLeft w:val="0"/>
      <w:marRight w:val="0"/>
      <w:marTop w:val="0"/>
      <w:marBottom w:val="0"/>
      <w:divBdr>
        <w:top w:val="none" w:sz="0" w:space="0" w:color="auto"/>
        <w:left w:val="none" w:sz="0" w:space="0" w:color="auto"/>
        <w:bottom w:val="none" w:sz="0" w:space="0" w:color="auto"/>
        <w:right w:val="none" w:sz="0" w:space="0" w:color="auto"/>
      </w:divBdr>
      <w:divsChild>
        <w:div w:id="17002584">
          <w:marLeft w:val="480"/>
          <w:marRight w:val="0"/>
          <w:marTop w:val="0"/>
          <w:marBottom w:val="0"/>
          <w:divBdr>
            <w:top w:val="none" w:sz="0" w:space="0" w:color="auto"/>
            <w:left w:val="none" w:sz="0" w:space="0" w:color="auto"/>
            <w:bottom w:val="none" w:sz="0" w:space="0" w:color="auto"/>
            <w:right w:val="none" w:sz="0" w:space="0" w:color="auto"/>
          </w:divBdr>
        </w:div>
        <w:div w:id="31656099">
          <w:marLeft w:val="480"/>
          <w:marRight w:val="0"/>
          <w:marTop w:val="0"/>
          <w:marBottom w:val="0"/>
          <w:divBdr>
            <w:top w:val="none" w:sz="0" w:space="0" w:color="auto"/>
            <w:left w:val="none" w:sz="0" w:space="0" w:color="auto"/>
            <w:bottom w:val="none" w:sz="0" w:space="0" w:color="auto"/>
            <w:right w:val="none" w:sz="0" w:space="0" w:color="auto"/>
          </w:divBdr>
        </w:div>
        <w:div w:id="265693960">
          <w:marLeft w:val="480"/>
          <w:marRight w:val="0"/>
          <w:marTop w:val="0"/>
          <w:marBottom w:val="0"/>
          <w:divBdr>
            <w:top w:val="none" w:sz="0" w:space="0" w:color="auto"/>
            <w:left w:val="none" w:sz="0" w:space="0" w:color="auto"/>
            <w:bottom w:val="none" w:sz="0" w:space="0" w:color="auto"/>
            <w:right w:val="none" w:sz="0" w:space="0" w:color="auto"/>
          </w:divBdr>
        </w:div>
        <w:div w:id="540751748">
          <w:marLeft w:val="480"/>
          <w:marRight w:val="0"/>
          <w:marTop w:val="0"/>
          <w:marBottom w:val="0"/>
          <w:divBdr>
            <w:top w:val="none" w:sz="0" w:space="0" w:color="auto"/>
            <w:left w:val="none" w:sz="0" w:space="0" w:color="auto"/>
            <w:bottom w:val="none" w:sz="0" w:space="0" w:color="auto"/>
            <w:right w:val="none" w:sz="0" w:space="0" w:color="auto"/>
          </w:divBdr>
        </w:div>
        <w:div w:id="1290015778">
          <w:marLeft w:val="480"/>
          <w:marRight w:val="0"/>
          <w:marTop w:val="0"/>
          <w:marBottom w:val="0"/>
          <w:divBdr>
            <w:top w:val="none" w:sz="0" w:space="0" w:color="auto"/>
            <w:left w:val="none" w:sz="0" w:space="0" w:color="auto"/>
            <w:bottom w:val="none" w:sz="0" w:space="0" w:color="auto"/>
            <w:right w:val="none" w:sz="0" w:space="0" w:color="auto"/>
          </w:divBdr>
        </w:div>
        <w:div w:id="1528523984">
          <w:marLeft w:val="480"/>
          <w:marRight w:val="0"/>
          <w:marTop w:val="0"/>
          <w:marBottom w:val="0"/>
          <w:divBdr>
            <w:top w:val="none" w:sz="0" w:space="0" w:color="auto"/>
            <w:left w:val="none" w:sz="0" w:space="0" w:color="auto"/>
            <w:bottom w:val="none" w:sz="0" w:space="0" w:color="auto"/>
            <w:right w:val="none" w:sz="0" w:space="0" w:color="auto"/>
          </w:divBdr>
        </w:div>
        <w:div w:id="1538196633">
          <w:marLeft w:val="480"/>
          <w:marRight w:val="0"/>
          <w:marTop w:val="0"/>
          <w:marBottom w:val="0"/>
          <w:divBdr>
            <w:top w:val="none" w:sz="0" w:space="0" w:color="auto"/>
            <w:left w:val="none" w:sz="0" w:space="0" w:color="auto"/>
            <w:bottom w:val="none" w:sz="0" w:space="0" w:color="auto"/>
            <w:right w:val="none" w:sz="0" w:space="0" w:color="auto"/>
          </w:divBdr>
        </w:div>
        <w:div w:id="1555505410">
          <w:marLeft w:val="480"/>
          <w:marRight w:val="0"/>
          <w:marTop w:val="0"/>
          <w:marBottom w:val="0"/>
          <w:divBdr>
            <w:top w:val="none" w:sz="0" w:space="0" w:color="auto"/>
            <w:left w:val="none" w:sz="0" w:space="0" w:color="auto"/>
            <w:bottom w:val="none" w:sz="0" w:space="0" w:color="auto"/>
            <w:right w:val="none" w:sz="0" w:space="0" w:color="auto"/>
          </w:divBdr>
        </w:div>
        <w:div w:id="1558659520">
          <w:marLeft w:val="480"/>
          <w:marRight w:val="0"/>
          <w:marTop w:val="0"/>
          <w:marBottom w:val="0"/>
          <w:divBdr>
            <w:top w:val="none" w:sz="0" w:space="0" w:color="auto"/>
            <w:left w:val="none" w:sz="0" w:space="0" w:color="auto"/>
            <w:bottom w:val="none" w:sz="0" w:space="0" w:color="auto"/>
            <w:right w:val="none" w:sz="0" w:space="0" w:color="auto"/>
          </w:divBdr>
        </w:div>
        <w:div w:id="1606038471">
          <w:marLeft w:val="480"/>
          <w:marRight w:val="0"/>
          <w:marTop w:val="0"/>
          <w:marBottom w:val="0"/>
          <w:divBdr>
            <w:top w:val="none" w:sz="0" w:space="0" w:color="auto"/>
            <w:left w:val="none" w:sz="0" w:space="0" w:color="auto"/>
            <w:bottom w:val="none" w:sz="0" w:space="0" w:color="auto"/>
            <w:right w:val="none" w:sz="0" w:space="0" w:color="auto"/>
          </w:divBdr>
        </w:div>
        <w:div w:id="1787311228">
          <w:marLeft w:val="480"/>
          <w:marRight w:val="0"/>
          <w:marTop w:val="0"/>
          <w:marBottom w:val="0"/>
          <w:divBdr>
            <w:top w:val="none" w:sz="0" w:space="0" w:color="auto"/>
            <w:left w:val="none" w:sz="0" w:space="0" w:color="auto"/>
            <w:bottom w:val="none" w:sz="0" w:space="0" w:color="auto"/>
            <w:right w:val="none" w:sz="0" w:space="0" w:color="auto"/>
          </w:divBdr>
        </w:div>
        <w:div w:id="1824076329">
          <w:marLeft w:val="480"/>
          <w:marRight w:val="0"/>
          <w:marTop w:val="0"/>
          <w:marBottom w:val="0"/>
          <w:divBdr>
            <w:top w:val="none" w:sz="0" w:space="0" w:color="auto"/>
            <w:left w:val="none" w:sz="0" w:space="0" w:color="auto"/>
            <w:bottom w:val="none" w:sz="0" w:space="0" w:color="auto"/>
            <w:right w:val="none" w:sz="0" w:space="0" w:color="auto"/>
          </w:divBdr>
        </w:div>
        <w:div w:id="2074037060">
          <w:marLeft w:val="480"/>
          <w:marRight w:val="0"/>
          <w:marTop w:val="0"/>
          <w:marBottom w:val="0"/>
          <w:divBdr>
            <w:top w:val="none" w:sz="0" w:space="0" w:color="auto"/>
            <w:left w:val="none" w:sz="0" w:space="0" w:color="auto"/>
            <w:bottom w:val="none" w:sz="0" w:space="0" w:color="auto"/>
            <w:right w:val="none" w:sz="0" w:space="0" w:color="auto"/>
          </w:divBdr>
        </w:div>
        <w:div w:id="2139564649">
          <w:marLeft w:val="480"/>
          <w:marRight w:val="0"/>
          <w:marTop w:val="0"/>
          <w:marBottom w:val="0"/>
          <w:divBdr>
            <w:top w:val="none" w:sz="0" w:space="0" w:color="auto"/>
            <w:left w:val="none" w:sz="0" w:space="0" w:color="auto"/>
            <w:bottom w:val="none" w:sz="0" w:space="0" w:color="auto"/>
            <w:right w:val="none" w:sz="0" w:space="0" w:color="auto"/>
          </w:divBdr>
        </w:div>
      </w:divsChild>
    </w:div>
    <w:div w:id="94710890">
      <w:bodyDiv w:val="1"/>
      <w:marLeft w:val="0"/>
      <w:marRight w:val="0"/>
      <w:marTop w:val="0"/>
      <w:marBottom w:val="0"/>
      <w:divBdr>
        <w:top w:val="none" w:sz="0" w:space="0" w:color="auto"/>
        <w:left w:val="none" w:sz="0" w:space="0" w:color="auto"/>
        <w:bottom w:val="none" w:sz="0" w:space="0" w:color="auto"/>
        <w:right w:val="none" w:sz="0" w:space="0" w:color="auto"/>
      </w:divBdr>
    </w:div>
    <w:div w:id="97724124">
      <w:bodyDiv w:val="1"/>
      <w:marLeft w:val="0"/>
      <w:marRight w:val="0"/>
      <w:marTop w:val="0"/>
      <w:marBottom w:val="0"/>
      <w:divBdr>
        <w:top w:val="none" w:sz="0" w:space="0" w:color="auto"/>
        <w:left w:val="none" w:sz="0" w:space="0" w:color="auto"/>
        <w:bottom w:val="none" w:sz="0" w:space="0" w:color="auto"/>
        <w:right w:val="none" w:sz="0" w:space="0" w:color="auto"/>
      </w:divBdr>
    </w:div>
    <w:div w:id="102770090">
      <w:bodyDiv w:val="1"/>
      <w:marLeft w:val="0"/>
      <w:marRight w:val="0"/>
      <w:marTop w:val="0"/>
      <w:marBottom w:val="0"/>
      <w:divBdr>
        <w:top w:val="none" w:sz="0" w:space="0" w:color="auto"/>
        <w:left w:val="none" w:sz="0" w:space="0" w:color="auto"/>
        <w:bottom w:val="none" w:sz="0" w:space="0" w:color="auto"/>
        <w:right w:val="none" w:sz="0" w:space="0" w:color="auto"/>
      </w:divBdr>
    </w:div>
    <w:div w:id="104279333">
      <w:bodyDiv w:val="1"/>
      <w:marLeft w:val="0"/>
      <w:marRight w:val="0"/>
      <w:marTop w:val="0"/>
      <w:marBottom w:val="0"/>
      <w:divBdr>
        <w:top w:val="none" w:sz="0" w:space="0" w:color="auto"/>
        <w:left w:val="none" w:sz="0" w:space="0" w:color="auto"/>
        <w:bottom w:val="none" w:sz="0" w:space="0" w:color="auto"/>
        <w:right w:val="none" w:sz="0" w:space="0" w:color="auto"/>
      </w:divBdr>
    </w:div>
    <w:div w:id="105346512">
      <w:bodyDiv w:val="1"/>
      <w:marLeft w:val="0"/>
      <w:marRight w:val="0"/>
      <w:marTop w:val="0"/>
      <w:marBottom w:val="0"/>
      <w:divBdr>
        <w:top w:val="none" w:sz="0" w:space="0" w:color="auto"/>
        <w:left w:val="none" w:sz="0" w:space="0" w:color="auto"/>
        <w:bottom w:val="none" w:sz="0" w:space="0" w:color="auto"/>
        <w:right w:val="none" w:sz="0" w:space="0" w:color="auto"/>
      </w:divBdr>
    </w:div>
    <w:div w:id="108666268">
      <w:bodyDiv w:val="1"/>
      <w:marLeft w:val="0"/>
      <w:marRight w:val="0"/>
      <w:marTop w:val="0"/>
      <w:marBottom w:val="0"/>
      <w:divBdr>
        <w:top w:val="none" w:sz="0" w:space="0" w:color="auto"/>
        <w:left w:val="none" w:sz="0" w:space="0" w:color="auto"/>
        <w:bottom w:val="none" w:sz="0" w:space="0" w:color="auto"/>
        <w:right w:val="none" w:sz="0" w:space="0" w:color="auto"/>
      </w:divBdr>
    </w:div>
    <w:div w:id="110172209">
      <w:bodyDiv w:val="1"/>
      <w:marLeft w:val="0"/>
      <w:marRight w:val="0"/>
      <w:marTop w:val="0"/>
      <w:marBottom w:val="0"/>
      <w:divBdr>
        <w:top w:val="none" w:sz="0" w:space="0" w:color="auto"/>
        <w:left w:val="none" w:sz="0" w:space="0" w:color="auto"/>
        <w:bottom w:val="none" w:sz="0" w:space="0" w:color="auto"/>
        <w:right w:val="none" w:sz="0" w:space="0" w:color="auto"/>
      </w:divBdr>
    </w:div>
    <w:div w:id="112989559">
      <w:bodyDiv w:val="1"/>
      <w:marLeft w:val="0"/>
      <w:marRight w:val="0"/>
      <w:marTop w:val="0"/>
      <w:marBottom w:val="0"/>
      <w:divBdr>
        <w:top w:val="none" w:sz="0" w:space="0" w:color="auto"/>
        <w:left w:val="none" w:sz="0" w:space="0" w:color="auto"/>
        <w:bottom w:val="none" w:sz="0" w:space="0" w:color="auto"/>
        <w:right w:val="none" w:sz="0" w:space="0" w:color="auto"/>
      </w:divBdr>
    </w:div>
    <w:div w:id="121508856">
      <w:bodyDiv w:val="1"/>
      <w:marLeft w:val="0"/>
      <w:marRight w:val="0"/>
      <w:marTop w:val="0"/>
      <w:marBottom w:val="0"/>
      <w:divBdr>
        <w:top w:val="none" w:sz="0" w:space="0" w:color="auto"/>
        <w:left w:val="none" w:sz="0" w:space="0" w:color="auto"/>
        <w:bottom w:val="none" w:sz="0" w:space="0" w:color="auto"/>
        <w:right w:val="none" w:sz="0" w:space="0" w:color="auto"/>
      </w:divBdr>
    </w:div>
    <w:div w:id="125394446">
      <w:bodyDiv w:val="1"/>
      <w:marLeft w:val="0"/>
      <w:marRight w:val="0"/>
      <w:marTop w:val="0"/>
      <w:marBottom w:val="0"/>
      <w:divBdr>
        <w:top w:val="none" w:sz="0" w:space="0" w:color="auto"/>
        <w:left w:val="none" w:sz="0" w:space="0" w:color="auto"/>
        <w:bottom w:val="none" w:sz="0" w:space="0" w:color="auto"/>
        <w:right w:val="none" w:sz="0" w:space="0" w:color="auto"/>
      </w:divBdr>
    </w:div>
    <w:div w:id="135074184">
      <w:bodyDiv w:val="1"/>
      <w:marLeft w:val="0"/>
      <w:marRight w:val="0"/>
      <w:marTop w:val="0"/>
      <w:marBottom w:val="0"/>
      <w:divBdr>
        <w:top w:val="none" w:sz="0" w:space="0" w:color="auto"/>
        <w:left w:val="none" w:sz="0" w:space="0" w:color="auto"/>
        <w:bottom w:val="none" w:sz="0" w:space="0" w:color="auto"/>
        <w:right w:val="none" w:sz="0" w:space="0" w:color="auto"/>
      </w:divBdr>
    </w:div>
    <w:div w:id="137042508">
      <w:bodyDiv w:val="1"/>
      <w:marLeft w:val="0"/>
      <w:marRight w:val="0"/>
      <w:marTop w:val="0"/>
      <w:marBottom w:val="0"/>
      <w:divBdr>
        <w:top w:val="none" w:sz="0" w:space="0" w:color="auto"/>
        <w:left w:val="none" w:sz="0" w:space="0" w:color="auto"/>
        <w:bottom w:val="none" w:sz="0" w:space="0" w:color="auto"/>
        <w:right w:val="none" w:sz="0" w:space="0" w:color="auto"/>
      </w:divBdr>
    </w:div>
    <w:div w:id="138543550">
      <w:bodyDiv w:val="1"/>
      <w:marLeft w:val="0"/>
      <w:marRight w:val="0"/>
      <w:marTop w:val="0"/>
      <w:marBottom w:val="0"/>
      <w:divBdr>
        <w:top w:val="none" w:sz="0" w:space="0" w:color="auto"/>
        <w:left w:val="none" w:sz="0" w:space="0" w:color="auto"/>
        <w:bottom w:val="none" w:sz="0" w:space="0" w:color="auto"/>
        <w:right w:val="none" w:sz="0" w:space="0" w:color="auto"/>
      </w:divBdr>
    </w:div>
    <w:div w:id="147476466">
      <w:bodyDiv w:val="1"/>
      <w:marLeft w:val="0"/>
      <w:marRight w:val="0"/>
      <w:marTop w:val="0"/>
      <w:marBottom w:val="0"/>
      <w:divBdr>
        <w:top w:val="none" w:sz="0" w:space="0" w:color="auto"/>
        <w:left w:val="none" w:sz="0" w:space="0" w:color="auto"/>
        <w:bottom w:val="none" w:sz="0" w:space="0" w:color="auto"/>
        <w:right w:val="none" w:sz="0" w:space="0" w:color="auto"/>
      </w:divBdr>
    </w:div>
    <w:div w:id="164785169">
      <w:bodyDiv w:val="1"/>
      <w:marLeft w:val="0"/>
      <w:marRight w:val="0"/>
      <w:marTop w:val="0"/>
      <w:marBottom w:val="0"/>
      <w:divBdr>
        <w:top w:val="none" w:sz="0" w:space="0" w:color="auto"/>
        <w:left w:val="none" w:sz="0" w:space="0" w:color="auto"/>
        <w:bottom w:val="none" w:sz="0" w:space="0" w:color="auto"/>
        <w:right w:val="none" w:sz="0" w:space="0" w:color="auto"/>
      </w:divBdr>
      <w:divsChild>
        <w:div w:id="47652435">
          <w:marLeft w:val="640"/>
          <w:marRight w:val="0"/>
          <w:marTop w:val="0"/>
          <w:marBottom w:val="0"/>
          <w:divBdr>
            <w:top w:val="none" w:sz="0" w:space="0" w:color="auto"/>
            <w:left w:val="none" w:sz="0" w:space="0" w:color="auto"/>
            <w:bottom w:val="none" w:sz="0" w:space="0" w:color="auto"/>
            <w:right w:val="none" w:sz="0" w:space="0" w:color="auto"/>
          </w:divBdr>
        </w:div>
        <w:div w:id="74907835">
          <w:marLeft w:val="640"/>
          <w:marRight w:val="0"/>
          <w:marTop w:val="0"/>
          <w:marBottom w:val="0"/>
          <w:divBdr>
            <w:top w:val="none" w:sz="0" w:space="0" w:color="auto"/>
            <w:left w:val="none" w:sz="0" w:space="0" w:color="auto"/>
            <w:bottom w:val="none" w:sz="0" w:space="0" w:color="auto"/>
            <w:right w:val="none" w:sz="0" w:space="0" w:color="auto"/>
          </w:divBdr>
        </w:div>
        <w:div w:id="194655026">
          <w:marLeft w:val="640"/>
          <w:marRight w:val="0"/>
          <w:marTop w:val="0"/>
          <w:marBottom w:val="0"/>
          <w:divBdr>
            <w:top w:val="none" w:sz="0" w:space="0" w:color="auto"/>
            <w:left w:val="none" w:sz="0" w:space="0" w:color="auto"/>
            <w:bottom w:val="none" w:sz="0" w:space="0" w:color="auto"/>
            <w:right w:val="none" w:sz="0" w:space="0" w:color="auto"/>
          </w:divBdr>
        </w:div>
        <w:div w:id="214197314">
          <w:marLeft w:val="640"/>
          <w:marRight w:val="0"/>
          <w:marTop w:val="0"/>
          <w:marBottom w:val="0"/>
          <w:divBdr>
            <w:top w:val="none" w:sz="0" w:space="0" w:color="auto"/>
            <w:left w:val="none" w:sz="0" w:space="0" w:color="auto"/>
            <w:bottom w:val="none" w:sz="0" w:space="0" w:color="auto"/>
            <w:right w:val="none" w:sz="0" w:space="0" w:color="auto"/>
          </w:divBdr>
        </w:div>
        <w:div w:id="226453457">
          <w:marLeft w:val="640"/>
          <w:marRight w:val="0"/>
          <w:marTop w:val="0"/>
          <w:marBottom w:val="0"/>
          <w:divBdr>
            <w:top w:val="none" w:sz="0" w:space="0" w:color="auto"/>
            <w:left w:val="none" w:sz="0" w:space="0" w:color="auto"/>
            <w:bottom w:val="none" w:sz="0" w:space="0" w:color="auto"/>
            <w:right w:val="none" w:sz="0" w:space="0" w:color="auto"/>
          </w:divBdr>
        </w:div>
        <w:div w:id="278411164">
          <w:marLeft w:val="640"/>
          <w:marRight w:val="0"/>
          <w:marTop w:val="0"/>
          <w:marBottom w:val="0"/>
          <w:divBdr>
            <w:top w:val="none" w:sz="0" w:space="0" w:color="auto"/>
            <w:left w:val="none" w:sz="0" w:space="0" w:color="auto"/>
            <w:bottom w:val="none" w:sz="0" w:space="0" w:color="auto"/>
            <w:right w:val="none" w:sz="0" w:space="0" w:color="auto"/>
          </w:divBdr>
        </w:div>
        <w:div w:id="358893828">
          <w:marLeft w:val="640"/>
          <w:marRight w:val="0"/>
          <w:marTop w:val="0"/>
          <w:marBottom w:val="0"/>
          <w:divBdr>
            <w:top w:val="none" w:sz="0" w:space="0" w:color="auto"/>
            <w:left w:val="none" w:sz="0" w:space="0" w:color="auto"/>
            <w:bottom w:val="none" w:sz="0" w:space="0" w:color="auto"/>
            <w:right w:val="none" w:sz="0" w:space="0" w:color="auto"/>
          </w:divBdr>
        </w:div>
        <w:div w:id="428701831">
          <w:marLeft w:val="640"/>
          <w:marRight w:val="0"/>
          <w:marTop w:val="0"/>
          <w:marBottom w:val="0"/>
          <w:divBdr>
            <w:top w:val="none" w:sz="0" w:space="0" w:color="auto"/>
            <w:left w:val="none" w:sz="0" w:space="0" w:color="auto"/>
            <w:bottom w:val="none" w:sz="0" w:space="0" w:color="auto"/>
            <w:right w:val="none" w:sz="0" w:space="0" w:color="auto"/>
          </w:divBdr>
        </w:div>
        <w:div w:id="501311782">
          <w:marLeft w:val="640"/>
          <w:marRight w:val="0"/>
          <w:marTop w:val="0"/>
          <w:marBottom w:val="0"/>
          <w:divBdr>
            <w:top w:val="none" w:sz="0" w:space="0" w:color="auto"/>
            <w:left w:val="none" w:sz="0" w:space="0" w:color="auto"/>
            <w:bottom w:val="none" w:sz="0" w:space="0" w:color="auto"/>
            <w:right w:val="none" w:sz="0" w:space="0" w:color="auto"/>
          </w:divBdr>
        </w:div>
        <w:div w:id="611012546">
          <w:marLeft w:val="640"/>
          <w:marRight w:val="0"/>
          <w:marTop w:val="0"/>
          <w:marBottom w:val="0"/>
          <w:divBdr>
            <w:top w:val="none" w:sz="0" w:space="0" w:color="auto"/>
            <w:left w:val="none" w:sz="0" w:space="0" w:color="auto"/>
            <w:bottom w:val="none" w:sz="0" w:space="0" w:color="auto"/>
            <w:right w:val="none" w:sz="0" w:space="0" w:color="auto"/>
          </w:divBdr>
        </w:div>
        <w:div w:id="718364014">
          <w:marLeft w:val="640"/>
          <w:marRight w:val="0"/>
          <w:marTop w:val="0"/>
          <w:marBottom w:val="0"/>
          <w:divBdr>
            <w:top w:val="none" w:sz="0" w:space="0" w:color="auto"/>
            <w:left w:val="none" w:sz="0" w:space="0" w:color="auto"/>
            <w:bottom w:val="none" w:sz="0" w:space="0" w:color="auto"/>
            <w:right w:val="none" w:sz="0" w:space="0" w:color="auto"/>
          </w:divBdr>
        </w:div>
        <w:div w:id="794525285">
          <w:marLeft w:val="640"/>
          <w:marRight w:val="0"/>
          <w:marTop w:val="0"/>
          <w:marBottom w:val="0"/>
          <w:divBdr>
            <w:top w:val="none" w:sz="0" w:space="0" w:color="auto"/>
            <w:left w:val="none" w:sz="0" w:space="0" w:color="auto"/>
            <w:bottom w:val="none" w:sz="0" w:space="0" w:color="auto"/>
            <w:right w:val="none" w:sz="0" w:space="0" w:color="auto"/>
          </w:divBdr>
        </w:div>
        <w:div w:id="922951513">
          <w:marLeft w:val="640"/>
          <w:marRight w:val="0"/>
          <w:marTop w:val="0"/>
          <w:marBottom w:val="0"/>
          <w:divBdr>
            <w:top w:val="none" w:sz="0" w:space="0" w:color="auto"/>
            <w:left w:val="none" w:sz="0" w:space="0" w:color="auto"/>
            <w:bottom w:val="none" w:sz="0" w:space="0" w:color="auto"/>
            <w:right w:val="none" w:sz="0" w:space="0" w:color="auto"/>
          </w:divBdr>
        </w:div>
        <w:div w:id="1024015508">
          <w:marLeft w:val="640"/>
          <w:marRight w:val="0"/>
          <w:marTop w:val="0"/>
          <w:marBottom w:val="0"/>
          <w:divBdr>
            <w:top w:val="none" w:sz="0" w:space="0" w:color="auto"/>
            <w:left w:val="none" w:sz="0" w:space="0" w:color="auto"/>
            <w:bottom w:val="none" w:sz="0" w:space="0" w:color="auto"/>
            <w:right w:val="none" w:sz="0" w:space="0" w:color="auto"/>
          </w:divBdr>
        </w:div>
        <w:div w:id="1046947525">
          <w:marLeft w:val="640"/>
          <w:marRight w:val="0"/>
          <w:marTop w:val="0"/>
          <w:marBottom w:val="0"/>
          <w:divBdr>
            <w:top w:val="none" w:sz="0" w:space="0" w:color="auto"/>
            <w:left w:val="none" w:sz="0" w:space="0" w:color="auto"/>
            <w:bottom w:val="none" w:sz="0" w:space="0" w:color="auto"/>
            <w:right w:val="none" w:sz="0" w:space="0" w:color="auto"/>
          </w:divBdr>
        </w:div>
        <w:div w:id="1163355844">
          <w:marLeft w:val="640"/>
          <w:marRight w:val="0"/>
          <w:marTop w:val="0"/>
          <w:marBottom w:val="0"/>
          <w:divBdr>
            <w:top w:val="none" w:sz="0" w:space="0" w:color="auto"/>
            <w:left w:val="none" w:sz="0" w:space="0" w:color="auto"/>
            <w:bottom w:val="none" w:sz="0" w:space="0" w:color="auto"/>
            <w:right w:val="none" w:sz="0" w:space="0" w:color="auto"/>
          </w:divBdr>
        </w:div>
        <w:div w:id="1264537479">
          <w:marLeft w:val="640"/>
          <w:marRight w:val="0"/>
          <w:marTop w:val="0"/>
          <w:marBottom w:val="0"/>
          <w:divBdr>
            <w:top w:val="none" w:sz="0" w:space="0" w:color="auto"/>
            <w:left w:val="none" w:sz="0" w:space="0" w:color="auto"/>
            <w:bottom w:val="none" w:sz="0" w:space="0" w:color="auto"/>
            <w:right w:val="none" w:sz="0" w:space="0" w:color="auto"/>
          </w:divBdr>
        </w:div>
        <w:div w:id="1397702742">
          <w:marLeft w:val="640"/>
          <w:marRight w:val="0"/>
          <w:marTop w:val="0"/>
          <w:marBottom w:val="0"/>
          <w:divBdr>
            <w:top w:val="none" w:sz="0" w:space="0" w:color="auto"/>
            <w:left w:val="none" w:sz="0" w:space="0" w:color="auto"/>
            <w:bottom w:val="none" w:sz="0" w:space="0" w:color="auto"/>
            <w:right w:val="none" w:sz="0" w:space="0" w:color="auto"/>
          </w:divBdr>
        </w:div>
        <w:div w:id="1424764948">
          <w:marLeft w:val="640"/>
          <w:marRight w:val="0"/>
          <w:marTop w:val="0"/>
          <w:marBottom w:val="0"/>
          <w:divBdr>
            <w:top w:val="none" w:sz="0" w:space="0" w:color="auto"/>
            <w:left w:val="none" w:sz="0" w:space="0" w:color="auto"/>
            <w:bottom w:val="none" w:sz="0" w:space="0" w:color="auto"/>
            <w:right w:val="none" w:sz="0" w:space="0" w:color="auto"/>
          </w:divBdr>
        </w:div>
        <w:div w:id="1427464230">
          <w:marLeft w:val="640"/>
          <w:marRight w:val="0"/>
          <w:marTop w:val="0"/>
          <w:marBottom w:val="0"/>
          <w:divBdr>
            <w:top w:val="none" w:sz="0" w:space="0" w:color="auto"/>
            <w:left w:val="none" w:sz="0" w:space="0" w:color="auto"/>
            <w:bottom w:val="none" w:sz="0" w:space="0" w:color="auto"/>
            <w:right w:val="none" w:sz="0" w:space="0" w:color="auto"/>
          </w:divBdr>
        </w:div>
        <w:div w:id="1473327965">
          <w:marLeft w:val="640"/>
          <w:marRight w:val="0"/>
          <w:marTop w:val="0"/>
          <w:marBottom w:val="0"/>
          <w:divBdr>
            <w:top w:val="none" w:sz="0" w:space="0" w:color="auto"/>
            <w:left w:val="none" w:sz="0" w:space="0" w:color="auto"/>
            <w:bottom w:val="none" w:sz="0" w:space="0" w:color="auto"/>
            <w:right w:val="none" w:sz="0" w:space="0" w:color="auto"/>
          </w:divBdr>
        </w:div>
        <w:div w:id="1494493399">
          <w:marLeft w:val="640"/>
          <w:marRight w:val="0"/>
          <w:marTop w:val="0"/>
          <w:marBottom w:val="0"/>
          <w:divBdr>
            <w:top w:val="none" w:sz="0" w:space="0" w:color="auto"/>
            <w:left w:val="none" w:sz="0" w:space="0" w:color="auto"/>
            <w:bottom w:val="none" w:sz="0" w:space="0" w:color="auto"/>
            <w:right w:val="none" w:sz="0" w:space="0" w:color="auto"/>
          </w:divBdr>
        </w:div>
        <w:div w:id="1600722118">
          <w:marLeft w:val="640"/>
          <w:marRight w:val="0"/>
          <w:marTop w:val="0"/>
          <w:marBottom w:val="0"/>
          <w:divBdr>
            <w:top w:val="none" w:sz="0" w:space="0" w:color="auto"/>
            <w:left w:val="none" w:sz="0" w:space="0" w:color="auto"/>
            <w:bottom w:val="none" w:sz="0" w:space="0" w:color="auto"/>
            <w:right w:val="none" w:sz="0" w:space="0" w:color="auto"/>
          </w:divBdr>
        </w:div>
        <w:div w:id="1724716630">
          <w:marLeft w:val="640"/>
          <w:marRight w:val="0"/>
          <w:marTop w:val="0"/>
          <w:marBottom w:val="0"/>
          <w:divBdr>
            <w:top w:val="none" w:sz="0" w:space="0" w:color="auto"/>
            <w:left w:val="none" w:sz="0" w:space="0" w:color="auto"/>
            <w:bottom w:val="none" w:sz="0" w:space="0" w:color="auto"/>
            <w:right w:val="none" w:sz="0" w:space="0" w:color="auto"/>
          </w:divBdr>
        </w:div>
        <w:div w:id="1725713976">
          <w:marLeft w:val="640"/>
          <w:marRight w:val="0"/>
          <w:marTop w:val="0"/>
          <w:marBottom w:val="0"/>
          <w:divBdr>
            <w:top w:val="none" w:sz="0" w:space="0" w:color="auto"/>
            <w:left w:val="none" w:sz="0" w:space="0" w:color="auto"/>
            <w:bottom w:val="none" w:sz="0" w:space="0" w:color="auto"/>
            <w:right w:val="none" w:sz="0" w:space="0" w:color="auto"/>
          </w:divBdr>
        </w:div>
        <w:div w:id="1831284615">
          <w:marLeft w:val="640"/>
          <w:marRight w:val="0"/>
          <w:marTop w:val="0"/>
          <w:marBottom w:val="0"/>
          <w:divBdr>
            <w:top w:val="none" w:sz="0" w:space="0" w:color="auto"/>
            <w:left w:val="none" w:sz="0" w:space="0" w:color="auto"/>
            <w:bottom w:val="none" w:sz="0" w:space="0" w:color="auto"/>
            <w:right w:val="none" w:sz="0" w:space="0" w:color="auto"/>
          </w:divBdr>
        </w:div>
        <w:div w:id="1905215063">
          <w:marLeft w:val="640"/>
          <w:marRight w:val="0"/>
          <w:marTop w:val="0"/>
          <w:marBottom w:val="0"/>
          <w:divBdr>
            <w:top w:val="none" w:sz="0" w:space="0" w:color="auto"/>
            <w:left w:val="none" w:sz="0" w:space="0" w:color="auto"/>
            <w:bottom w:val="none" w:sz="0" w:space="0" w:color="auto"/>
            <w:right w:val="none" w:sz="0" w:space="0" w:color="auto"/>
          </w:divBdr>
        </w:div>
        <w:div w:id="1915580794">
          <w:marLeft w:val="640"/>
          <w:marRight w:val="0"/>
          <w:marTop w:val="0"/>
          <w:marBottom w:val="0"/>
          <w:divBdr>
            <w:top w:val="none" w:sz="0" w:space="0" w:color="auto"/>
            <w:left w:val="none" w:sz="0" w:space="0" w:color="auto"/>
            <w:bottom w:val="none" w:sz="0" w:space="0" w:color="auto"/>
            <w:right w:val="none" w:sz="0" w:space="0" w:color="auto"/>
          </w:divBdr>
        </w:div>
        <w:div w:id="1940749243">
          <w:marLeft w:val="640"/>
          <w:marRight w:val="0"/>
          <w:marTop w:val="0"/>
          <w:marBottom w:val="0"/>
          <w:divBdr>
            <w:top w:val="none" w:sz="0" w:space="0" w:color="auto"/>
            <w:left w:val="none" w:sz="0" w:space="0" w:color="auto"/>
            <w:bottom w:val="none" w:sz="0" w:space="0" w:color="auto"/>
            <w:right w:val="none" w:sz="0" w:space="0" w:color="auto"/>
          </w:divBdr>
        </w:div>
        <w:div w:id="2042969501">
          <w:marLeft w:val="640"/>
          <w:marRight w:val="0"/>
          <w:marTop w:val="0"/>
          <w:marBottom w:val="0"/>
          <w:divBdr>
            <w:top w:val="none" w:sz="0" w:space="0" w:color="auto"/>
            <w:left w:val="none" w:sz="0" w:space="0" w:color="auto"/>
            <w:bottom w:val="none" w:sz="0" w:space="0" w:color="auto"/>
            <w:right w:val="none" w:sz="0" w:space="0" w:color="auto"/>
          </w:divBdr>
        </w:div>
        <w:div w:id="2109498001">
          <w:marLeft w:val="640"/>
          <w:marRight w:val="0"/>
          <w:marTop w:val="0"/>
          <w:marBottom w:val="0"/>
          <w:divBdr>
            <w:top w:val="none" w:sz="0" w:space="0" w:color="auto"/>
            <w:left w:val="none" w:sz="0" w:space="0" w:color="auto"/>
            <w:bottom w:val="none" w:sz="0" w:space="0" w:color="auto"/>
            <w:right w:val="none" w:sz="0" w:space="0" w:color="auto"/>
          </w:divBdr>
        </w:div>
        <w:div w:id="2119258030">
          <w:marLeft w:val="640"/>
          <w:marRight w:val="0"/>
          <w:marTop w:val="0"/>
          <w:marBottom w:val="0"/>
          <w:divBdr>
            <w:top w:val="none" w:sz="0" w:space="0" w:color="auto"/>
            <w:left w:val="none" w:sz="0" w:space="0" w:color="auto"/>
            <w:bottom w:val="none" w:sz="0" w:space="0" w:color="auto"/>
            <w:right w:val="none" w:sz="0" w:space="0" w:color="auto"/>
          </w:divBdr>
        </w:div>
        <w:div w:id="2144611425">
          <w:marLeft w:val="640"/>
          <w:marRight w:val="0"/>
          <w:marTop w:val="0"/>
          <w:marBottom w:val="0"/>
          <w:divBdr>
            <w:top w:val="none" w:sz="0" w:space="0" w:color="auto"/>
            <w:left w:val="none" w:sz="0" w:space="0" w:color="auto"/>
            <w:bottom w:val="none" w:sz="0" w:space="0" w:color="auto"/>
            <w:right w:val="none" w:sz="0" w:space="0" w:color="auto"/>
          </w:divBdr>
        </w:div>
      </w:divsChild>
    </w:div>
    <w:div w:id="168637202">
      <w:bodyDiv w:val="1"/>
      <w:marLeft w:val="0"/>
      <w:marRight w:val="0"/>
      <w:marTop w:val="0"/>
      <w:marBottom w:val="0"/>
      <w:divBdr>
        <w:top w:val="none" w:sz="0" w:space="0" w:color="auto"/>
        <w:left w:val="none" w:sz="0" w:space="0" w:color="auto"/>
        <w:bottom w:val="none" w:sz="0" w:space="0" w:color="auto"/>
        <w:right w:val="none" w:sz="0" w:space="0" w:color="auto"/>
      </w:divBdr>
      <w:divsChild>
        <w:div w:id="122887839">
          <w:marLeft w:val="480"/>
          <w:marRight w:val="0"/>
          <w:marTop w:val="0"/>
          <w:marBottom w:val="0"/>
          <w:divBdr>
            <w:top w:val="none" w:sz="0" w:space="0" w:color="auto"/>
            <w:left w:val="none" w:sz="0" w:space="0" w:color="auto"/>
            <w:bottom w:val="none" w:sz="0" w:space="0" w:color="auto"/>
            <w:right w:val="none" w:sz="0" w:space="0" w:color="auto"/>
          </w:divBdr>
        </w:div>
        <w:div w:id="449126056">
          <w:marLeft w:val="480"/>
          <w:marRight w:val="0"/>
          <w:marTop w:val="0"/>
          <w:marBottom w:val="0"/>
          <w:divBdr>
            <w:top w:val="none" w:sz="0" w:space="0" w:color="auto"/>
            <w:left w:val="none" w:sz="0" w:space="0" w:color="auto"/>
            <w:bottom w:val="none" w:sz="0" w:space="0" w:color="auto"/>
            <w:right w:val="none" w:sz="0" w:space="0" w:color="auto"/>
          </w:divBdr>
        </w:div>
        <w:div w:id="523591231">
          <w:marLeft w:val="480"/>
          <w:marRight w:val="0"/>
          <w:marTop w:val="0"/>
          <w:marBottom w:val="0"/>
          <w:divBdr>
            <w:top w:val="none" w:sz="0" w:space="0" w:color="auto"/>
            <w:left w:val="none" w:sz="0" w:space="0" w:color="auto"/>
            <w:bottom w:val="none" w:sz="0" w:space="0" w:color="auto"/>
            <w:right w:val="none" w:sz="0" w:space="0" w:color="auto"/>
          </w:divBdr>
        </w:div>
        <w:div w:id="1001273920">
          <w:marLeft w:val="480"/>
          <w:marRight w:val="0"/>
          <w:marTop w:val="0"/>
          <w:marBottom w:val="0"/>
          <w:divBdr>
            <w:top w:val="none" w:sz="0" w:space="0" w:color="auto"/>
            <w:left w:val="none" w:sz="0" w:space="0" w:color="auto"/>
            <w:bottom w:val="none" w:sz="0" w:space="0" w:color="auto"/>
            <w:right w:val="none" w:sz="0" w:space="0" w:color="auto"/>
          </w:divBdr>
        </w:div>
        <w:div w:id="1018502328">
          <w:marLeft w:val="480"/>
          <w:marRight w:val="0"/>
          <w:marTop w:val="0"/>
          <w:marBottom w:val="0"/>
          <w:divBdr>
            <w:top w:val="none" w:sz="0" w:space="0" w:color="auto"/>
            <w:left w:val="none" w:sz="0" w:space="0" w:color="auto"/>
            <w:bottom w:val="none" w:sz="0" w:space="0" w:color="auto"/>
            <w:right w:val="none" w:sz="0" w:space="0" w:color="auto"/>
          </w:divBdr>
        </w:div>
        <w:div w:id="1040789593">
          <w:marLeft w:val="480"/>
          <w:marRight w:val="0"/>
          <w:marTop w:val="0"/>
          <w:marBottom w:val="0"/>
          <w:divBdr>
            <w:top w:val="none" w:sz="0" w:space="0" w:color="auto"/>
            <w:left w:val="none" w:sz="0" w:space="0" w:color="auto"/>
            <w:bottom w:val="none" w:sz="0" w:space="0" w:color="auto"/>
            <w:right w:val="none" w:sz="0" w:space="0" w:color="auto"/>
          </w:divBdr>
        </w:div>
        <w:div w:id="1087531613">
          <w:marLeft w:val="480"/>
          <w:marRight w:val="0"/>
          <w:marTop w:val="0"/>
          <w:marBottom w:val="0"/>
          <w:divBdr>
            <w:top w:val="none" w:sz="0" w:space="0" w:color="auto"/>
            <w:left w:val="none" w:sz="0" w:space="0" w:color="auto"/>
            <w:bottom w:val="none" w:sz="0" w:space="0" w:color="auto"/>
            <w:right w:val="none" w:sz="0" w:space="0" w:color="auto"/>
          </w:divBdr>
        </w:div>
        <w:div w:id="1223634296">
          <w:marLeft w:val="480"/>
          <w:marRight w:val="0"/>
          <w:marTop w:val="0"/>
          <w:marBottom w:val="0"/>
          <w:divBdr>
            <w:top w:val="none" w:sz="0" w:space="0" w:color="auto"/>
            <w:left w:val="none" w:sz="0" w:space="0" w:color="auto"/>
            <w:bottom w:val="none" w:sz="0" w:space="0" w:color="auto"/>
            <w:right w:val="none" w:sz="0" w:space="0" w:color="auto"/>
          </w:divBdr>
        </w:div>
        <w:div w:id="1495949956">
          <w:marLeft w:val="480"/>
          <w:marRight w:val="0"/>
          <w:marTop w:val="0"/>
          <w:marBottom w:val="0"/>
          <w:divBdr>
            <w:top w:val="none" w:sz="0" w:space="0" w:color="auto"/>
            <w:left w:val="none" w:sz="0" w:space="0" w:color="auto"/>
            <w:bottom w:val="none" w:sz="0" w:space="0" w:color="auto"/>
            <w:right w:val="none" w:sz="0" w:space="0" w:color="auto"/>
          </w:divBdr>
        </w:div>
        <w:div w:id="1587808558">
          <w:marLeft w:val="480"/>
          <w:marRight w:val="0"/>
          <w:marTop w:val="0"/>
          <w:marBottom w:val="0"/>
          <w:divBdr>
            <w:top w:val="none" w:sz="0" w:space="0" w:color="auto"/>
            <w:left w:val="none" w:sz="0" w:space="0" w:color="auto"/>
            <w:bottom w:val="none" w:sz="0" w:space="0" w:color="auto"/>
            <w:right w:val="none" w:sz="0" w:space="0" w:color="auto"/>
          </w:divBdr>
        </w:div>
        <w:div w:id="1646617420">
          <w:marLeft w:val="480"/>
          <w:marRight w:val="0"/>
          <w:marTop w:val="0"/>
          <w:marBottom w:val="0"/>
          <w:divBdr>
            <w:top w:val="none" w:sz="0" w:space="0" w:color="auto"/>
            <w:left w:val="none" w:sz="0" w:space="0" w:color="auto"/>
            <w:bottom w:val="none" w:sz="0" w:space="0" w:color="auto"/>
            <w:right w:val="none" w:sz="0" w:space="0" w:color="auto"/>
          </w:divBdr>
        </w:div>
        <w:div w:id="1772165445">
          <w:marLeft w:val="480"/>
          <w:marRight w:val="0"/>
          <w:marTop w:val="0"/>
          <w:marBottom w:val="0"/>
          <w:divBdr>
            <w:top w:val="none" w:sz="0" w:space="0" w:color="auto"/>
            <w:left w:val="none" w:sz="0" w:space="0" w:color="auto"/>
            <w:bottom w:val="none" w:sz="0" w:space="0" w:color="auto"/>
            <w:right w:val="none" w:sz="0" w:space="0" w:color="auto"/>
          </w:divBdr>
        </w:div>
        <w:div w:id="1862090714">
          <w:marLeft w:val="480"/>
          <w:marRight w:val="0"/>
          <w:marTop w:val="0"/>
          <w:marBottom w:val="0"/>
          <w:divBdr>
            <w:top w:val="none" w:sz="0" w:space="0" w:color="auto"/>
            <w:left w:val="none" w:sz="0" w:space="0" w:color="auto"/>
            <w:bottom w:val="none" w:sz="0" w:space="0" w:color="auto"/>
            <w:right w:val="none" w:sz="0" w:space="0" w:color="auto"/>
          </w:divBdr>
        </w:div>
        <w:div w:id="1869294756">
          <w:marLeft w:val="480"/>
          <w:marRight w:val="0"/>
          <w:marTop w:val="0"/>
          <w:marBottom w:val="0"/>
          <w:divBdr>
            <w:top w:val="none" w:sz="0" w:space="0" w:color="auto"/>
            <w:left w:val="none" w:sz="0" w:space="0" w:color="auto"/>
            <w:bottom w:val="none" w:sz="0" w:space="0" w:color="auto"/>
            <w:right w:val="none" w:sz="0" w:space="0" w:color="auto"/>
          </w:divBdr>
        </w:div>
        <w:div w:id="1870600156">
          <w:marLeft w:val="480"/>
          <w:marRight w:val="0"/>
          <w:marTop w:val="0"/>
          <w:marBottom w:val="0"/>
          <w:divBdr>
            <w:top w:val="none" w:sz="0" w:space="0" w:color="auto"/>
            <w:left w:val="none" w:sz="0" w:space="0" w:color="auto"/>
            <w:bottom w:val="none" w:sz="0" w:space="0" w:color="auto"/>
            <w:right w:val="none" w:sz="0" w:space="0" w:color="auto"/>
          </w:divBdr>
        </w:div>
        <w:div w:id="2020544415">
          <w:marLeft w:val="480"/>
          <w:marRight w:val="0"/>
          <w:marTop w:val="0"/>
          <w:marBottom w:val="0"/>
          <w:divBdr>
            <w:top w:val="none" w:sz="0" w:space="0" w:color="auto"/>
            <w:left w:val="none" w:sz="0" w:space="0" w:color="auto"/>
            <w:bottom w:val="none" w:sz="0" w:space="0" w:color="auto"/>
            <w:right w:val="none" w:sz="0" w:space="0" w:color="auto"/>
          </w:divBdr>
        </w:div>
      </w:divsChild>
    </w:div>
    <w:div w:id="172764079">
      <w:bodyDiv w:val="1"/>
      <w:marLeft w:val="0"/>
      <w:marRight w:val="0"/>
      <w:marTop w:val="0"/>
      <w:marBottom w:val="0"/>
      <w:divBdr>
        <w:top w:val="none" w:sz="0" w:space="0" w:color="auto"/>
        <w:left w:val="none" w:sz="0" w:space="0" w:color="auto"/>
        <w:bottom w:val="none" w:sz="0" w:space="0" w:color="auto"/>
        <w:right w:val="none" w:sz="0" w:space="0" w:color="auto"/>
      </w:divBdr>
    </w:div>
    <w:div w:id="174685702">
      <w:bodyDiv w:val="1"/>
      <w:marLeft w:val="0"/>
      <w:marRight w:val="0"/>
      <w:marTop w:val="0"/>
      <w:marBottom w:val="0"/>
      <w:divBdr>
        <w:top w:val="none" w:sz="0" w:space="0" w:color="auto"/>
        <w:left w:val="none" w:sz="0" w:space="0" w:color="auto"/>
        <w:bottom w:val="none" w:sz="0" w:space="0" w:color="auto"/>
        <w:right w:val="none" w:sz="0" w:space="0" w:color="auto"/>
      </w:divBdr>
    </w:div>
    <w:div w:id="183785867">
      <w:bodyDiv w:val="1"/>
      <w:marLeft w:val="0"/>
      <w:marRight w:val="0"/>
      <w:marTop w:val="0"/>
      <w:marBottom w:val="0"/>
      <w:divBdr>
        <w:top w:val="none" w:sz="0" w:space="0" w:color="auto"/>
        <w:left w:val="none" w:sz="0" w:space="0" w:color="auto"/>
        <w:bottom w:val="none" w:sz="0" w:space="0" w:color="auto"/>
        <w:right w:val="none" w:sz="0" w:space="0" w:color="auto"/>
      </w:divBdr>
    </w:div>
    <w:div w:id="1842884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
          <w:marLeft w:val="480"/>
          <w:marRight w:val="0"/>
          <w:marTop w:val="0"/>
          <w:marBottom w:val="0"/>
          <w:divBdr>
            <w:top w:val="none" w:sz="0" w:space="0" w:color="auto"/>
            <w:left w:val="none" w:sz="0" w:space="0" w:color="auto"/>
            <w:bottom w:val="none" w:sz="0" w:space="0" w:color="auto"/>
            <w:right w:val="none" w:sz="0" w:space="0" w:color="auto"/>
          </w:divBdr>
        </w:div>
        <w:div w:id="147131231">
          <w:marLeft w:val="480"/>
          <w:marRight w:val="0"/>
          <w:marTop w:val="0"/>
          <w:marBottom w:val="0"/>
          <w:divBdr>
            <w:top w:val="none" w:sz="0" w:space="0" w:color="auto"/>
            <w:left w:val="none" w:sz="0" w:space="0" w:color="auto"/>
            <w:bottom w:val="none" w:sz="0" w:space="0" w:color="auto"/>
            <w:right w:val="none" w:sz="0" w:space="0" w:color="auto"/>
          </w:divBdr>
        </w:div>
        <w:div w:id="260067051">
          <w:marLeft w:val="480"/>
          <w:marRight w:val="0"/>
          <w:marTop w:val="0"/>
          <w:marBottom w:val="0"/>
          <w:divBdr>
            <w:top w:val="none" w:sz="0" w:space="0" w:color="auto"/>
            <w:left w:val="none" w:sz="0" w:space="0" w:color="auto"/>
            <w:bottom w:val="none" w:sz="0" w:space="0" w:color="auto"/>
            <w:right w:val="none" w:sz="0" w:space="0" w:color="auto"/>
          </w:divBdr>
        </w:div>
        <w:div w:id="333730371">
          <w:marLeft w:val="480"/>
          <w:marRight w:val="0"/>
          <w:marTop w:val="0"/>
          <w:marBottom w:val="0"/>
          <w:divBdr>
            <w:top w:val="none" w:sz="0" w:space="0" w:color="auto"/>
            <w:left w:val="none" w:sz="0" w:space="0" w:color="auto"/>
            <w:bottom w:val="none" w:sz="0" w:space="0" w:color="auto"/>
            <w:right w:val="none" w:sz="0" w:space="0" w:color="auto"/>
          </w:divBdr>
        </w:div>
        <w:div w:id="762266415">
          <w:marLeft w:val="480"/>
          <w:marRight w:val="0"/>
          <w:marTop w:val="0"/>
          <w:marBottom w:val="0"/>
          <w:divBdr>
            <w:top w:val="none" w:sz="0" w:space="0" w:color="auto"/>
            <w:left w:val="none" w:sz="0" w:space="0" w:color="auto"/>
            <w:bottom w:val="none" w:sz="0" w:space="0" w:color="auto"/>
            <w:right w:val="none" w:sz="0" w:space="0" w:color="auto"/>
          </w:divBdr>
        </w:div>
        <w:div w:id="927663193">
          <w:marLeft w:val="480"/>
          <w:marRight w:val="0"/>
          <w:marTop w:val="0"/>
          <w:marBottom w:val="0"/>
          <w:divBdr>
            <w:top w:val="none" w:sz="0" w:space="0" w:color="auto"/>
            <w:left w:val="none" w:sz="0" w:space="0" w:color="auto"/>
            <w:bottom w:val="none" w:sz="0" w:space="0" w:color="auto"/>
            <w:right w:val="none" w:sz="0" w:space="0" w:color="auto"/>
          </w:divBdr>
        </w:div>
        <w:div w:id="983968629">
          <w:marLeft w:val="480"/>
          <w:marRight w:val="0"/>
          <w:marTop w:val="0"/>
          <w:marBottom w:val="0"/>
          <w:divBdr>
            <w:top w:val="none" w:sz="0" w:space="0" w:color="auto"/>
            <w:left w:val="none" w:sz="0" w:space="0" w:color="auto"/>
            <w:bottom w:val="none" w:sz="0" w:space="0" w:color="auto"/>
            <w:right w:val="none" w:sz="0" w:space="0" w:color="auto"/>
          </w:divBdr>
        </w:div>
        <w:div w:id="999844153">
          <w:marLeft w:val="480"/>
          <w:marRight w:val="0"/>
          <w:marTop w:val="0"/>
          <w:marBottom w:val="0"/>
          <w:divBdr>
            <w:top w:val="none" w:sz="0" w:space="0" w:color="auto"/>
            <w:left w:val="none" w:sz="0" w:space="0" w:color="auto"/>
            <w:bottom w:val="none" w:sz="0" w:space="0" w:color="auto"/>
            <w:right w:val="none" w:sz="0" w:space="0" w:color="auto"/>
          </w:divBdr>
        </w:div>
        <w:div w:id="1005327189">
          <w:marLeft w:val="480"/>
          <w:marRight w:val="0"/>
          <w:marTop w:val="0"/>
          <w:marBottom w:val="0"/>
          <w:divBdr>
            <w:top w:val="none" w:sz="0" w:space="0" w:color="auto"/>
            <w:left w:val="none" w:sz="0" w:space="0" w:color="auto"/>
            <w:bottom w:val="none" w:sz="0" w:space="0" w:color="auto"/>
            <w:right w:val="none" w:sz="0" w:space="0" w:color="auto"/>
          </w:divBdr>
        </w:div>
        <w:div w:id="1016425077">
          <w:marLeft w:val="480"/>
          <w:marRight w:val="0"/>
          <w:marTop w:val="0"/>
          <w:marBottom w:val="0"/>
          <w:divBdr>
            <w:top w:val="none" w:sz="0" w:space="0" w:color="auto"/>
            <w:left w:val="none" w:sz="0" w:space="0" w:color="auto"/>
            <w:bottom w:val="none" w:sz="0" w:space="0" w:color="auto"/>
            <w:right w:val="none" w:sz="0" w:space="0" w:color="auto"/>
          </w:divBdr>
        </w:div>
        <w:div w:id="1140877276">
          <w:marLeft w:val="480"/>
          <w:marRight w:val="0"/>
          <w:marTop w:val="0"/>
          <w:marBottom w:val="0"/>
          <w:divBdr>
            <w:top w:val="none" w:sz="0" w:space="0" w:color="auto"/>
            <w:left w:val="none" w:sz="0" w:space="0" w:color="auto"/>
            <w:bottom w:val="none" w:sz="0" w:space="0" w:color="auto"/>
            <w:right w:val="none" w:sz="0" w:space="0" w:color="auto"/>
          </w:divBdr>
        </w:div>
        <w:div w:id="1164710903">
          <w:marLeft w:val="480"/>
          <w:marRight w:val="0"/>
          <w:marTop w:val="0"/>
          <w:marBottom w:val="0"/>
          <w:divBdr>
            <w:top w:val="none" w:sz="0" w:space="0" w:color="auto"/>
            <w:left w:val="none" w:sz="0" w:space="0" w:color="auto"/>
            <w:bottom w:val="none" w:sz="0" w:space="0" w:color="auto"/>
            <w:right w:val="none" w:sz="0" w:space="0" w:color="auto"/>
          </w:divBdr>
        </w:div>
        <w:div w:id="1612513927">
          <w:marLeft w:val="480"/>
          <w:marRight w:val="0"/>
          <w:marTop w:val="0"/>
          <w:marBottom w:val="0"/>
          <w:divBdr>
            <w:top w:val="none" w:sz="0" w:space="0" w:color="auto"/>
            <w:left w:val="none" w:sz="0" w:space="0" w:color="auto"/>
            <w:bottom w:val="none" w:sz="0" w:space="0" w:color="auto"/>
            <w:right w:val="none" w:sz="0" w:space="0" w:color="auto"/>
          </w:divBdr>
        </w:div>
        <w:div w:id="1740588373">
          <w:marLeft w:val="480"/>
          <w:marRight w:val="0"/>
          <w:marTop w:val="0"/>
          <w:marBottom w:val="0"/>
          <w:divBdr>
            <w:top w:val="none" w:sz="0" w:space="0" w:color="auto"/>
            <w:left w:val="none" w:sz="0" w:space="0" w:color="auto"/>
            <w:bottom w:val="none" w:sz="0" w:space="0" w:color="auto"/>
            <w:right w:val="none" w:sz="0" w:space="0" w:color="auto"/>
          </w:divBdr>
        </w:div>
        <w:div w:id="1780174421">
          <w:marLeft w:val="480"/>
          <w:marRight w:val="0"/>
          <w:marTop w:val="0"/>
          <w:marBottom w:val="0"/>
          <w:divBdr>
            <w:top w:val="none" w:sz="0" w:space="0" w:color="auto"/>
            <w:left w:val="none" w:sz="0" w:space="0" w:color="auto"/>
            <w:bottom w:val="none" w:sz="0" w:space="0" w:color="auto"/>
            <w:right w:val="none" w:sz="0" w:space="0" w:color="auto"/>
          </w:divBdr>
        </w:div>
        <w:div w:id="1790467298">
          <w:marLeft w:val="480"/>
          <w:marRight w:val="0"/>
          <w:marTop w:val="0"/>
          <w:marBottom w:val="0"/>
          <w:divBdr>
            <w:top w:val="none" w:sz="0" w:space="0" w:color="auto"/>
            <w:left w:val="none" w:sz="0" w:space="0" w:color="auto"/>
            <w:bottom w:val="none" w:sz="0" w:space="0" w:color="auto"/>
            <w:right w:val="none" w:sz="0" w:space="0" w:color="auto"/>
          </w:divBdr>
        </w:div>
        <w:div w:id="1800612010">
          <w:marLeft w:val="480"/>
          <w:marRight w:val="0"/>
          <w:marTop w:val="0"/>
          <w:marBottom w:val="0"/>
          <w:divBdr>
            <w:top w:val="none" w:sz="0" w:space="0" w:color="auto"/>
            <w:left w:val="none" w:sz="0" w:space="0" w:color="auto"/>
            <w:bottom w:val="none" w:sz="0" w:space="0" w:color="auto"/>
            <w:right w:val="none" w:sz="0" w:space="0" w:color="auto"/>
          </w:divBdr>
        </w:div>
        <w:div w:id="1942881083">
          <w:marLeft w:val="480"/>
          <w:marRight w:val="0"/>
          <w:marTop w:val="0"/>
          <w:marBottom w:val="0"/>
          <w:divBdr>
            <w:top w:val="none" w:sz="0" w:space="0" w:color="auto"/>
            <w:left w:val="none" w:sz="0" w:space="0" w:color="auto"/>
            <w:bottom w:val="none" w:sz="0" w:space="0" w:color="auto"/>
            <w:right w:val="none" w:sz="0" w:space="0" w:color="auto"/>
          </w:divBdr>
        </w:div>
      </w:divsChild>
    </w:div>
    <w:div w:id="187111613">
      <w:bodyDiv w:val="1"/>
      <w:marLeft w:val="0"/>
      <w:marRight w:val="0"/>
      <w:marTop w:val="0"/>
      <w:marBottom w:val="0"/>
      <w:divBdr>
        <w:top w:val="none" w:sz="0" w:space="0" w:color="auto"/>
        <w:left w:val="none" w:sz="0" w:space="0" w:color="auto"/>
        <w:bottom w:val="none" w:sz="0" w:space="0" w:color="auto"/>
        <w:right w:val="none" w:sz="0" w:space="0" w:color="auto"/>
      </w:divBdr>
    </w:div>
    <w:div w:id="189077094">
      <w:bodyDiv w:val="1"/>
      <w:marLeft w:val="0"/>
      <w:marRight w:val="0"/>
      <w:marTop w:val="0"/>
      <w:marBottom w:val="0"/>
      <w:divBdr>
        <w:top w:val="none" w:sz="0" w:space="0" w:color="auto"/>
        <w:left w:val="none" w:sz="0" w:space="0" w:color="auto"/>
        <w:bottom w:val="none" w:sz="0" w:space="0" w:color="auto"/>
        <w:right w:val="none" w:sz="0" w:space="0" w:color="auto"/>
      </w:divBdr>
    </w:div>
    <w:div w:id="229923935">
      <w:bodyDiv w:val="1"/>
      <w:marLeft w:val="0"/>
      <w:marRight w:val="0"/>
      <w:marTop w:val="0"/>
      <w:marBottom w:val="0"/>
      <w:divBdr>
        <w:top w:val="none" w:sz="0" w:space="0" w:color="auto"/>
        <w:left w:val="none" w:sz="0" w:space="0" w:color="auto"/>
        <w:bottom w:val="none" w:sz="0" w:space="0" w:color="auto"/>
        <w:right w:val="none" w:sz="0" w:space="0" w:color="auto"/>
      </w:divBdr>
    </w:div>
    <w:div w:id="230048210">
      <w:bodyDiv w:val="1"/>
      <w:marLeft w:val="0"/>
      <w:marRight w:val="0"/>
      <w:marTop w:val="0"/>
      <w:marBottom w:val="0"/>
      <w:divBdr>
        <w:top w:val="none" w:sz="0" w:space="0" w:color="auto"/>
        <w:left w:val="none" w:sz="0" w:space="0" w:color="auto"/>
        <w:bottom w:val="none" w:sz="0" w:space="0" w:color="auto"/>
        <w:right w:val="none" w:sz="0" w:space="0" w:color="auto"/>
      </w:divBdr>
    </w:div>
    <w:div w:id="237137253">
      <w:bodyDiv w:val="1"/>
      <w:marLeft w:val="0"/>
      <w:marRight w:val="0"/>
      <w:marTop w:val="0"/>
      <w:marBottom w:val="0"/>
      <w:divBdr>
        <w:top w:val="none" w:sz="0" w:space="0" w:color="auto"/>
        <w:left w:val="none" w:sz="0" w:space="0" w:color="auto"/>
        <w:bottom w:val="none" w:sz="0" w:space="0" w:color="auto"/>
        <w:right w:val="none" w:sz="0" w:space="0" w:color="auto"/>
      </w:divBdr>
    </w:div>
    <w:div w:id="239364673">
      <w:bodyDiv w:val="1"/>
      <w:marLeft w:val="0"/>
      <w:marRight w:val="0"/>
      <w:marTop w:val="0"/>
      <w:marBottom w:val="0"/>
      <w:divBdr>
        <w:top w:val="none" w:sz="0" w:space="0" w:color="auto"/>
        <w:left w:val="none" w:sz="0" w:space="0" w:color="auto"/>
        <w:bottom w:val="none" w:sz="0" w:space="0" w:color="auto"/>
        <w:right w:val="none" w:sz="0" w:space="0" w:color="auto"/>
      </w:divBdr>
    </w:div>
    <w:div w:id="243803482">
      <w:bodyDiv w:val="1"/>
      <w:marLeft w:val="0"/>
      <w:marRight w:val="0"/>
      <w:marTop w:val="0"/>
      <w:marBottom w:val="0"/>
      <w:divBdr>
        <w:top w:val="none" w:sz="0" w:space="0" w:color="auto"/>
        <w:left w:val="none" w:sz="0" w:space="0" w:color="auto"/>
        <w:bottom w:val="none" w:sz="0" w:space="0" w:color="auto"/>
        <w:right w:val="none" w:sz="0" w:space="0" w:color="auto"/>
      </w:divBdr>
    </w:div>
    <w:div w:id="245724412">
      <w:bodyDiv w:val="1"/>
      <w:marLeft w:val="0"/>
      <w:marRight w:val="0"/>
      <w:marTop w:val="0"/>
      <w:marBottom w:val="0"/>
      <w:divBdr>
        <w:top w:val="none" w:sz="0" w:space="0" w:color="auto"/>
        <w:left w:val="none" w:sz="0" w:space="0" w:color="auto"/>
        <w:bottom w:val="none" w:sz="0" w:space="0" w:color="auto"/>
        <w:right w:val="none" w:sz="0" w:space="0" w:color="auto"/>
      </w:divBdr>
    </w:div>
    <w:div w:id="249700069">
      <w:bodyDiv w:val="1"/>
      <w:marLeft w:val="0"/>
      <w:marRight w:val="0"/>
      <w:marTop w:val="0"/>
      <w:marBottom w:val="0"/>
      <w:divBdr>
        <w:top w:val="none" w:sz="0" w:space="0" w:color="auto"/>
        <w:left w:val="none" w:sz="0" w:space="0" w:color="auto"/>
        <w:bottom w:val="none" w:sz="0" w:space="0" w:color="auto"/>
        <w:right w:val="none" w:sz="0" w:space="0" w:color="auto"/>
      </w:divBdr>
    </w:div>
    <w:div w:id="259029429">
      <w:bodyDiv w:val="1"/>
      <w:marLeft w:val="0"/>
      <w:marRight w:val="0"/>
      <w:marTop w:val="0"/>
      <w:marBottom w:val="0"/>
      <w:divBdr>
        <w:top w:val="none" w:sz="0" w:space="0" w:color="auto"/>
        <w:left w:val="none" w:sz="0" w:space="0" w:color="auto"/>
        <w:bottom w:val="none" w:sz="0" w:space="0" w:color="auto"/>
        <w:right w:val="none" w:sz="0" w:space="0" w:color="auto"/>
      </w:divBdr>
      <w:divsChild>
        <w:div w:id="92171689">
          <w:marLeft w:val="480"/>
          <w:marRight w:val="0"/>
          <w:marTop w:val="0"/>
          <w:marBottom w:val="0"/>
          <w:divBdr>
            <w:top w:val="none" w:sz="0" w:space="0" w:color="auto"/>
            <w:left w:val="none" w:sz="0" w:space="0" w:color="auto"/>
            <w:bottom w:val="none" w:sz="0" w:space="0" w:color="auto"/>
            <w:right w:val="none" w:sz="0" w:space="0" w:color="auto"/>
          </w:divBdr>
        </w:div>
        <w:div w:id="276331896">
          <w:marLeft w:val="480"/>
          <w:marRight w:val="0"/>
          <w:marTop w:val="0"/>
          <w:marBottom w:val="0"/>
          <w:divBdr>
            <w:top w:val="none" w:sz="0" w:space="0" w:color="auto"/>
            <w:left w:val="none" w:sz="0" w:space="0" w:color="auto"/>
            <w:bottom w:val="none" w:sz="0" w:space="0" w:color="auto"/>
            <w:right w:val="none" w:sz="0" w:space="0" w:color="auto"/>
          </w:divBdr>
        </w:div>
        <w:div w:id="468477824">
          <w:marLeft w:val="480"/>
          <w:marRight w:val="0"/>
          <w:marTop w:val="0"/>
          <w:marBottom w:val="0"/>
          <w:divBdr>
            <w:top w:val="none" w:sz="0" w:space="0" w:color="auto"/>
            <w:left w:val="none" w:sz="0" w:space="0" w:color="auto"/>
            <w:bottom w:val="none" w:sz="0" w:space="0" w:color="auto"/>
            <w:right w:val="none" w:sz="0" w:space="0" w:color="auto"/>
          </w:divBdr>
        </w:div>
        <w:div w:id="907114426">
          <w:marLeft w:val="480"/>
          <w:marRight w:val="0"/>
          <w:marTop w:val="0"/>
          <w:marBottom w:val="0"/>
          <w:divBdr>
            <w:top w:val="none" w:sz="0" w:space="0" w:color="auto"/>
            <w:left w:val="none" w:sz="0" w:space="0" w:color="auto"/>
            <w:bottom w:val="none" w:sz="0" w:space="0" w:color="auto"/>
            <w:right w:val="none" w:sz="0" w:space="0" w:color="auto"/>
          </w:divBdr>
        </w:div>
        <w:div w:id="907426679">
          <w:marLeft w:val="480"/>
          <w:marRight w:val="0"/>
          <w:marTop w:val="0"/>
          <w:marBottom w:val="0"/>
          <w:divBdr>
            <w:top w:val="none" w:sz="0" w:space="0" w:color="auto"/>
            <w:left w:val="none" w:sz="0" w:space="0" w:color="auto"/>
            <w:bottom w:val="none" w:sz="0" w:space="0" w:color="auto"/>
            <w:right w:val="none" w:sz="0" w:space="0" w:color="auto"/>
          </w:divBdr>
        </w:div>
        <w:div w:id="948782761">
          <w:marLeft w:val="480"/>
          <w:marRight w:val="0"/>
          <w:marTop w:val="0"/>
          <w:marBottom w:val="0"/>
          <w:divBdr>
            <w:top w:val="none" w:sz="0" w:space="0" w:color="auto"/>
            <w:left w:val="none" w:sz="0" w:space="0" w:color="auto"/>
            <w:bottom w:val="none" w:sz="0" w:space="0" w:color="auto"/>
            <w:right w:val="none" w:sz="0" w:space="0" w:color="auto"/>
          </w:divBdr>
        </w:div>
        <w:div w:id="1051614357">
          <w:marLeft w:val="480"/>
          <w:marRight w:val="0"/>
          <w:marTop w:val="0"/>
          <w:marBottom w:val="0"/>
          <w:divBdr>
            <w:top w:val="none" w:sz="0" w:space="0" w:color="auto"/>
            <w:left w:val="none" w:sz="0" w:space="0" w:color="auto"/>
            <w:bottom w:val="none" w:sz="0" w:space="0" w:color="auto"/>
            <w:right w:val="none" w:sz="0" w:space="0" w:color="auto"/>
          </w:divBdr>
        </w:div>
        <w:div w:id="1398016534">
          <w:marLeft w:val="480"/>
          <w:marRight w:val="0"/>
          <w:marTop w:val="0"/>
          <w:marBottom w:val="0"/>
          <w:divBdr>
            <w:top w:val="none" w:sz="0" w:space="0" w:color="auto"/>
            <w:left w:val="none" w:sz="0" w:space="0" w:color="auto"/>
            <w:bottom w:val="none" w:sz="0" w:space="0" w:color="auto"/>
            <w:right w:val="none" w:sz="0" w:space="0" w:color="auto"/>
          </w:divBdr>
        </w:div>
        <w:div w:id="1474443072">
          <w:marLeft w:val="480"/>
          <w:marRight w:val="0"/>
          <w:marTop w:val="0"/>
          <w:marBottom w:val="0"/>
          <w:divBdr>
            <w:top w:val="none" w:sz="0" w:space="0" w:color="auto"/>
            <w:left w:val="none" w:sz="0" w:space="0" w:color="auto"/>
            <w:bottom w:val="none" w:sz="0" w:space="0" w:color="auto"/>
            <w:right w:val="none" w:sz="0" w:space="0" w:color="auto"/>
          </w:divBdr>
        </w:div>
        <w:div w:id="1534879510">
          <w:marLeft w:val="480"/>
          <w:marRight w:val="0"/>
          <w:marTop w:val="0"/>
          <w:marBottom w:val="0"/>
          <w:divBdr>
            <w:top w:val="none" w:sz="0" w:space="0" w:color="auto"/>
            <w:left w:val="none" w:sz="0" w:space="0" w:color="auto"/>
            <w:bottom w:val="none" w:sz="0" w:space="0" w:color="auto"/>
            <w:right w:val="none" w:sz="0" w:space="0" w:color="auto"/>
          </w:divBdr>
        </w:div>
        <w:div w:id="1637761742">
          <w:marLeft w:val="480"/>
          <w:marRight w:val="0"/>
          <w:marTop w:val="0"/>
          <w:marBottom w:val="0"/>
          <w:divBdr>
            <w:top w:val="none" w:sz="0" w:space="0" w:color="auto"/>
            <w:left w:val="none" w:sz="0" w:space="0" w:color="auto"/>
            <w:bottom w:val="none" w:sz="0" w:space="0" w:color="auto"/>
            <w:right w:val="none" w:sz="0" w:space="0" w:color="auto"/>
          </w:divBdr>
        </w:div>
        <w:div w:id="1819955786">
          <w:marLeft w:val="480"/>
          <w:marRight w:val="0"/>
          <w:marTop w:val="0"/>
          <w:marBottom w:val="0"/>
          <w:divBdr>
            <w:top w:val="none" w:sz="0" w:space="0" w:color="auto"/>
            <w:left w:val="none" w:sz="0" w:space="0" w:color="auto"/>
            <w:bottom w:val="none" w:sz="0" w:space="0" w:color="auto"/>
            <w:right w:val="none" w:sz="0" w:space="0" w:color="auto"/>
          </w:divBdr>
        </w:div>
        <w:div w:id="1859197350">
          <w:marLeft w:val="480"/>
          <w:marRight w:val="0"/>
          <w:marTop w:val="0"/>
          <w:marBottom w:val="0"/>
          <w:divBdr>
            <w:top w:val="none" w:sz="0" w:space="0" w:color="auto"/>
            <w:left w:val="none" w:sz="0" w:space="0" w:color="auto"/>
            <w:bottom w:val="none" w:sz="0" w:space="0" w:color="auto"/>
            <w:right w:val="none" w:sz="0" w:space="0" w:color="auto"/>
          </w:divBdr>
        </w:div>
        <w:div w:id="1959754692">
          <w:marLeft w:val="480"/>
          <w:marRight w:val="0"/>
          <w:marTop w:val="0"/>
          <w:marBottom w:val="0"/>
          <w:divBdr>
            <w:top w:val="none" w:sz="0" w:space="0" w:color="auto"/>
            <w:left w:val="none" w:sz="0" w:space="0" w:color="auto"/>
            <w:bottom w:val="none" w:sz="0" w:space="0" w:color="auto"/>
            <w:right w:val="none" w:sz="0" w:space="0" w:color="auto"/>
          </w:divBdr>
        </w:div>
        <w:div w:id="1968118932">
          <w:marLeft w:val="480"/>
          <w:marRight w:val="0"/>
          <w:marTop w:val="0"/>
          <w:marBottom w:val="0"/>
          <w:divBdr>
            <w:top w:val="none" w:sz="0" w:space="0" w:color="auto"/>
            <w:left w:val="none" w:sz="0" w:space="0" w:color="auto"/>
            <w:bottom w:val="none" w:sz="0" w:space="0" w:color="auto"/>
            <w:right w:val="none" w:sz="0" w:space="0" w:color="auto"/>
          </w:divBdr>
        </w:div>
        <w:div w:id="2021227801">
          <w:marLeft w:val="480"/>
          <w:marRight w:val="0"/>
          <w:marTop w:val="0"/>
          <w:marBottom w:val="0"/>
          <w:divBdr>
            <w:top w:val="none" w:sz="0" w:space="0" w:color="auto"/>
            <w:left w:val="none" w:sz="0" w:space="0" w:color="auto"/>
            <w:bottom w:val="none" w:sz="0" w:space="0" w:color="auto"/>
            <w:right w:val="none" w:sz="0" w:space="0" w:color="auto"/>
          </w:divBdr>
        </w:div>
      </w:divsChild>
    </w:div>
    <w:div w:id="265624668">
      <w:bodyDiv w:val="1"/>
      <w:marLeft w:val="0"/>
      <w:marRight w:val="0"/>
      <w:marTop w:val="0"/>
      <w:marBottom w:val="0"/>
      <w:divBdr>
        <w:top w:val="none" w:sz="0" w:space="0" w:color="auto"/>
        <w:left w:val="none" w:sz="0" w:space="0" w:color="auto"/>
        <w:bottom w:val="none" w:sz="0" w:space="0" w:color="auto"/>
        <w:right w:val="none" w:sz="0" w:space="0" w:color="auto"/>
      </w:divBdr>
    </w:div>
    <w:div w:id="268125884">
      <w:bodyDiv w:val="1"/>
      <w:marLeft w:val="0"/>
      <w:marRight w:val="0"/>
      <w:marTop w:val="0"/>
      <w:marBottom w:val="0"/>
      <w:divBdr>
        <w:top w:val="none" w:sz="0" w:space="0" w:color="auto"/>
        <w:left w:val="none" w:sz="0" w:space="0" w:color="auto"/>
        <w:bottom w:val="none" w:sz="0" w:space="0" w:color="auto"/>
        <w:right w:val="none" w:sz="0" w:space="0" w:color="auto"/>
      </w:divBdr>
    </w:div>
    <w:div w:id="272827980">
      <w:bodyDiv w:val="1"/>
      <w:marLeft w:val="0"/>
      <w:marRight w:val="0"/>
      <w:marTop w:val="0"/>
      <w:marBottom w:val="0"/>
      <w:divBdr>
        <w:top w:val="none" w:sz="0" w:space="0" w:color="auto"/>
        <w:left w:val="none" w:sz="0" w:space="0" w:color="auto"/>
        <w:bottom w:val="none" w:sz="0" w:space="0" w:color="auto"/>
        <w:right w:val="none" w:sz="0" w:space="0" w:color="auto"/>
      </w:divBdr>
    </w:div>
    <w:div w:id="307129781">
      <w:bodyDiv w:val="1"/>
      <w:marLeft w:val="0"/>
      <w:marRight w:val="0"/>
      <w:marTop w:val="0"/>
      <w:marBottom w:val="0"/>
      <w:divBdr>
        <w:top w:val="none" w:sz="0" w:space="0" w:color="auto"/>
        <w:left w:val="none" w:sz="0" w:space="0" w:color="auto"/>
        <w:bottom w:val="none" w:sz="0" w:space="0" w:color="auto"/>
        <w:right w:val="none" w:sz="0" w:space="0" w:color="auto"/>
      </w:divBdr>
    </w:div>
    <w:div w:id="308481856">
      <w:bodyDiv w:val="1"/>
      <w:marLeft w:val="0"/>
      <w:marRight w:val="0"/>
      <w:marTop w:val="0"/>
      <w:marBottom w:val="0"/>
      <w:divBdr>
        <w:top w:val="none" w:sz="0" w:space="0" w:color="auto"/>
        <w:left w:val="none" w:sz="0" w:space="0" w:color="auto"/>
        <w:bottom w:val="none" w:sz="0" w:space="0" w:color="auto"/>
        <w:right w:val="none" w:sz="0" w:space="0" w:color="auto"/>
      </w:divBdr>
    </w:div>
    <w:div w:id="309985520">
      <w:bodyDiv w:val="1"/>
      <w:marLeft w:val="0"/>
      <w:marRight w:val="0"/>
      <w:marTop w:val="0"/>
      <w:marBottom w:val="0"/>
      <w:divBdr>
        <w:top w:val="none" w:sz="0" w:space="0" w:color="auto"/>
        <w:left w:val="none" w:sz="0" w:space="0" w:color="auto"/>
        <w:bottom w:val="none" w:sz="0" w:space="0" w:color="auto"/>
        <w:right w:val="none" w:sz="0" w:space="0" w:color="auto"/>
      </w:divBdr>
    </w:div>
    <w:div w:id="310908206">
      <w:bodyDiv w:val="1"/>
      <w:marLeft w:val="0"/>
      <w:marRight w:val="0"/>
      <w:marTop w:val="0"/>
      <w:marBottom w:val="0"/>
      <w:divBdr>
        <w:top w:val="none" w:sz="0" w:space="0" w:color="auto"/>
        <w:left w:val="none" w:sz="0" w:space="0" w:color="auto"/>
        <w:bottom w:val="none" w:sz="0" w:space="0" w:color="auto"/>
        <w:right w:val="none" w:sz="0" w:space="0" w:color="auto"/>
      </w:divBdr>
      <w:divsChild>
        <w:div w:id="271939392">
          <w:marLeft w:val="480"/>
          <w:marRight w:val="0"/>
          <w:marTop w:val="0"/>
          <w:marBottom w:val="0"/>
          <w:divBdr>
            <w:top w:val="none" w:sz="0" w:space="0" w:color="auto"/>
            <w:left w:val="none" w:sz="0" w:space="0" w:color="auto"/>
            <w:bottom w:val="none" w:sz="0" w:space="0" w:color="auto"/>
            <w:right w:val="none" w:sz="0" w:space="0" w:color="auto"/>
          </w:divBdr>
        </w:div>
        <w:div w:id="279193867">
          <w:marLeft w:val="480"/>
          <w:marRight w:val="0"/>
          <w:marTop w:val="0"/>
          <w:marBottom w:val="0"/>
          <w:divBdr>
            <w:top w:val="none" w:sz="0" w:space="0" w:color="auto"/>
            <w:left w:val="none" w:sz="0" w:space="0" w:color="auto"/>
            <w:bottom w:val="none" w:sz="0" w:space="0" w:color="auto"/>
            <w:right w:val="none" w:sz="0" w:space="0" w:color="auto"/>
          </w:divBdr>
        </w:div>
        <w:div w:id="314922298">
          <w:marLeft w:val="480"/>
          <w:marRight w:val="0"/>
          <w:marTop w:val="0"/>
          <w:marBottom w:val="0"/>
          <w:divBdr>
            <w:top w:val="none" w:sz="0" w:space="0" w:color="auto"/>
            <w:left w:val="none" w:sz="0" w:space="0" w:color="auto"/>
            <w:bottom w:val="none" w:sz="0" w:space="0" w:color="auto"/>
            <w:right w:val="none" w:sz="0" w:space="0" w:color="auto"/>
          </w:divBdr>
        </w:div>
        <w:div w:id="423183831">
          <w:marLeft w:val="480"/>
          <w:marRight w:val="0"/>
          <w:marTop w:val="0"/>
          <w:marBottom w:val="0"/>
          <w:divBdr>
            <w:top w:val="none" w:sz="0" w:space="0" w:color="auto"/>
            <w:left w:val="none" w:sz="0" w:space="0" w:color="auto"/>
            <w:bottom w:val="none" w:sz="0" w:space="0" w:color="auto"/>
            <w:right w:val="none" w:sz="0" w:space="0" w:color="auto"/>
          </w:divBdr>
        </w:div>
        <w:div w:id="640235113">
          <w:marLeft w:val="480"/>
          <w:marRight w:val="0"/>
          <w:marTop w:val="0"/>
          <w:marBottom w:val="0"/>
          <w:divBdr>
            <w:top w:val="none" w:sz="0" w:space="0" w:color="auto"/>
            <w:left w:val="none" w:sz="0" w:space="0" w:color="auto"/>
            <w:bottom w:val="none" w:sz="0" w:space="0" w:color="auto"/>
            <w:right w:val="none" w:sz="0" w:space="0" w:color="auto"/>
          </w:divBdr>
        </w:div>
        <w:div w:id="795178847">
          <w:marLeft w:val="480"/>
          <w:marRight w:val="0"/>
          <w:marTop w:val="0"/>
          <w:marBottom w:val="0"/>
          <w:divBdr>
            <w:top w:val="none" w:sz="0" w:space="0" w:color="auto"/>
            <w:left w:val="none" w:sz="0" w:space="0" w:color="auto"/>
            <w:bottom w:val="none" w:sz="0" w:space="0" w:color="auto"/>
            <w:right w:val="none" w:sz="0" w:space="0" w:color="auto"/>
          </w:divBdr>
        </w:div>
        <w:div w:id="798915713">
          <w:marLeft w:val="480"/>
          <w:marRight w:val="0"/>
          <w:marTop w:val="0"/>
          <w:marBottom w:val="0"/>
          <w:divBdr>
            <w:top w:val="none" w:sz="0" w:space="0" w:color="auto"/>
            <w:left w:val="none" w:sz="0" w:space="0" w:color="auto"/>
            <w:bottom w:val="none" w:sz="0" w:space="0" w:color="auto"/>
            <w:right w:val="none" w:sz="0" w:space="0" w:color="auto"/>
          </w:divBdr>
        </w:div>
        <w:div w:id="837379664">
          <w:marLeft w:val="480"/>
          <w:marRight w:val="0"/>
          <w:marTop w:val="0"/>
          <w:marBottom w:val="0"/>
          <w:divBdr>
            <w:top w:val="none" w:sz="0" w:space="0" w:color="auto"/>
            <w:left w:val="none" w:sz="0" w:space="0" w:color="auto"/>
            <w:bottom w:val="none" w:sz="0" w:space="0" w:color="auto"/>
            <w:right w:val="none" w:sz="0" w:space="0" w:color="auto"/>
          </w:divBdr>
        </w:div>
        <w:div w:id="897546855">
          <w:marLeft w:val="480"/>
          <w:marRight w:val="0"/>
          <w:marTop w:val="0"/>
          <w:marBottom w:val="0"/>
          <w:divBdr>
            <w:top w:val="none" w:sz="0" w:space="0" w:color="auto"/>
            <w:left w:val="none" w:sz="0" w:space="0" w:color="auto"/>
            <w:bottom w:val="none" w:sz="0" w:space="0" w:color="auto"/>
            <w:right w:val="none" w:sz="0" w:space="0" w:color="auto"/>
          </w:divBdr>
        </w:div>
        <w:div w:id="961035378">
          <w:marLeft w:val="480"/>
          <w:marRight w:val="0"/>
          <w:marTop w:val="0"/>
          <w:marBottom w:val="0"/>
          <w:divBdr>
            <w:top w:val="none" w:sz="0" w:space="0" w:color="auto"/>
            <w:left w:val="none" w:sz="0" w:space="0" w:color="auto"/>
            <w:bottom w:val="none" w:sz="0" w:space="0" w:color="auto"/>
            <w:right w:val="none" w:sz="0" w:space="0" w:color="auto"/>
          </w:divBdr>
        </w:div>
        <w:div w:id="1058364175">
          <w:marLeft w:val="480"/>
          <w:marRight w:val="0"/>
          <w:marTop w:val="0"/>
          <w:marBottom w:val="0"/>
          <w:divBdr>
            <w:top w:val="none" w:sz="0" w:space="0" w:color="auto"/>
            <w:left w:val="none" w:sz="0" w:space="0" w:color="auto"/>
            <w:bottom w:val="none" w:sz="0" w:space="0" w:color="auto"/>
            <w:right w:val="none" w:sz="0" w:space="0" w:color="auto"/>
          </w:divBdr>
        </w:div>
        <w:div w:id="1097869309">
          <w:marLeft w:val="480"/>
          <w:marRight w:val="0"/>
          <w:marTop w:val="0"/>
          <w:marBottom w:val="0"/>
          <w:divBdr>
            <w:top w:val="none" w:sz="0" w:space="0" w:color="auto"/>
            <w:left w:val="none" w:sz="0" w:space="0" w:color="auto"/>
            <w:bottom w:val="none" w:sz="0" w:space="0" w:color="auto"/>
            <w:right w:val="none" w:sz="0" w:space="0" w:color="auto"/>
          </w:divBdr>
        </w:div>
        <w:div w:id="1198617562">
          <w:marLeft w:val="480"/>
          <w:marRight w:val="0"/>
          <w:marTop w:val="0"/>
          <w:marBottom w:val="0"/>
          <w:divBdr>
            <w:top w:val="none" w:sz="0" w:space="0" w:color="auto"/>
            <w:left w:val="none" w:sz="0" w:space="0" w:color="auto"/>
            <w:bottom w:val="none" w:sz="0" w:space="0" w:color="auto"/>
            <w:right w:val="none" w:sz="0" w:space="0" w:color="auto"/>
          </w:divBdr>
        </w:div>
        <w:div w:id="1240359679">
          <w:marLeft w:val="480"/>
          <w:marRight w:val="0"/>
          <w:marTop w:val="0"/>
          <w:marBottom w:val="0"/>
          <w:divBdr>
            <w:top w:val="none" w:sz="0" w:space="0" w:color="auto"/>
            <w:left w:val="none" w:sz="0" w:space="0" w:color="auto"/>
            <w:bottom w:val="none" w:sz="0" w:space="0" w:color="auto"/>
            <w:right w:val="none" w:sz="0" w:space="0" w:color="auto"/>
          </w:divBdr>
        </w:div>
        <w:div w:id="1253248147">
          <w:marLeft w:val="480"/>
          <w:marRight w:val="0"/>
          <w:marTop w:val="0"/>
          <w:marBottom w:val="0"/>
          <w:divBdr>
            <w:top w:val="none" w:sz="0" w:space="0" w:color="auto"/>
            <w:left w:val="none" w:sz="0" w:space="0" w:color="auto"/>
            <w:bottom w:val="none" w:sz="0" w:space="0" w:color="auto"/>
            <w:right w:val="none" w:sz="0" w:space="0" w:color="auto"/>
          </w:divBdr>
        </w:div>
        <w:div w:id="1279533274">
          <w:marLeft w:val="480"/>
          <w:marRight w:val="0"/>
          <w:marTop w:val="0"/>
          <w:marBottom w:val="0"/>
          <w:divBdr>
            <w:top w:val="none" w:sz="0" w:space="0" w:color="auto"/>
            <w:left w:val="none" w:sz="0" w:space="0" w:color="auto"/>
            <w:bottom w:val="none" w:sz="0" w:space="0" w:color="auto"/>
            <w:right w:val="none" w:sz="0" w:space="0" w:color="auto"/>
          </w:divBdr>
        </w:div>
        <w:div w:id="1379085753">
          <w:marLeft w:val="480"/>
          <w:marRight w:val="0"/>
          <w:marTop w:val="0"/>
          <w:marBottom w:val="0"/>
          <w:divBdr>
            <w:top w:val="none" w:sz="0" w:space="0" w:color="auto"/>
            <w:left w:val="none" w:sz="0" w:space="0" w:color="auto"/>
            <w:bottom w:val="none" w:sz="0" w:space="0" w:color="auto"/>
            <w:right w:val="none" w:sz="0" w:space="0" w:color="auto"/>
          </w:divBdr>
        </w:div>
        <w:div w:id="1507131628">
          <w:marLeft w:val="480"/>
          <w:marRight w:val="0"/>
          <w:marTop w:val="0"/>
          <w:marBottom w:val="0"/>
          <w:divBdr>
            <w:top w:val="none" w:sz="0" w:space="0" w:color="auto"/>
            <w:left w:val="none" w:sz="0" w:space="0" w:color="auto"/>
            <w:bottom w:val="none" w:sz="0" w:space="0" w:color="auto"/>
            <w:right w:val="none" w:sz="0" w:space="0" w:color="auto"/>
          </w:divBdr>
        </w:div>
        <w:div w:id="1682858872">
          <w:marLeft w:val="480"/>
          <w:marRight w:val="0"/>
          <w:marTop w:val="0"/>
          <w:marBottom w:val="0"/>
          <w:divBdr>
            <w:top w:val="none" w:sz="0" w:space="0" w:color="auto"/>
            <w:left w:val="none" w:sz="0" w:space="0" w:color="auto"/>
            <w:bottom w:val="none" w:sz="0" w:space="0" w:color="auto"/>
            <w:right w:val="none" w:sz="0" w:space="0" w:color="auto"/>
          </w:divBdr>
        </w:div>
        <w:div w:id="1698194463">
          <w:marLeft w:val="480"/>
          <w:marRight w:val="0"/>
          <w:marTop w:val="0"/>
          <w:marBottom w:val="0"/>
          <w:divBdr>
            <w:top w:val="none" w:sz="0" w:space="0" w:color="auto"/>
            <w:left w:val="none" w:sz="0" w:space="0" w:color="auto"/>
            <w:bottom w:val="none" w:sz="0" w:space="0" w:color="auto"/>
            <w:right w:val="none" w:sz="0" w:space="0" w:color="auto"/>
          </w:divBdr>
        </w:div>
        <w:div w:id="1736731952">
          <w:marLeft w:val="480"/>
          <w:marRight w:val="0"/>
          <w:marTop w:val="0"/>
          <w:marBottom w:val="0"/>
          <w:divBdr>
            <w:top w:val="none" w:sz="0" w:space="0" w:color="auto"/>
            <w:left w:val="none" w:sz="0" w:space="0" w:color="auto"/>
            <w:bottom w:val="none" w:sz="0" w:space="0" w:color="auto"/>
            <w:right w:val="none" w:sz="0" w:space="0" w:color="auto"/>
          </w:divBdr>
        </w:div>
        <w:div w:id="1768887409">
          <w:marLeft w:val="480"/>
          <w:marRight w:val="0"/>
          <w:marTop w:val="0"/>
          <w:marBottom w:val="0"/>
          <w:divBdr>
            <w:top w:val="none" w:sz="0" w:space="0" w:color="auto"/>
            <w:left w:val="none" w:sz="0" w:space="0" w:color="auto"/>
            <w:bottom w:val="none" w:sz="0" w:space="0" w:color="auto"/>
            <w:right w:val="none" w:sz="0" w:space="0" w:color="auto"/>
          </w:divBdr>
        </w:div>
        <w:div w:id="1777599140">
          <w:marLeft w:val="480"/>
          <w:marRight w:val="0"/>
          <w:marTop w:val="0"/>
          <w:marBottom w:val="0"/>
          <w:divBdr>
            <w:top w:val="none" w:sz="0" w:space="0" w:color="auto"/>
            <w:left w:val="none" w:sz="0" w:space="0" w:color="auto"/>
            <w:bottom w:val="none" w:sz="0" w:space="0" w:color="auto"/>
            <w:right w:val="none" w:sz="0" w:space="0" w:color="auto"/>
          </w:divBdr>
        </w:div>
        <w:div w:id="1785804719">
          <w:marLeft w:val="480"/>
          <w:marRight w:val="0"/>
          <w:marTop w:val="0"/>
          <w:marBottom w:val="0"/>
          <w:divBdr>
            <w:top w:val="none" w:sz="0" w:space="0" w:color="auto"/>
            <w:left w:val="none" w:sz="0" w:space="0" w:color="auto"/>
            <w:bottom w:val="none" w:sz="0" w:space="0" w:color="auto"/>
            <w:right w:val="none" w:sz="0" w:space="0" w:color="auto"/>
          </w:divBdr>
        </w:div>
        <w:div w:id="1807506907">
          <w:marLeft w:val="480"/>
          <w:marRight w:val="0"/>
          <w:marTop w:val="0"/>
          <w:marBottom w:val="0"/>
          <w:divBdr>
            <w:top w:val="none" w:sz="0" w:space="0" w:color="auto"/>
            <w:left w:val="none" w:sz="0" w:space="0" w:color="auto"/>
            <w:bottom w:val="none" w:sz="0" w:space="0" w:color="auto"/>
            <w:right w:val="none" w:sz="0" w:space="0" w:color="auto"/>
          </w:divBdr>
        </w:div>
        <w:div w:id="1837568373">
          <w:marLeft w:val="480"/>
          <w:marRight w:val="0"/>
          <w:marTop w:val="0"/>
          <w:marBottom w:val="0"/>
          <w:divBdr>
            <w:top w:val="none" w:sz="0" w:space="0" w:color="auto"/>
            <w:left w:val="none" w:sz="0" w:space="0" w:color="auto"/>
            <w:bottom w:val="none" w:sz="0" w:space="0" w:color="auto"/>
            <w:right w:val="none" w:sz="0" w:space="0" w:color="auto"/>
          </w:divBdr>
        </w:div>
        <w:div w:id="2010794686">
          <w:marLeft w:val="480"/>
          <w:marRight w:val="0"/>
          <w:marTop w:val="0"/>
          <w:marBottom w:val="0"/>
          <w:divBdr>
            <w:top w:val="none" w:sz="0" w:space="0" w:color="auto"/>
            <w:left w:val="none" w:sz="0" w:space="0" w:color="auto"/>
            <w:bottom w:val="none" w:sz="0" w:space="0" w:color="auto"/>
            <w:right w:val="none" w:sz="0" w:space="0" w:color="auto"/>
          </w:divBdr>
        </w:div>
        <w:div w:id="2062316640">
          <w:marLeft w:val="480"/>
          <w:marRight w:val="0"/>
          <w:marTop w:val="0"/>
          <w:marBottom w:val="0"/>
          <w:divBdr>
            <w:top w:val="none" w:sz="0" w:space="0" w:color="auto"/>
            <w:left w:val="none" w:sz="0" w:space="0" w:color="auto"/>
            <w:bottom w:val="none" w:sz="0" w:space="0" w:color="auto"/>
            <w:right w:val="none" w:sz="0" w:space="0" w:color="auto"/>
          </w:divBdr>
        </w:div>
        <w:div w:id="2070495766">
          <w:marLeft w:val="480"/>
          <w:marRight w:val="0"/>
          <w:marTop w:val="0"/>
          <w:marBottom w:val="0"/>
          <w:divBdr>
            <w:top w:val="none" w:sz="0" w:space="0" w:color="auto"/>
            <w:left w:val="none" w:sz="0" w:space="0" w:color="auto"/>
            <w:bottom w:val="none" w:sz="0" w:space="0" w:color="auto"/>
            <w:right w:val="none" w:sz="0" w:space="0" w:color="auto"/>
          </w:divBdr>
        </w:div>
      </w:divsChild>
    </w:div>
    <w:div w:id="314533076">
      <w:bodyDiv w:val="1"/>
      <w:marLeft w:val="0"/>
      <w:marRight w:val="0"/>
      <w:marTop w:val="0"/>
      <w:marBottom w:val="0"/>
      <w:divBdr>
        <w:top w:val="none" w:sz="0" w:space="0" w:color="auto"/>
        <w:left w:val="none" w:sz="0" w:space="0" w:color="auto"/>
        <w:bottom w:val="none" w:sz="0" w:space="0" w:color="auto"/>
        <w:right w:val="none" w:sz="0" w:space="0" w:color="auto"/>
      </w:divBdr>
    </w:div>
    <w:div w:id="318533398">
      <w:bodyDiv w:val="1"/>
      <w:marLeft w:val="0"/>
      <w:marRight w:val="0"/>
      <w:marTop w:val="0"/>
      <w:marBottom w:val="0"/>
      <w:divBdr>
        <w:top w:val="none" w:sz="0" w:space="0" w:color="auto"/>
        <w:left w:val="none" w:sz="0" w:space="0" w:color="auto"/>
        <w:bottom w:val="none" w:sz="0" w:space="0" w:color="auto"/>
        <w:right w:val="none" w:sz="0" w:space="0" w:color="auto"/>
      </w:divBdr>
      <w:divsChild>
        <w:div w:id="100733758">
          <w:marLeft w:val="480"/>
          <w:marRight w:val="0"/>
          <w:marTop w:val="0"/>
          <w:marBottom w:val="0"/>
          <w:divBdr>
            <w:top w:val="none" w:sz="0" w:space="0" w:color="auto"/>
            <w:left w:val="none" w:sz="0" w:space="0" w:color="auto"/>
            <w:bottom w:val="none" w:sz="0" w:space="0" w:color="auto"/>
            <w:right w:val="none" w:sz="0" w:space="0" w:color="auto"/>
          </w:divBdr>
        </w:div>
        <w:div w:id="170066440">
          <w:marLeft w:val="480"/>
          <w:marRight w:val="0"/>
          <w:marTop w:val="0"/>
          <w:marBottom w:val="0"/>
          <w:divBdr>
            <w:top w:val="none" w:sz="0" w:space="0" w:color="auto"/>
            <w:left w:val="none" w:sz="0" w:space="0" w:color="auto"/>
            <w:bottom w:val="none" w:sz="0" w:space="0" w:color="auto"/>
            <w:right w:val="none" w:sz="0" w:space="0" w:color="auto"/>
          </w:divBdr>
        </w:div>
        <w:div w:id="189338657">
          <w:marLeft w:val="480"/>
          <w:marRight w:val="0"/>
          <w:marTop w:val="0"/>
          <w:marBottom w:val="0"/>
          <w:divBdr>
            <w:top w:val="none" w:sz="0" w:space="0" w:color="auto"/>
            <w:left w:val="none" w:sz="0" w:space="0" w:color="auto"/>
            <w:bottom w:val="none" w:sz="0" w:space="0" w:color="auto"/>
            <w:right w:val="none" w:sz="0" w:space="0" w:color="auto"/>
          </w:divBdr>
        </w:div>
        <w:div w:id="276570795">
          <w:marLeft w:val="480"/>
          <w:marRight w:val="0"/>
          <w:marTop w:val="0"/>
          <w:marBottom w:val="0"/>
          <w:divBdr>
            <w:top w:val="none" w:sz="0" w:space="0" w:color="auto"/>
            <w:left w:val="none" w:sz="0" w:space="0" w:color="auto"/>
            <w:bottom w:val="none" w:sz="0" w:space="0" w:color="auto"/>
            <w:right w:val="none" w:sz="0" w:space="0" w:color="auto"/>
          </w:divBdr>
        </w:div>
        <w:div w:id="490103452">
          <w:marLeft w:val="480"/>
          <w:marRight w:val="0"/>
          <w:marTop w:val="0"/>
          <w:marBottom w:val="0"/>
          <w:divBdr>
            <w:top w:val="none" w:sz="0" w:space="0" w:color="auto"/>
            <w:left w:val="none" w:sz="0" w:space="0" w:color="auto"/>
            <w:bottom w:val="none" w:sz="0" w:space="0" w:color="auto"/>
            <w:right w:val="none" w:sz="0" w:space="0" w:color="auto"/>
          </w:divBdr>
        </w:div>
        <w:div w:id="904992618">
          <w:marLeft w:val="480"/>
          <w:marRight w:val="0"/>
          <w:marTop w:val="0"/>
          <w:marBottom w:val="0"/>
          <w:divBdr>
            <w:top w:val="none" w:sz="0" w:space="0" w:color="auto"/>
            <w:left w:val="none" w:sz="0" w:space="0" w:color="auto"/>
            <w:bottom w:val="none" w:sz="0" w:space="0" w:color="auto"/>
            <w:right w:val="none" w:sz="0" w:space="0" w:color="auto"/>
          </w:divBdr>
        </w:div>
        <w:div w:id="1071270613">
          <w:marLeft w:val="480"/>
          <w:marRight w:val="0"/>
          <w:marTop w:val="0"/>
          <w:marBottom w:val="0"/>
          <w:divBdr>
            <w:top w:val="none" w:sz="0" w:space="0" w:color="auto"/>
            <w:left w:val="none" w:sz="0" w:space="0" w:color="auto"/>
            <w:bottom w:val="none" w:sz="0" w:space="0" w:color="auto"/>
            <w:right w:val="none" w:sz="0" w:space="0" w:color="auto"/>
          </w:divBdr>
        </w:div>
        <w:div w:id="1174686691">
          <w:marLeft w:val="480"/>
          <w:marRight w:val="0"/>
          <w:marTop w:val="0"/>
          <w:marBottom w:val="0"/>
          <w:divBdr>
            <w:top w:val="none" w:sz="0" w:space="0" w:color="auto"/>
            <w:left w:val="none" w:sz="0" w:space="0" w:color="auto"/>
            <w:bottom w:val="none" w:sz="0" w:space="0" w:color="auto"/>
            <w:right w:val="none" w:sz="0" w:space="0" w:color="auto"/>
          </w:divBdr>
        </w:div>
        <w:div w:id="1218978877">
          <w:marLeft w:val="480"/>
          <w:marRight w:val="0"/>
          <w:marTop w:val="0"/>
          <w:marBottom w:val="0"/>
          <w:divBdr>
            <w:top w:val="none" w:sz="0" w:space="0" w:color="auto"/>
            <w:left w:val="none" w:sz="0" w:space="0" w:color="auto"/>
            <w:bottom w:val="none" w:sz="0" w:space="0" w:color="auto"/>
            <w:right w:val="none" w:sz="0" w:space="0" w:color="auto"/>
          </w:divBdr>
        </w:div>
        <w:div w:id="1228878016">
          <w:marLeft w:val="480"/>
          <w:marRight w:val="0"/>
          <w:marTop w:val="0"/>
          <w:marBottom w:val="0"/>
          <w:divBdr>
            <w:top w:val="none" w:sz="0" w:space="0" w:color="auto"/>
            <w:left w:val="none" w:sz="0" w:space="0" w:color="auto"/>
            <w:bottom w:val="none" w:sz="0" w:space="0" w:color="auto"/>
            <w:right w:val="none" w:sz="0" w:space="0" w:color="auto"/>
          </w:divBdr>
        </w:div>
        <w:div w:id="1275751976">
          <w:marLeft w:val="480"/>
          <w:marRight w:val="0"/>
          <w:marTop w:val="0"/>
          <w:marBottom w:val="0"/>
          <w:divBdr>
            <w:top w:val="none" w:sz="0" w:space="0" w:color="auto"/>
            <w:left w:val="none" w:sz="0" w:space="0" w:color="auto"/>
            <w:bottom w:val="none" w:sz="0" w:space="0" w:color="auto"/>
            <w:right w:val="none" w:sz="0" w:space="0" w:color="auto"/>
          </w:divBdr>
        </w:div>
        <w:div w:id="1479224321">
          <w:marLeft w:val="480"/>
          <w:marRight w:val="0"/>
          <w:marTop w:val="0"/>
          <w:marBottom w:val="0"/>
          <w:divBdr>
            <w:top w:val="none" w:sz="0" w:space="0" w:color="auto"/>
            <w:left w:val="none" w:sz="0" w:space="0" w:color="auto"/>
            <w:bottom w:val="none" w:sz="0" w:space="0" w:color="auto"/>
            <w:right w:val="none" w:sz="0" w:space="0" w:color="auto"/>
          </w:divBdr>
        </w:div>
        <w:div w:id="1550457396">
          <w:marLeft w:val="480"/>
          <w:marRight w:val="0"/>
          <w:marTop w:val="0"/>
          <w:marBottom w:val="0"/>
          <w:divBdr>
            <w:top w:val="none" w:sz="0" w:space="0" w:color="auto"/>
            <w:left w:val="none" w:sz="0" w:space="0" w:color="auto"/>
            <w:bottom w:val="none" w:sz="0" w:space="0" w:color="auto"/>
            <w:right w:val="none" w:sz="0" w:space="0" w:color="auto"/>
          </w:divBdr>
        </w:div>
        <w:div w:id="1666009643">
          <w:marLeft w:val="480"/>
          <w:marRight w:val="0"/>
          <w:marTop w:val="0"/>
          <w:marBottom w:val="0"/>
          <w:divBdr>
            <w:top w:val="none" w:sz="0" w:space="0" w:color="auto"/>
            <w:left w:val="none" w:sz="0" w:space="0" w:color="auto"/>
            <w:bottom w:val="none" w:sz="0" w:space="0" w:color="auto"/>
            <w:right w:val="none" w:sz="0" w:space="0" w:color="auto"/>
          </w:divBdr>
        </w:div>
        <w:div w:id="1792941968">
          <w:marLeft w:val="480"/>
          <w:marRight w:val="0"/>
          <w:marTop w:val="0"/>
          <w:marBottom w:val="0"/>
          <w:divBdr>
            <w:top w:val="none" w:sz="0" w:space="0" w:color="auto"/>
            <w:left w:val="none" w:sz="0" w:space="0" w:color="auto"/>
            <w:bottom w:val="none" w:sz="0" w:space="0" w:color="auto"/>
            <w:right w:val="none" w:sz="0" w:space="0" w:color="auto"/>
          </w:divBdr>
        </w:div>
        <w:div w:id="1820339884">
          <w:marLeft w:val="480"/>
          <w:marRight w:val="0"/>
          <w:marTop w:val="0"/>
          <w:marBottom w:val="0"/>
          <w:divBdr>
            <w:top w:val="none" w:sz="0" w:space="0" w:color="auto"/>
            <w:left w:val="none" w:sz="0" w:space="0" w:color="auto"/>
            <w:bottom w:val="none" w:sz="0" w:space="0" w:color="auto"/>
            <w:right w:val="none" w:sz="0" w:space="0" w:color="auto"/>
          </w:divBdr>
        </w:div>
        <w:div w:id="1840460091">
          <w:marLeft w:val="480"/>
          <w:marRight w:val="0"/>
          <w:marTop w:val="0"/>
          <w:marBottom w:val="0"/>
          <w:divBdr>
            <w:top w:val="none" w:sz="0" w:space="0" w:color="auto"/>
            <w:left w:val="none" w:sz="0" w:space="0" w:color="auto"/>
            <w:bottom w:val="none" w:sz="0" w:space="0" w:color="auto"/>
            <w:right w:val="none" w:sz="0" w:space="0" w:color="auto"/>
          </w:divBdr>
        </w:div>
        <w:div w:id="1955867314">
          <w:marLeft w:val="480"/>
          <w:marRight w:val="0"/>
          <w:marTop w:val="0"/>
          <w:marBottom w:val="0"/>
          <w:divBdr>
            <w:top w:val="none" w:sz="0" w:space="0" w:color="auto"/>
            <w:left w:val="none" w:sz="0" w:space="0" w:color="auto"/>
            <w:bottom w:val="none" w:sz="0" w:space="0" w:color="auto"/>
            <w:right w:val="none" w:sz="0" w:space="0" w:color="auto"/>
          </w:divBdr>
        </w:div>
      </w:divsChild>
    </w:div>
    <w:div w:id="318731819">
      <w:bodyDiv w:val="1"/>
      <w:marLeft w:val="0"/>
      <w:marRight w:val="0"/>
      <w:marTop w:val="0"/>
      <w:marBottom w:val="0"/>
      <w:divBdr>
        <w:top w:val="none" w:sz="0" w:space="0" w:color="auto"/>
        <w:left w:val="none" w:sz="0" w:space="0" w:color="auto"/>
        <w:bottom w:val="none" w:sz="0" w:space="0" w:color="auto"/>
        <w:right w:val="none" w:sz="0" w:space="0" w:color="auto"/>
      </w:divBdr>
    </w:div>
    <w:div w:id="323700099">
      <w:bodyDiv w:val="1"/>
      <w:marLeft w:val="0"/>
      <w:marRight w:val="0"/>
      <w:marTop w:val="0"/>
      <w:marBottom w:val="0"/>
      <w:divBdr>
        <w:top w:val="none" w:sz="0" w:space="0" w:color="auto"/>
        <w:left w:val="none" w:sz="0" w:space="0" w:color="auto"/>
        <w:bottom w:val="none" w:sz="0" w:space="0" w:color="auto"/>
        <w:right w:val="none" w:sz="0" w:space="0" w:color="auto"/>
      </w:divBdr>
    </w:div>
    <w:div w:id="335545814">
      <w:bodyDiv w:val="1"/>
      <w:marLeft w:val="0"/>
      <w:marRight w:val="0"/>
      <w:marTop w:val="0"/>
      <w:marBottom w:val="0"/>
      <w:divBdr>
        <w:top w:val="none" w:sz="0" w:space="0" w:color="auto"/>
        <w:left w:val="none" w:sz="0" w:space="0" w:color="auto"/>
        <w:bottom w:val="none" w:sz="0" w:space="0" w:color="auto"/>
        <w:right w:val="none" w:sz="0" w:space="0" w:color="auto"/>
      </w:divBdr>
      <w:divsChild>
        <w:div w:id="5182615">
          <w:marLeft w:val="480"/>
          <w:marRight w:val="0"/>
          <w:marTop w:val="0"/>
          <w:marBottom w:val="0"/>
          <w:divBdr>
            <w:top w:val="none" w:sz="0" w:space="0" w:color="auto"/>
            <w:left w:val="none" w:sz="0" w:space="0" w:color="auto"/>
            <w:bottom w:val="none" w:sz="0" w:space="0" w:color="auto"/>
            <w:right w:val="none" w:sz="0" w:space="0" w:color="auto"/>
          </w:divBdr>
        </w:div>
        <w:div w:id="95518558">
          <w:marLeft w:val="480"/>
          <w:marRight w:val="0"/>
          <w:marTop w:val="0"/>
          <w:marBottom w:val="0"/>
          <w:divBdr>
            <w:top w:val="none" w:sz="0" w:space="0" w:color="auto"/>
            <w:left w:val="none" w:sz="0" w:space="0" w:color="auto"/>
            <w:bottom w:val="none" w:sz="0" w:space="0" w:color="auto"/>
            <w:right w:val="none" w:sz="0" w:space="0" w:color="auto"/>
          </w:divBdr>
        </w:div>
        <w:div w:id="97912123">
          <w:marLeft w:val="480"/>
          <w:marRight w:val="0"/>
          <w:marTop w:val="0"/>
          <w:marBottom w:val="0"/>
          <w:divBdr>
            <w:top w:val="none" w:sz="0" w:space="0" w:color="auto"/>
            <w:left w:val="none" w:sz="0" w:space="0" w:color="auto"/>
            <w:bottom w:val="none" w:sz="0" w:space="0" w:color="auto"/>
            <w:right w:val="none" w:sz="0" w:space="0" w:color="auto"/>
          </w:divBdr>
        </w:div>
        <w:div w:id="221720707">
          <w:marLeft w:val="480"/>
          <w:marRight w:val="0"/>
          <w:marTop w:val="0"/>
          <w:marBottom w:val="0"/>
          <w:divBdr>
            <w:top w:val="none" w:sz="0" w:space="0" w:color="auto"/>
            <w:left w:val="none" w:sz="0" w:space="0" w:color="auto"/>
            <w:bottom w:val="none" w:sz="0" w:space="0" w:color="auto"/>
            <w:right w:val="none" w:sz="0" w:space="0" w:color="auto"/>
          </w:divBdr>
        </w:div>
        <w:div w:id="223834057">
          <w:marLeft w:val="480"/>
          <w:marRight w:val="0"/>
          <w:marTop w:val="0"/>
          <w:marBottom w:val="0"/>
          <w:divBdr>
            <w:top w:val="none" w:sz="0" w:space="0" w:color="auto"/>
            <w:left w:val="none" w:sz="0" w:space="0" w:color="auto"/>
            <w:bottom w:val="none" w:sz="0" w:space="0" w:color="auto"/>
            <w:right w:val="none" w:sz="0" w:space="0" w:color="auto"/>
          </w:divBdr>
        </w:div>
        <w:div w:id="256137525">
          <w:marLeft w:val="480"/>
          <w:marRight w:val="0"/>
          <w:marTop w:val="0"/>
          <w:marBottom w:val="0"/>
          <w:divBdr>
            <w:top w:val="none" w:sz="0" w:space="0" w:color="auto"/>
            <w:left w:val="none" w:sz="0" w:space="0" w:color="auto"/>
            <w:bottom w:val="none" w:sz="0" w:space="0" w:color="auto"/>
            <w:right w:val="none" w:sz="0" w:space="0" w:color="auto"/>
          </w:divBdr>
        </w:div>
        <w:div w:id="284124638">
          <w:marLeft w:val="480"/>
          <w:marRight w:val="0"/>
          <w:marTop w:val="0"/>
          <w:marBottom w:val="0"/>
          <w:divBdr>
            <w:top w:val="none" w:sz="0" w:space="0" w:color="auto"/>
            <w:left w:val="none" w:sz="0" w:space="0" w:color="auto"/>
            <w:bottom w:val="none" w:sz="0" w:space="0" w:color="auto"/>
            <w:right w:val="none" w:sz="0" w:space="0" w:color="auto"/>
          </w:divBdr>
        </w:div>
        <w:div w:id="368723525">
          <w:marLeft w:val="480"/>
          <w:marRight w:val="0"/>
          <w:marTop w:val="0"/>
          <w:marBottom w:val="0"/>
          <w:divBdr>
            <w:top w:val="none" w:sz="0" w:space="0" w:color="auto"/>
            <w:left w:val="none" w:sz="0" w:space="0" w:color="auto"/>
            <w:bottom w:val="none" w:sz="0" w:space="0" w:color="auto"/>
            <w:right w:val="none" w:sz="0" w:space="0" w:color="auto"/>
          </w:divBdr>
        </w:div>
        <w:div w:id="407309053">
          <w:marLeft w:val="480"/>
          <w:marRight w:val="0"/>
          <w:marTop w:val="0"/>
          <w:marBottom w:val="0"/>
          <w:divBdr>
            <w:top w:val="none" w:sz="0" w:space="0" w:color="auto"/>
            <w:left w:val="none" w:sz="0" w:space="0" w:color="auto"/>
            <w:bottom w:val="none" w:sz="0" w:space="0" w:color="auto"/>
            <w:right w:val="none" w:sz="0" w:space="0" w:color="auto"/>
          </w:divBdr>
        </w:div>
        <w:div w:id="498815819">
          <w:marLeft w:val="480"/>
          <w:marRight w:val="0"/>
          <w:marTop w:val="0"/>
          <w:marBottom w:val="0"/>
          <w:divBdr>
            <w:top w:val="none" w:sz="0" w:space="0" w:color="auto"/>
            <w:left w:val="none" w:sz="0" w:space="0" w:color="auto"/>
            <w:bottom w:val="none" w:sz="0" w:space="0" w:color="auto"/>
            <w:right w:val="none" w:sz="0" w:space="0" w:color="auto"/>
          </w:divBdr>
        </w:div>
        <w:div w:id="989361093">
          <w:marLeft w:val="480"/>
          <w:marRight w:val="0"/>
          <w:marTop w:val="0"/>
          <w:marBottom w:val="0"/>
          <w:divBdr>
            <w:top w:val="none" w:sz="0" w:space="0" w:color="auto"/>
            <w:left w:val="none" w:sz="0" w:space="0" w:color="auto"/>
            <w:bottom w:val="none" w:sz="0" w:space="0" w:color="auto"/>
            <w:right w:val="none" w:sz="0" w:space="0" w:color="auto"/>
          </w:divBdr>
        </w:div>
        <w:div w:id="1034771445">
          <w:marLeft w:val="480"/>
          <w:marRight w:val="0"/>
          <w:marTop w:val="0"/>
          <w:marBottom w:val="0"/>
          <w:divBdr>
            <w:top w:val="none" w:sz="0" w:space="0" w:color="auto"/>
            <w:left w:val="none" w:sz="0" w:space="0" w:color="auto"/>
            <w:bottom w:val="none" w:sz="0" w:space="0" w:color="auto"/>
            <w:right w:val="none" w:sz="0" w:space="0" w:color="auto"/>
          </w:divBdr>
        </w:div>
        <w:div w:id="1066873604">
          <w:marLeft w:val="480"/>
          <w:marRight w:val="0"/>
          <w:marTop w:val="0"/>
          <w:marBottom w:val="0"/>
          <w:divBdr>
            <w:top w:val="none" w:sz="0" w:space="0" w:color="auto"/>
            <w:left w:val="none" w:sz="0" w:space="0" w:color="auto"/>
            <w:bottom w:val="none" w:sz="0" w:space="0" w:color="auto"/>
            <w:right w:val="none" w:sz="0" w:space="0" w:color="auto"/>
          </w:divBdr>
        </w:div>
        <w:div w:id="1178812993">
          <w:marLeft w:val="480"/>
          <w:marRight w:val="0"/>
          <w:marTop w:val="0"/>
          <w:marBottom w:val="0"/>
          <w:divBdr>
            <w:top w:val="none" w:sz="0" w:space="0" w:color="auto"/>
            <w:left w:val="none" w:sz="0" w:space="0" w:color="auto"/>
            <w:bottom w:val="none" w:sz="0" w:space="0" w:color="auto"/>
            <w:right w:val="none" w:sz="0" w:space="0" w:color="auto"/>
          </w:divBdr>
        </w:div>
        <w:div w:id="1362587089">
          <w:marLeft w:val="480"/>
          <w:marRight w:val="0"/>
          <w:marTop w:val="0"/>
          <w:marBottom w:val="0"/>
          <w:divBdr>
            <w:top w:val="none" w:sz="0" w:space="0" w:color="auto"/>
            <w:left w:val="none" w:sz="0" w:space="0" w:color="auto"/>
            <w:bottom w:val="none" w:sz="0" w:space="0" w:color="auto"/>
            <w:right w:val="none" w:sz="0" w:space="0" w:color="auto"/>
          </w:divBdr>
        </w:div>
        <w:div w:id="1403944365">
          <w:marLeft w:val="480"/>
          <w:marRight w:val="0"/>
          <w:marTop w:val="0"/>
          <w:marBottom w:val="0"/>
          <w:divBdr>
            <w:top w:val="none" w:sz="0" w:space="0" w:color="auto"/>
            <w:left w:val="none" w:sz="0" w:space="0" w:color="auto"/>
            <w:bottom w:val="none" w:sz="0" w:space="0" w:color="auto"/>
            <w:right w:val="none" w:sz="0" w:space="0" w:color="auto"/>
          </w:divBdr>
        </w:div>
        <w:div w:id="1488127849">
          <w:marLeft w:val="480"/>
          <w:marRight w:val="0"/>
          <w:marTop w:val="0"/>
          <w:marBottom w:val="0"/>
          <w:divBdr>
            <w:top w:val="none" w:sz="0" w:space="0" w:color="auto"/>
            <w:left w:val="none" w:sz="0" w:space="0" w:color="auto"/>
            <w:bottom w:val="none" w:sz="0" w:space="0" w:color="auto"/>
            <w:right w:val="none" w:sz="0" w:space="0" w:color="auto"/>
          </w:divBdr>
        </w:div>
        <w:div w:id="1631324706">
          <w:marLeft w:val="480"/>
          <w:marRight w:val="0"/>
          <w:marTop w:val="0"/>
          <w:marBottom w:val="0"/>
          <w:divBdr>
            <w:top w:val="none" w:sz="0" w:space="0" w:color="auto"/>
            <w:left w:val="none" w:sz="0" w:space="0" w:color="auto"/>
            <w:bottom w:val="none" w:sz="0" w:space="0" w:color="auto"/>
            <w:right w:val="none" w:sz="0" w:space="0" w:color="auto"/>
          </w:divBdr>
        </w:div>
        <w:div w:id="1653413860">
          <w:marLeft w:val="480"/>
          <w:marRight w:val="0"/>
          <w:marTop w:val="0"/>
          <w:marBottom w:val="0"/>
          <w:divBdr>
            <w:top w:val="none" w:sz="0" w:space="0" w:color="auto"/>
            <w:left w:val="none" w:sz="0" w:space="0" w:color="auto"/>
            <w:bottom w:val="none" w:sz="0" w:space="0" w:color="auto"/>
            <w:right w:val="none" w:sz="0" w:space="0" w:color="auto"/>
          </w:divBdr>
        </w:div>
        <w:div w:id="1664775988">
          <w:marLeft w:val="480"/>
          <w:marRight w:val="0"/>
          <w:marTop w:val="0"/>
          <w:marBottom w:val="0"/>
          <w:divBdr>
            <w:top w:val="none" w:sz="0" w:space="0" w:color="auto"/>
            <w:left w:val="none" w:sz="0" w:space="0" w:color="auto"/>
            <w:bottom w:val="none" w:sz="0" w:space="0" w:color="auto"/>
            <w:right w:val="none" w:sz="0" w:space="0" w:color="auto"/>
          </w:divBdr>
        </w:div>
        <w:div w:id="1713842848">
          <w:marLeft w:val="480"/>
          <w:marRight w:val="0"/>
          <w:marTop w:val="0"/>
          <w:marBottom w:val="0"/>
          <w:divBdr>
            <w:top w:val="none" w:sz="0" w:space="0" w:color="auto"/>
            <w:left w:val="none" w:sz="0" w:space="0" w:color="auto"/>
            <w:bottom w:val="none" w:sz="0" w:space="0" w:color="auto"/>
            <w:right w:val="none" w:sz="0" w:space="0" w:color="auto"/>
          </w:divBdr>
        </w:div>
        <w:div w:id="1803423859">
          <w:marLeft w:val="480"/>
          <w:marRight w:val="0"/>
          <w:marTop w:val="0"/>
          <w:marBottom w:val="0"/>
          <w:divBdr>
            <w:top w:val="none" w:sz="0" w:space="0" w:color="auto"/>
            <w:left w:val="none" w:sz="0" w:space="0" w:color="auto"/>
            <w:bottom w:val="none" w:sz="0" w:space="0" w:color="auto"/>
            <w:right w:val="none" w:sz="0" w:space="0" w:color="auto"/>
          </w:divBdr>
        </w:div>
        <w:div w:id="2109231542">
          <w:marLeft w:val="480"/>
          <w:marRight w:val="0"/>
          <w:marTop w:val="0"/>
          <w:marBottom w:val="0"/>
          <w:divBdr>
            <w:top w:val="none" w:sz="0" w:space="0" w:color="auto"/>
            <w:left w:val="none" w:sz="0" w:space="0" w:color="auto"/>
            <w:bottom w:val="none" w:sz="0" w:space="0" w:color="auto"/>
            <w:right w:val="none" w:sz="0" w:space="0" w:color="auto"/>
          </w:divBdr>
        </w:div>
      </w:divsChild>
    </w:div>
    <w:div w:id="339546300">
      <w:bodyDiv w:val="1"/>
      <w:marLeft w:val="0"/>
      <w:marRight w:val="0"/>
      <w:marTop w:val="0"/>
      <w:marBottom w:val="0"/>
      <w:divBdr>
        <w:top w:val="none" w:sz="0" w:space="0" w:color="auto"/>
        <w:left w:val="none" w:sz="0" w:space="0" w:color="auto"/>
        <w:bottom w:val="none" w:sz="0" w:space="0" w:color="auto"/>
        <w:right w:val="none" w:sz="0" w:space="0" w:color="auto"/>
      </w:divBdr>
    </w:div>
    <w:div w:id="340818990">
      <w:bodyDiv w:val="1"/>
      <w:marLeft w:val="0"/>
      <w:marRight w:val="0"/>
      <w:marTop w:val="0"/>
      <w:marBottom w:val="0"/>
      <w:divBdr>
        <w:top w:val="none" w:sz="0" w:space="0" w:color="auto"/>
        <w:left w:val="none" w:sz="0" w:space="0" w:color="auto"/>
        <w:bottom w:val="none" w:sz="0" w:space="0" w:color="auto"/>
        <w:right w:val="none" w:sz="0" w:space="0" w:color="auto"/>
      </w:divBdr>
    </w:div>
    <w:div w:id="344597134">
      <w:bodyDiv w:val="1"/>
      <w:marLeft w:val="0"/>
      <w:marRight w:val="0"/>
      <w:marTop w:val="0"/>
      <w:marBottom w:val="0"/>
      <w:divBdr>
        <w:top w:val="none" w:sz="0" w:space="0" w:color="auto"/>
        <w:left w:val="none" w:sz="0" w:space="0" w:color="auto"/>
        <w:bottom w:val="none" w:sz="0" w:space="0" w:color="auto"/>
        <w:right w:val="none" w:sz="0" w:space="0" w:color="auto"/>
      </w:divBdr>
    </w:div>
    <w:div w:id="347172538">
      <w:bodyDiv w:val="1"/>
      <w:marLeft w:val="0"/>
      <w:marRight w:val="0"/>
      <w:marTop w:val="0"/>
      <w:marBottom w:val="0"/>
      <w:divBdr>
        <w:top w:val="none" w:sz="0" w:space="0" w:color="auto"/>
        <w:left w:val="none" w:sz="0" w:space="0" w:color="auto"/>
        <w:bottom w:val="none" w:sz="0" w:space="0" w:color="auto"/>
        <w:right w:val="none" w:sz="0" w:space="0" w:color="auto"/>
      </w:divBdr>
    </w:div>
    <w:div w:id="375398332">
      <w:bodyDiv w:val="1"/>
      <w:marLeft w:val="0"/>
      <w:marRight w:val="0"/>
      <w:marTop w:val="0"/>
      <w:marBottom w:val="0"/>
      <w:divBdr>
        <w:top w:val="none" w:sz="0" w:space="0" w:color="auto"/>
        <w:left w:val="none" w:sz="0" w:space="0" w:color="auto"/>
        <w:bottom w:val="none" w:sz="0" w:space="0" w:color="auto"/>
        <w:right w:val="none" w:sz="0" w:space="0" w:color="auto"/>
      </w:divBdr>
    </w:div>
    <w:div w:id="383331114">
      <w:bodyDiv w:val="1"/>
      <w:marLeft w:val="0"/>
      <w:marRight w:val="0"/>
      <w:marTop w:val="0"/>
      <w:marBottom w:val="0"/>
      <w:divBdr>
        <w:top w:val="none" w:sz="0" w:space="0" w:color="auto"/>
        <w:left w:val="none" w:sz="0" w:space="0" w:color="auto"/>
        <w:bottom w:val="none" w:sz="0" w:space="0" w:color="auto"/>
        <w:right w:val="none" w:sz="0" w:space="0" w:color="auto"/>
      </w:divBdr>
    </w:div>
    <w:div w:id="384791503">
      <w:bodyDiv w:val="1"/>
      <w:marLeft w:val="0"/>
      <w:marRight w:val="0"/>
      <w:marTop w:val="0"/>
      <w:marBottom w:val="0"/>
      <w:divBdr>
        <w:top w:val="none" w:sz="0" w:space="0" w:color="auto"/>
        <w:left w:val="none" w:sz="0" w:space="0" w:color="auto"/>
        <w:bottom w:val="none" w:sz="0" w:space="0" w:color="auto"/>
        <w:right w:val="none" w:sz="0" w:space="0" w:color="auto"/>
      </w:divBdr>
    </w:div>
    <w:div w:id="386299282">
      <w:bodyDiv w:val="1"/>
      <w:marLeft w:val="0"/>
      <w:marRight w:val="0"/>
      <w:marTop w:val="0"/>
      <w:marBottom w:val="0"/>
      <w:divBdr>
        <w:top w:val="none" w:sz="0" w:space="0" w:color="auto"/>
        <w:left w:val="none" w:sz="0" w:space="0" w:color="auto"/>
        <w:bottom w:val="none" w:sz="0" w:space="0" w:color="auto"/>
        <w:right w:val="none" w:sz="0" w:space="0" w:color="auto"/>
      </w:divBdr>
    </w:div>
    <w:div w:id="392313443">
      <w:bodyDiv w:val="1"/>
      <w:marLeft w:val="0"/>
      <w:marRight w:val="0"/>
      <w:marTop w:val="0"/>
      <w:marBottom w:val="0"/>
      <w:divBdr>
        <w:top w:val="none" w:sz="0" w:space="0" w:color="auto"/>
        <w:left w:val="none" w:sz="0" w:space="0" w:color="auto"/>
        <w:bottom w:val="none" w:sz="0" w:space="0" w:color="auto"/>
        <w:right w:val="none" w:sz="0" w:space="0" w:color="auto"/>
      </w:divBdr>
    </w:div>
    <w:div w:id="397171353">
      <w:bodyDiv w:val="1"/>
      <w:marLeft w:val="0"/>
      <w:marRight w:val="0"/>
      <w:marTop w:val="0"/>
      <w:marBottom w:val="0"/>
      <w:divBdr>
        <w:top w:val="none" w:sz="0" w:space="0" w:color="auto"/>
        <w:left w:val="none" w:sz="0" w:space="0" w:color="auto"/>
        <w:bottom w:val="none" w:sz="0" w:space="0" w:color="auto"/>
        <w:right w:val="none" w:sz="0" w:space="0" w:color="auto"/>
      </w:divBdr>
    </w:div>
    <w:div w:id="397899628">
      <w:bodyDiv w:val="1"/>
      <w:marLeft w:val="0"/>
      <w:marRight w:val="0"/>
      <w:marTop w:val="0"/>
      <w:marBottom w:val="0"/>
      <w:divBdr>
        <w:top w:val="none" w:sz="0" w:space="0" w:color="auto"/>
        <w:left w:val="none" w:sz="0" w:space="0" w:color="auto"/>
        <w:bottom w:val="none" w:sz="0" w:space="0" w:color="auto"/>
        <w:right w:val="none" w:sz="0" w:space="0" w:color="auto"/>
      </w:divBdr>
    </w:div>
    <w:div w:id="405223172">
      <w:bodyDiv w:val="1"/>
      <w:marLeft w:val="0"/>
      <w:marRight w:val="0"/>
      <w:marTop w:val="0"/>
      <w:marBottom w:val="0"/>
      <w:divBdr>
        <w:top w:val="none" w:sz="0" w:space="0" w:color="auto"/>
        <w:left w:val="none" w:sz="0" w:space="0" w:color="auto"/>
        <w:bottom w:val="none" w:sz="0" w:space="0" w:color="auto"/>
        <w:right w:val="none" w:sz="0" w:space="0" w:color="auto"/>
      </w:divBdr>
    </w:div>
    <w:div w:id="410780539">
      <w:bodyDiv w:val="1"/>
      <w:marLeft w:val="0"/>
      <w:marRight w:val="0"/>
      <w:marTop w:val="0"/>
      <w:marBottom w:val="0"/>
      <w:divBdr>
        <w:top w:val="none" w:sz="0" w:space="0" w:color="auto"/>
        <w:left w:val="none" w:sz="0" w:space="0" w:color="auto"/>
        <w:bottom w:val="none" w:sz="0" w:space="0" w:color="auto"/>
        <w:right w:val="none" w:sz="0" w:space="0" w:color="auto"/>
      </w:divBdr>
    </w:div>
    <w:div w:id="417756137">
      <w:bodyDiv w:val="1"/>
      <w:marLeft w:val="0"/>
      <w:marRight w:val="0"/>
      <w:marTop w:val="0"/>
      <w:marBottom w:val="0"/>
      <w:divBdr>
        <w:top w:val="none" w:sz="0" w:space="0" w:color="auto"/>
        <w:left w:val="none" w:sz="0" w:space="0" w:color="auto"/>
        <w:bottom w:val="none" w:sz="0" w:space="0" w:color="auto"/>
        <w:right w:val="none" w:sz="0" w:space="0" w:color="auto"/>
      </w:divBdr>
    </w:div>
    <w:div w:id="418644274">
      <w:bodyDiv w:val="1"/>
      <w:marLeft w:val="0"/>
      <w:marRight w:val="0"/>
      <w:marTop w:val="0"/>
      <w:marBottom w:val="0"/>
      <w:divBdr>
        <w:top w:val="none" w:sz="0" w:space="0" w:color="auto"/>
        <w:left w:val="none" w:sz="0" w:space="0" w:color="auto"/>
        <w:bottom w:val="none" w:sz="0" w:space="0" w:color="auto"/>
        <w:right w:val="none" w:sz="0" w:space="0" w:color="auto"/>
      </w:divBdr>
    </w:div>
    <w:div w:id="418916876">
      <w:bodyDiv w:val="1"/>
      <w:marLeft w:val="0"/>
      <w:marRight w:val="0"/>
      <w:marTop w:val="0"/>
      <w:marBottom w:val="0"/>
      <w:divBdr>
        <w:top w:val="none" w:sz="0" w:space="0" w:color="auto"/>
        <w:left w:val="none" w:sz="0" w:space="0" w:color="auto"/>
        <w:bottom w:val="none" w:sz="0" w:space="0" w:color="auto"/>
        <w:right w:val="none" w:sz="0" w:space="0" w:color="auto"/>
      </w:divBdr>
    </w:div>
    <w:div w:id="420571412">
      <w:bodyDiv w:val="1"/>
      <w:marLeft w:val="0"/>
      <w:marRight w:val="0"/>
      <w:marTop w:val="0"/>
      <w:marBottom w:val="0"/>
      <w:divBdr>
        <w:top w:val="none" w:sz="0" w:space="0" w:color="auto"/>
        <w:left w:val="none" w:sz="0" w:space="0" w:color="auto"/>
        <w:bottom w:val="none" w:sz="0" w:space="0" w:color="auto"/>
        <w:right w:val="none" w:sz="0" w:space="0" w:color="auto"/>
      </w:divBdr>
    </w:div>
    <w:div w:id="425419835">
      <w:bodyDiv w:val="1"/>
      <w:marLeft w:val="0"/>
      <w:marRight w:val="0"/>
      <w:marTop w:val="0"/>
      <w:marBottom w:val="0"/>
      <w:divBdr>
        <w:top w:val="none" w:sz="0" w:space="0" w:color="auto"/>
        <w:left w:val="none" w:sz="0" w:space="0" w:color="auto"/>
        <w:bottom w:val="none" w:sz="0" w:space="0" w:color="auto"/>
        <w:right w:val="none" w:sz="0" w:space="0" w:color="auto"/>
      </w:divBdr>
    </w:div>
    <w:div w:id="429812198">
      <w:bodyDiv w:val="1"/>
      <w:marLeft w:val="0"/>
      <w:marRight w:val="0"/>
      <w:marTop w:val="0"/>
      <w:marBottom w:val="0"/>
      <w:divBdr>
        <w:top w:val="none" w:sz="0" w:space="0" w:color="auto"/>
        <w:left w:val="none" w:sz="0" w:space="0" w:color="auto"/>
        <w:bottom w:val="none" w:sz="0" w:space="0" w:color="auto"/>
        <w:right w:val="none" w:sz="0" w:space="0" w:color="auto"/>
      </w:divBdr>
      <w:divsChild>
        <w:div w:id="106239883">
          <w:marLeft w:val="480"/>
          <w:marRight w:val="0"/>
          <w:marTop w:val="0"/>
          <w:marBottom w:val="0"/>
          <w:divBdr>
            <w:top w:val="none" w:sz="0" w:space="0" w:color="auto"/>
            <w:left w:val="none" w:sz="0" w:space="0" w:color="auto"/>
            <w:bottom w:val="none" w:sz="0" w:space="0" w:color="auto"/>
            <w:right w:val="none" w:sz="0" w:space="0" w:color="auto"/>
          </w:divBdr>
        </w:div>
        <w:div w:id="279996130">
          <w:marLeft w:val="480"/>
          <w:marRight w:val="0"/>
          <w:marTop w:val="0"/>
          <w:marBottom w:val="0"/>
          <w:divBdr>
            <w:top w:val="none" w:sz="0" w:space="0" w:color="auto"/>
            <w:left w:val="none" w:sz="0" w:space="0" w:color="auto"/>
            <w:bottom w:val="none" w:sz="0" w:space="0" w:color="auto"/>
            <w:right w:val="none" w:sz="0" w:space="0" w:color="auto"/>
          </w:divBdr>
        </w:div>
        <w:div w:id="283466085">
          <w:marLeft w:val="480"/>
          <w:marRight w:val="0"/>
          <w:marTop w:val="0"/>
          <w:marBottom w:val="0"/>
          <w:divBdr>
            <w:top w:val="none" w:sz="0" w:space="0" w:color="auto"/>
            <w:left w:val="none" w:sz="0" w:space="0" w:color="auto"/>
            <w:bottom w:val="none" w:sz="0" w:space="0" w:color="auto"/>
            <w:right w:val="none" w:sz="0" w:space="0" w:color="auto"/>
          </w:divBdr>
        </w:div>
        <w:div w:id="316231133">
          <w:marLeft w:val="480"/>
          <w:marRight w:val="0"/>
          <w:marTop w:val="0"/>
          <w:marBottom w:val="0"/>
          <w:divBdr>
            <w:top w:val="none" w:sz="0" w:space="0" w:color="auto"/>
            <w:left w:val="none" w:sz="0" w:space="0" w:color="auto"/>
            <w:bottom w:val="none" w:sz="0" w:space="0" w:color="auto"/>
            <w:right w:val="none" w:sz="0" w:space="0" w:color="auto"/>
          </w:divBdr>
        </w:div>
        <w:div w:id="402415897">
          <w:marLeft w:val="480"/>
          <w:marRight w:val="0"/>
          <w:marTop w:val="0"/>
          <w:marBottom w:val="0"/>
          <w:divBdr>
            <w:top w:val="none" w:sz="0" w:space="0" w:color="auto"/>
            <w:left w:val="none" w:sz="0" w:space="0" w:color="auto"/>
            <w:bottom w:val="none" w:sz="0" w:space="0" w:color="auto"/>
            <w:right w:val="none" w:sz="0" w:space="0" w:color="auto"/>
          </w:divBdr>
        </w:div>
        <w:div w:id="507405507">
          <w:marLeft w:val="480"/>
          <w:marRight w:val="0"/>
          <w:marTop w:val="0"/>
          <w:marBottom w:val="0"/>
          <w:divBdr>
            <w:top w:val="none" w:sz="0" w:space="0" w:color="auto"/>
            <w:left w:val="none" w:sz="0" w:space="0" w:color="auto"/>
            <w:bottom w:val="none" w:sz="0" w:space="0" w:color="auto"/>
            <w:right w:val="none" w:sz="0" w:space="0" w:color="auto"/>
          </w:divBdr>
        </w:div>
        <w:div w:id="597719223">
          <w:marLeft w:val="480"/>
          <w:marRight w:val="0"/>
          <w:marTop w:val="0"/>
          <w:marBottom w:val="0"/>
          <w:divBdr>
            <w:top w:val="none" w:sz="0" w:space="0" w:color="auto"/>
            <w:left w:val="none" w:sz="0" w:space="0" w:color="auto"/>
            <w:bottom w:val="none" w:sz="0" w:space="0" w:color="auto"/>
            <w:right w:val="none" w:sz="0" w:space="0" w:color="auto"/>
          </w:divBdr>
        </w:div>
        <w:div w:id="649790779">
          <w:marLeft w:val="480"/>
          <w:marRight w:val="0"/>
          <w:marTop w:val="0"/>
          <w:marBottom w:val="0"/>
          <w:divBdr>
            <w:top w:val="none" w:sz="0" w:space="0" w:color="auto"/>
            <w:left w:val="none" w:sz="0" w:space="0" w:color="auto"/>
            <w:bottom w:val="none" w:sz="0" w:space="0" w:color="auto"/>
            <w:right w:val="none" w:sz="0" w:space="0" w:color="auto"/>
          </w:divBdr>
        </w:div>
        <w:div w:id="735200472">
          <w:marLeft w:val="480"/>
          <w:marRight w:val="0"/>
          <w:marTop w:val="0"/>
          <w:marBottom w:val="0"/>
          <w:divBdr>
            <w:top w:val="none" w:sz="0" w:space="0" w:color="auto"/>
            <w:left w:val="none" w:sz="0" w:space="0" w:color="auto"/>
            <w:bottom w:val="none" w:sz="0" w:space="0" w:color="auto"/>
            <w:right w:val="none" w:sz="0" w:space="0" w:color="auto"/>
          </w:divBdr>
        </w:div>
        <w:div w:id="770904021">
          <w:marLeft w:val="480"/>
          <w:marRight w:val="0"/>
          <w:marTop w:val="0"/>
          <w:marBottom w:val="0"/>
          <w:divBdr>
            <w:top w:val="none" w:sz="0" w:space="0" w:color="auto"/>
            <w:left w:val="none" w:sz="0" w:space="0" w:color="auto"/>
            <w:bottom w:val="none" w:sz="0" w:space="0" w:color="auto"/>
            <w:right w:val="none" w:sz="0" w:space="0" w:color="auto"/>
          </w:divBdr>
        </w:div>
        <w:div w:id="818039472">
          <w:marLeft w:val="480"/>
          <w:marRight w:val="0"/>
          <w:marTop w:val="0"/>
          <w:marBottom w:val="0"/>
          <w:divBdr>
            <w:top w:val="none" w:sz="0" w:space="0" w:color="auto"/>
            <w:left w:val="none" w:sz="0" w:space="0" w:color="auto"/>
            <w:bottom w:val="none" w:sz="0" w:space="0" w:color="auto"/>
            <w:right w:val="none" w:sz="0" w:space="0" w:color="auto"/>
          </w:divBdr>
        </w:div>
        <w:div w:id="869875684">
          <w:marLeft w:val="480"/>
          <w:marRight w:val="0"/>
          <w:marTop w:val="0"/>
          <w:marBottom w:val="0"/>
          <w:divBdr>
            <w:top w:val="none" w:sz="0" w:space="0" w:color="auto"/>
            <w:left w:val="none" w:sz="0" w:space="0" w:color="auto"/>
            <w:bottom w:val="none" w:sz="0" w:space="0" w:color="auto"/>
            <w:right w:val="none" w:sz="0" w:space="0" w:color="auto"/>
          </w:divBdr>
        </w:div>
        <w:div w:id="944849031">
          <w:marLeft w:val="480"/>
          <w:marRight w:val="0"/>
          <w:marTop w:val="0"/>
          <w:marBottom w:val="0"/>
          <w:divBdr>
            <w:top w:val="none" w:sz="0" w:space="0" w:color="auto"/>
            <w:left w:val="none" w:sz="0" w:space="0" w:color="auto"/>
            <w:bottom w:val="none" w:sz="0" w:space="0" w:color="auto"/>
            <w:right w:val="none" w:sz="0" w:space="0" w:color="auto"/>
          </w:divBdr>
        </w:div>
        <w:div w:id="944924973">
          <w:marLeft w:val="480"/>
          <w:marRight w:val="0"/>
          <w:marTop w:val="0"/>
          <w:marBottom w:val="0"/>
          <w:divBdr>
            <w:top w:val="none" w:sz="0" w:space="0" w:color="auto"/>
            <w:left w:val="none" w:sz="0" w:space="0" w:color="auto"/>
            <w:bottom w:val="none" w:sz="0" w:space="0" w:color="auto"/>
            <w:right w:val="none" w:sz="0" w:space="0" w:color="auto"/>
          </w:divBdr>
        </w:div>
        <w:div w:id="1017543725">
          <w:marLeft w:val="480"/>
          <w:marRight w:val="0"/>
          <w:marTop w:val="0"/>
          <w:marBottom w:val="0"/>
          <w:divBdr>
            <w:top w:val="none" w:sz="0" w:space="0" w:color="auto"/>
            <w:left w:val="none" w:sz="0" w:space="0" w:color="auto"/>
            <w:bottom w:val="none" w:sz="0" w:space="0" w:color="auto"/>
            <w:right w:val="none" w:sz="0" w:space="0" w:color="auto"/>
          </w:divBdr>
        </w:div>
        <w:div w:id="1073971129">
          <w:marLeft w:val="480"/>
          <w:marRight w:val="0"/>
          <w:marTop w:val="0"/>
          <w:marBottom w:val="0"/>
          <w:divBdr>
            <w:top w:val="none" w:sz="0" w:space="0" w:color="auto"/>
            <w:left w:val="none" w:sz="0" w:space="0" w:color="auto"/>
            <w:bottom w:val="none" w:sz="0" w:space="0" w:color="auto"/>
            <w:right w:val="none" w:sz="0" w:space="0" w:color="auto"/>
          </w:divBdr>
        </w:div>
        <w:div w:id="1303465651">
          <w:marLeft w:val="480"/>
          <w:marRight w:val="0"/>
          <w:marTop w:val="0"/>
          <w:marBottom w:val="0"/>
          <w:divBdr>
            <w:top w:val="none" w:sz="0" w:space="0" w:color="auto"/>
            <w:left w:val="none" w:sz="0" w:space="0" w:color="auto"/>
            <w:bottom w:val="none" w:sz="0" w:space="0" w:color="auto"/>
            <w:right w:val="none" w:sz="0" w:space="0" w:color="auto"/>
          </w:divBdr>
        </w:div>
        <w:div w:id="1448086032">
          <w:marLeft w:val="480"/>
          <w:marRight w:val="0"/>
          <w:marTop w:val="0"/>
          <w:marBottom w:val="0"/>
          <w:divBdr>
            <w:top w:val="none" w:sz="0" w:space="0" w:color="auto"/>
            <w:left w:val="none" w:sz="0" w:space="0" w:color="auto"/>
            <w:bottom w:val="none" w:sz="0" w:space="0" w:color="auto"/>
            <w:right w:val="none" w:sz="0" w:space="0" w:color="auto"/>
          </w:divBdr>
        </w:div>
        <w:div w:id="1566722267">
          <w:marLeft w:val="480"/>
          <w:marRight w:val="0"/>
          <w:marTop w:val="0"/>
          <w:marBottom w:val="0"/>
          <w:divBdr>
            <w:top w:val="none" w:sz="0" w:space="0" w:color="auto"/>
            <w:left w:val="none" w:sz="0" w:space="0" w:color="auto"/>
            <w:bottom w:val="none" w:sz="0" w:space="0" w:color="auto"/>
            <w:right w:val="none" w:sz="0" w:space="0" w:color="auto"/>
          </w:divBdr>
        </w:div>
        <w:div w:id="1628202382">
          <w:marLeft w:val="480"/>
          <w:marRight w:val="0"/>
          <w:marTop w:val="0"/>
          <w:marBottom w:val="0"/>
          <w:divBdr>
            <w:top w:val="none" w:sz="0" w:space="0" w:color="auto"/>
            <w:left w:val="none" w:sz="0" w:space="0" w:color="auto"/>
            <w:bottom w:val="none" w:sz="0" w:space="0" w:color="auto"/>
            <w:right w:val="none" w:sz="0" w:space="0" w:color="auto"/>
          </w:divBdr>
        </w:div>
        <w:div w:id="1889025267">
          <w:marLeft w:val="480"/>
          <w:marRight w:val="0"/>
          <w:marTop w:val="0"/>
          <w:marBottom w:val="0"/>
          <w:divBdr>
            <w:top w:val="none" w:sz="0" w:space="0" w:color="auto"/>
            <w:left w:val="none" w:sz="0" w:space="0" w:color="auto"/>
            <w:bottom w:val="none" w:sz="0" w:space="0" w:color="auto"/>
            <w:right w:val="none" w:sz="0" w:space="0" w:color="auto"/>
          </w:divBdr>
        </w:div>
        <w:div w:id="1928423773">
          <w:marLeft w:val="480"/>
          <w:marRight w:val="0"/>
          <w:marTop w:val="0"/>
          <w:marBottom w:val="0"/>
          <w:divBdr>
            <w:top w:val="none" w:sz="0" w:space="0" w:color="auto"/>
            <w:left w:val="none" w:sz="0" w:space="0" w:color="auto"/>
            <w:bottom w:val="none" w:sz="0" w:space="0" w:color="auto"/>
            <w:right w:val="none" w:sz="0" w:space="0" w:color="auto"/>
          </w:divBdr>
        </w:div>
        <w:div w:id="1988778858">
          <w:marLeft w:val="480"/>
          <w:marRight w:val="0"/>
          <w:marTop w:val="0"/>
          <w:marBottom w:val="0"/>
          <w:divBdr>
            <w:top w:val="none" w:sz="0" w:space="0" w:color="auto"/>
            <w:left w:val="none" w:sz="0" w:space="0" w:color="auto"/>
            <w:bottom w:val="none" w:sz="0" w:space="0" w:color="auto"/>
            <w:right w:val="none" w:sz="0" w:space="0" w:color="auto"/>
          </w:divBdr>
        </w:div>
        <w:div w:id="2028948148">
          <w:marLeft w:val="480"/>
          <w:marRight w:val="0"/>
          <w:marTop w:val="0"/>
          <w:marBottom w:val="0"/>
          <w:divBdr>
            <w:top w:val="none" w:sz="0" w:space="0" w:color="auto"/>
            <w:left w:val="none" w:sz="0" w:space="0" w:color="auto"/>
            <w:bottom w:val="none" w:sz="0" w:space="0" w:color="auto"/>
            <w:right w:val="none" w:sz="0" w:space="0" w:color="auto"/>
          </w:divBdr>
        </w:div>
        <w:div w:id="2139953997">
          <w:marLeft w:val="480"/>
          <w:marRight w:val="0"/>
          <w:marTop w:val="0"/>
          <w:marBottom w:val="0"/>
          <w:divBdr>
            <w:top w:val="none" w:sz="0" w:space="0" w:color="auto"/>
            <w:left w:val="none" w:sz="0" w:space="0" w:color="auto"/>
            <w:bottom w:val="none" w:sz="0" w:space="0" w:color="auto"/>
            <w:right w:val="none" w:sz="0" w:space="0" w:color="auto"/>
          </w:divBdr>
        </w:div>
      </w:divsChild>
    </w:div>
    <w:div w:id="433406291">
      <w:bodyDiv w:val="1"/>
      <w:marLeft w:val="0"/>
      <w:marRight w:val="0"/>
      <w:marTop w:val="0"/>
      <w:marBottom w:val="0"/>
      <w:divBdr>
        <w:top w:val="none" w:sz="0" w:space="0" w:color="auto"/>
        <w:left w:val="none" w:sz="0" w:space="0" w:color="auto"/>
        <w:bottom w:val="none" w:sz="0" w:space="0" w:color="auto"/>
        <w:right w:val="none" w:sz="0" w:space="0" w:color="auto"/>
      </w:divBdr>
    </w:div>
    <w:div w:id="433481648">
      <w:bodyDiv w:val="1"/>
      <w:marLeft w:val="0"/>
      <w:marRight w:val="0"/>
      <w:marTop w:val="0"/>
      <w:marBottom w:val="0"/>
      <w:divBdr>
        <w:top w:val="none" w:sz="0" w:space="0" w:color="auto"/>
        <w:left w:val="none" w:sz="0" w:space="0" w:color="auto"/>
        <w:bottom w:val="none" w:sz="0" w:space="0" w:color="auto"/>
        <w:right w:val="none" w:sz="0" w:space="0" w:color="auto"/>
      </w:divBdr>
    </w:div>
    <w:div w:id="433786656">
      <w:bodyDiv w:val="1"/>
      <w:marLeft w:val="0"/>
      <w:marRight w:val="0"/>
      <w:marTop w:val="0"/>
      <w:marBottom w:val="0"/>
      <w:divBdr>
        <w:top w:val="none" w:sz="0" w:space="0" w:color="auto"/>
        <w:left w:val="none" w:sz="0" w:space="0" w:color="auto"/>
        <w:bottom w:val="none" w:sz="0" w:space="0" w:color="auto"/>
        <w:right w:val="none" w:sz="0" w:space="0" w:color="auto"/>
      </w:divBdr>
    </w:div>
    <w:div w:id="436027947">
      <w:bodyDiv w:val="1"/>
      <w:marLeft w:val="0"/>
      <w:marRight w:val="0"/>
      <w:marTop w:val="0"/>
      <w:marBottom w:val="0"/>
      <w:divBdr>
        <w:top w:val="none" w:sz="0" w:space="0" w:color="auto"/>
        <w:left w:val="none" w:sz="0" w:space="0" w:color="auto"/>
        <w:bottom w:val="none" w:sz="0" w:space="0" w:color="auto"/>
        <w:right w:val="none" w:sz="0" w:space="0" w:color="auto"/>
      </w:divBdr>
    </w:div>
    <w:div w:id="438598777">
      <w:bodyDiv w:val="1"/>
      <w:marLeft w:val="0"/>
      <w:marRight w:val="0"/>
      <w:marTop w:val="0"/>
      <w:marBottom w:val="0"/>
      <w:divBdr>
        <w:top w:val="none" w:sz="0" w:space="0" w:color="auto"/>
        <w:left w:val="none" w:sz="0" w:space="0" w:color="auto"/>
        <w:bottom w:val="none" w:sz="0" w:space="0" w:color="auto"/>
        <w:right w:val="none" w:sz="0" w:space="0" w:color="auto"/>
      </w:divBdr>
    </w:div>
    <w:div w:id="440347678">
      <w:bodyDiv w:val="1"/>
      <w:marLeft w:val="0"/>
      <w:marRight w:val="0"/>
      <w:marTop w:val="0"/>
      <w:marBottom w:val="0"/>
      <w:divBdr>
        <w:top w:val="none" w:sz="0" w:space="0" w:color="auto"/>
        <w:left w:val="none" w:sz="0" w:space="0" w:color="auto"/>
        <w:bottom w:val="none" w:sz="0" w:space="0" w:color="auto"/>
        <w:right w:val="none" w:sz="0" w:space="0" w:color="auto"/>
      </w:divBdr>
    </w:div>
    <w:div w:id="443770844">
      <w:bodyDiv w:val="1"/>
      <w:marLeft w:val="0"/>
      <w:marRight w:val="0"/>
      <w:marTop w:val="0"/>
      <w:marBottom w:val="0"/>
      <w:divBdr>
        <w:top w:val="none" w:sz="0" w:space="0" w:color="auto"/>
        <w:left w:val="none" w:sz="0" w:space="0" w:color="auto"/>
        <w:bottom w:val="none" w:sz="0" w:space="0" w:color="auto"/>
        <w:right w:val="none" w:sz="0" w:space="0" w:color="auto"/>
      </w:divBdr>
    </w:div>
    <w:div w:id="445731802">
      <w:bodyDiv w:val="1"/>
      <w:marLeft w:val="0"/>
      <w:marRight w:val="0"/>
      <w:marTop w:val="0"/>
      <w:marBottom w:val="0"/>
      <w:divBdr>
        <w:top w:val="none" w:sz="0" w:space="0" w:color="auto"/>
        <w:left w:val="none" w:sz="0" w:space="0" w:color="auto"/>
        <w:bottom w:val="none" w:sz="0" w:space="0" w:color="auto"/>
        <w:right w:val="none" w:sz="0" w:space="0" w:color="auto"/>
      </w:divBdr>
    </w:div>
    <w:div w:id="447310800">
      <w:bodyDiv w:val="1"/>
      <w:marLeft w:val="0"/>
      <w:marRight w:val="0"/>
      <w:marTop w:val="0"/>
      <w:marBottom w:val="0"/>
      <w:divBdr>
        <w:top w:val="none" w:sz="0" w:space="0" w:color="auto"/>
        <w:left w:val="none" w:sz="0" w:space="0" w:color="auto"/>
        <w:bottom w:val="none" w:sz="0" w:space="0" w:color="auto"/>
        <w:right w:val="none" w:sz="0" w:space="0" w:color="auto"/>
      </w:divBdr>
      <w:divsChild>
        <w:div w:id="30617363">
          <w:marLeft w:val="480"/>
          <w:marRight w:val="0"/>
          <w:marTop w:val="0"/>
          <w:marBottom w:val="0"/>
          <w:divBdr>
            <w:top w:val="none" w:sz="0" w:space="0" w:color="auto"/>
            <w:left w:val="none" w:sz="0" w:space="0" w:color="auto"/>
            <w:bottom w:val="none" w:sz="0" w:space="0" w:color="auto"/>
            <w:right w:val="none" w:sz="0" w:space="0" w:color="auto"/>
          </w:divBdr>
        </w:div>
        <w:div w:id="56780783">
          <w:marLeft w:val="480"/>
          <w:marRight w:val="0"/>
          <w:marTop w:val="0"/>
          <w:marBottom w:val="0"/>
          <w:divBdr>
            <w:top w:val="none" w:sz="0" w:space="0" w:color="auto"/>
            <w:left w:val="none" w:sz="0" w:space="0" w:color="auto"/>
            <w:bottom w:val="none" w:sz="0" w:space="0" w:color="auto"/>
            <w:right w:val="none" w:sz="0" w:space="0" w:color="auto"/>
          </w:divBdr>
        </w:div>
        <w:div w:id="85731159">
          <w:marLeft w:val="480"/>
          <w:marRight w:val="0"/>
          <w:marTop w:val="0"/>
          <w:marBottom w:val="0"/>
          <w:divBdr>
            <w:top w:val="none" w:sz="0" w:space="0" w:color="auto"/>
            <w:left w:val="none" w:sz="0" w:space="0" w:color="auto"/>
            <w:bottom w:val="none" w:sz="0" w:space="0" w:color="auto"/>
            <w:right w:val="none" w:sz="0" w:space="0" w:color="auto"/>
          </w:divBdr>
        </w:div>
        <w:div w:id="223376470">
          <w:marLeft w:val="480"/>
          <w:marRight w:val="0"/>
          <w:marTop w:val="0"/>
          <w:marBottom w:val="0"/>
          <w:divBdr>
            <w:top w:val="none" w:sz="0" w:space="0" w:color="auto"/>
            <w:left w:val="none" w:sz="0" w:space="0" w:color="auto"/>
            <w:bottom w:val="none" w:sz="0" w:space="0" w:color="auto"/>
            <w:right w:val="none" w:sz="0" w:space="0" w:color="auto"/>
          </w:divBdr>
        </w:div>
        <w:div w:id="226235085">
          <w:marLeft w:val="480"/>
          <w:marRight w:val="0"/>
          <w:marTop w:val="0"/>
          <w:marBottom w:val="0"/>
          <w:divBdr>
            <w:top w:val="none" w:sz="0" w:space="0" w:color="auto"/>
            <w:left w:val="none" w:sz="0" w:space="0" w:color="auto"/>
            <w:bottom w:val="none" w:sz="0" w:space="0" w:color="auto"/>
            <w:right w:val="none" w:sz="0" w:space="0" w:color="auto"/>
          </w:divBdr>
        </w:div>
        <w:div w:id="282200269">
          <w:marLeft w:val="480"/>
          <w:marRight w:val="0"/>
          <w:marTop w:val="0"/>
          <w:marBottom w:val="0"/>
          <w:divBdr>
            <w:top w:val="none" w:sz="0" w:space="0" w:color="auto"/>
            <w:left w:val="none" w:sz="0" w:space="0" w:color="auto"/>
            <w:bottom w:val="none" w:sz="0" w:space="0" w:color="auto"/>
            <w:right w:val="none" w:sz="0" w:space="0" w:color="auto"/>
          </w:divBdr>
        </w:div>
        <w:div w:id="379280969">
          <w:marLeft w:val="480"/>
          <w:marRight w:val="0"/>
          <w:marTop w:val="0"/>
          <w:marBottom w:val="0"/>
          <w:divBdr>
            <w:top w:val="none" w:sz="0" w:space="0" w:color="auto"/>
            <w:left w:val="none" w:sz="0" w:space="0" w:color="auto"/>
            <w:bottom w:val="none" w:sz="0" w:space="0" w:color="auto"/>
            <w:right w:val="none" w:sz="0" w:space="0" w:color="auto"/>
          </w:divBdr>
        </w:div>
        <w:div w:id="389767988">
          <w:marLeft w:val="480"/>
          <w:marRight w:val="0"/>
          <w:marTop w:val="0"/>
          <w:marBottom w:val="0"/>
          <w:divBdr>
            <w:top w:val="none" w:sz="0" w:space="0" w:color="auto"/>
            <w:left w:val="none" w:sz="0" w:space="0" w:color="auto"/>
            <w:bottom w:val="none" w:sz="0" w:space="0" w:color="auto"/>
            <w:right w:val="none" w:sz="0" w:space="0" w:color="auto"/>
          </w:divBdr>
        </w:div>
        <w:div w:id="685983628">
          <w:marLeft w:val="480"/>
          <w:marRight w:val="0"/>
          <w:marTop w:val="0"/>
          <w:marBottom w:val="0"/>
          <w:divBdr>
            <w:top w:val="none" w:sz="0" w:space="0" w:color="auto"/>
            <w:left w:val="none" w:sz="0" w:space="0" w:color="auto"/>
            <w:bottom w:val="none" w:sz="0" w:space="0" w:color="auto"/>
            <w:right w:val="none" w:sz="0" w:space="0" w:color="auto"/>
          </w:divBdr>
        </w:div>
        <w:div w:id="702364490">
          <w:marLeft w:val="480"/>
          <w:marRight w:val="0"/>
          <w:marTop w:val="0"/>
          <w:marBottom w:val="0"/>
          <w:divBdr>
            <w:top w:val="none" w:sz="0" w:space="0" w:color="auto"/>
            <w:left w:val="none" w:sz="0" w:space="0" w:color="auto"/>
            <w:bottom w:val="none" w:sz="0" w:space="0" w:color="auto"/>
            <w:right w:val="none" w:sz="0" w:space="0" w:color="auto"/>
          </w:divBdr>
        </w:div>
        <w:div w:id="864833124">
          <w:marLeft w:val="480"/>
          <w:marRight w:val="0"/>
          <w:marTop w:val="0"/>
          <w:marBottom w:val="0"/>
          <w:divBdr>
            <w:top w:val="none" w:sz="0" w:space="0" w:color="auto"/>
            <w:left w:val="none" w:sz="0" w:space="0" w:color="auto"/>
            <w:bottom w:val="none" w:sz="0" w:space="0" w:color="auto"/>
            <w:right w:val="none" w:sz="0" w:space="0" w:color="auto"/>
          </w:divBdr>
        </w:div>
        <w:div w:id="890112200">
          <w:marLeft w:val="480"/>
          <w:marRight w:val="0"/>
          <w:marTop w:val="0"/>
          <w:marBottom w:val="0"/>
          <w:divBdr>
            <w:top w:val="none" w:sz="0" w:space="0" w:color="auto"/>
            <w:left w:val="none" w:sz="0" w:space="0" w:color="auto"/>
            <w:bottom w:val="none" w:sz="0" w:space="0" w:color="auto"/>
            <w:right w:val="none" w:sz="0" w:space="0" w:color="auto"/>
          </w:divBdr>
        </w:div>
        <w:div w:id="909002112">
          <w:marLeft w:val="480"/>
          <w:marRight w:val="0"/>
          <w:marTop w:val="0"/>
          <w:marBottom w:val="0"/>
          <w:divBdr>
            <w:top w:val="none" w:sz="0" w:space="0" w:color="auto"/>
            <w:left w:val="none" w:sz="0" w:space="0" w:color="auto"/>
            <w:bottom w:val="none" w:sz="0" w:space="0" w:color="auto"/>
            <w:right w:val="none" w:sz="0" w:space="0" w:color="auto"/>
          </w:divBdr>
        </w:div>
        <w:div w:id="990256121">
          <w:marLeft w:val="480"/>
          <w:marRight w:val="0"/>
          <w:marTop w:val="0"/>
          <w:marBottom w:val="0"/>
          <w:divBdr>
            <w:top w:val="none" w:sz="0" w:space="0" w:color="auto"/>
            <w:left w:val="none" w:sz="0" w:space="0" w:color="auto"/>
            <w:bottom w:val="none" w:sz="0" w:space="0" w:color="auto"/>
            <w:right w:val="none" w:sz="0" w:space="0" w:color="auto"/>
          </w:divBdr>
        </w:div>
        <w:div w:id="1014647758">
          <w:marLeft w:val="480"/>
          <w:marRight w:val="0"/>
          <w:marTop w:val="0"/>
          <w:marBottom w:val="0"/>
          <w:divBdr>
            <w:top w:val="none" w:sz="0" w:space="0" w:color="auto"/>
            <w:left w:val="none" w:sz="0" w:space="0" w:color="auto"/>
            <w:bottom w:val="none" w:sz="0" w:space="0" w:color="auto"/>
            <w:right w:val="none" w:sz="0" w:space="0" w:color="auto"/>
          </w:divBdr>
        </w:div>
        <w:div w:id="1085961160">
          <w:marLeft w:val="480"/>
          <w:marRight w:val="0"/>
          <w:marTop w:val="0"/>
          <w:marBottom w:val="0"/>
          <w:divBdr>
            <w:top w:val="none" w:sz="0" w:space="0" w:color="auto"/>
            <w:left w:val="none" w:sz="0" w:space="0" w:color="auto"/>
            <w:bottom w:val="none" w:sz="0" w:space="0" w:color="auto"/>
            <w:right w:val="none" w:sz="0" w:space="0" w:color="auto"/>
          </w:divBdr>
        </w:div>
        <w:div w:id="1107892699">
          <w:marLeft w:val="480"/>
          <w:marRight w:val="0"/>
          <w:marTop w:val="0"/>
          <w:marBottom w:val="0"/>
          <w:divBdr>
            <w:top w:val="none" w:sz="0" w:space="0" w:color="auto"/>
            <w:left w:val="none" w:sz="0" w:space="0" w:color="auto"/>
            <w:bottom w:val="none" w:sz="0" w:space="0" w:color="auto"/>
            <w:right w:val="none" w:sz="0" w:space="0" w:color="auto"/>
          </w:divBdr>
        </w:div>
        <w:div w:id="1362045999">
          <w:marLeft w:val="480"/>
          <w:marRight w:val="0"/>
          <w:marTop w:val="0"/>
          <w:marBottom w:val="0"/>
          <w:divBdr>
            <w:top w:val="none" w:sz="0" w:space="0" w:color="auto"/>
            <w:left w:val="none" w:sz="0" w:space="0" w:color="auto"/>
            <w:bottom w:val="none" w:sz="0" w:space="0" w:color="auto"/>
            <w:right w:val="none" w:sz="0" w:space="0" w:color="auto"/>
          </w:divBdr>
        </w:div>
        <w:div w:id="1365715321">
          <w:marLeft w:val="480"/>
          <w:marRight w:val="0"/>
          <w:marTop w:val="0"/>
          <w:marBottom w:val="0"/>
          <w:divBdr>
            <w:top w:val="none" w:sz="0" w:space="0" w:color="auto"/>
            <w:left w:val="none" w:sz="0" w:space="0" w:color="auto"/>
            <w:bottom w:val="none" w:sz="0" w:space="0" w:color="auto"/>
            <w:right w:val="none" w:sz="0" w:space="0" w:color="auto"/>
          </w:divBdr>
        </w:div>
        <w:div w:id="1444499857">
          <w:marLeft w:val="480"/>
          <w:marRight w:val="0"/>
          <w:marTop w:val="0"/>
          <w:marBottom w:val="0"/>
          <w:divBdr>
            <w:top w:val="none" w:sz="0" w:space="0" w:color="auto"/>
            <w:left w:val="none" w:sz="0" w:space="0" w:color="auto"/>
            <w:bottom w:val="none" w:sz="0" w:space="0" w:color="auto"/>
            <w:right w:val="none" w:sz="0" w:space="0" w:color="auto"/>
          </w:divBdr>
        </w:div>
        <w:div w:id="1494374259">
          <w:marLeft w:val="480"/>
          <w:marRight w:val="0"/>
          <w:marTop w:val="0"/>
          <w:marBottom w:val="0"/>
          <w:divBdr>
            <w:top w:val="none" w:sz="0" w:space="0" w:color="auto"/>
            <w:left w:val="none" w:sz="0" w:space="0" w:color="auto"/>
            <w:bottom w:val="none" w:sz="0" w:space="0" w:color="auto"/>
            <w:right w:val="none" w:sz="0" w:space="0" w:color="auto"/>
          </w:divBdr>
        </w:div>
        <w:div w:id="1517307152">
          <w:marLeft w:val="480"/>
          <w:marRight w:val="0"/>
          <w:marTop w:val="0"/>
          <w:marBottom w:val="0"/>
          <w:divBdr>
            <w:top w:val="none" w:sz="0" w:space="0" w:color="auto"/>
            <w:left w:val="none" w:sz="0" w:space="0" w:color="auto"/>
            <w:bottom w:val="none" w:sz="0" w:space="0" w:color="auto"/>
            <w:right w:val="none" w:sz="0" w:space="0" w:color="auto"/>
          </w:divBdr>
        </w:div>
        <w:div w:id="1537349972">
          <w:marLeft w:val="480"/>
          <w:marRight w:val="0"/>
          <w:marTop w:val="0"/>
          <w:marBottom w:val="0"/>
          <w:divBdr>
            <w:top w:val="none" w:sz="0" w:space="0" w:color="auto"/>
            <w:left w:val="none" w:sz="0" w:space="0" w:color="auto"/>
            <w:bottom w:val="none" w:sz="0" w:space="0" w:color="auto"/>
            <w:right w:val="none" w:sz="0" w:space="0" w:color="auto"/>
          </w:divBdr>
        </w:div>
        <w:div w:id="1570574783">
          <w:marLeft w:val="480"/>
          <w:marRight w:val="0"/>
          <w:marTop w:val="0"/>
          <w:marBottom w:val="0"/>
          <w:divBdr>
            <w:top w:val="none" w:sz="0" w:space="0" w:color="auto"/>
            <w:left w:val="none" w:sz="0" w:space="0" w:color="auto"/>
            <w:bottom w:val="none" w:sz="0" w:space="0" w:color="auto"/>
            <w:right w:val="none" w:sz="0" w:space="0" w:color="auto"/>
          </w:divBdr>
        </w:div>
        <w:div w:id="1610162454">
          <w:marLeft w:val="480"/>
          <w:marRight w:val="0"/>
          <w:marTop w:val="0"/>
          <w:marBottom w:val="0"/>
          <w:divBdr>
            <w:top w:val="none" w:sz="0" w:space="0" w:color="auto"/>
            <w:left w:val="none" w:sz="0" w:space="0" w:color="auto"/>
            <w:bottom w:val="none" w:sz="0" w:space="0" w:color="auto"/>
            <w:right w:val="none" w:sz="0" w:space="0" w:color="auto"/>
          </w:divBdr>
        </w:div>
        <w:div w:id="1711612080">
          <w:marLeft w:val="480"/>
          <w:marRight w:val="0"/>
          <w:marTop w:val="0"/>
          <w:marBottom w:val="0"/>
          <w:divBdr>
            <w:top w:val="none" w:sz="0" w:space="0" w:color="auto"/>
            <w:left w:val="none" w:sz="0" w:space="0" w:color="auto"/>
            <w:bottom w:val="none" w:sz="0" w:space="0" w:color="auto"/>
            <w:right w:val="none" w:sz="0" w:space="0" w:color="auto"/>
          </w:divBdr>
        </w:div>
        <w:div w:id="1734505436">
          <w:marLeft w:val="480"/>
          <w:marRight w:val="0"/>
          <w:marTop w:val="0"/>
          <w:marBottom w:val="0"/>
          <w:divBdr>
            <w:top w:val="none" w:sz="0" w:space="0" w:color="auto"/>
            <w:left w:val="none" w:sz="0" w:space="0" w:color="auto"/>
            <w:bottom w:val="none" w:sz="0" w:space="0" w:color="auto"/>
            <w:right w:val="none" w:sz="0" w:space="0" w:color="auto"/>
          </w:divBdr>
        </w:div>
        <w:div w:id="1742867376">
          <w:marLeft w:val="480"/>
          <w:marRight w:val="0"/>
          <w:marTop w:val="0"/>
          <w:marBottom w:val="0"/>
          <w:divBdr>
            <w:top w:val="none" w:sz="0" w:space="0" w:color="auto"/>
            <w:left w:val="none" w:sz="0" w:space="0" w:color="auto"/>
            <w:bottom w:val="none" w:sz="0" w:space="0" w:color="auto"/>
            <w:right w:val="none" w:sz="0" w:space="0" w:color="auto"/>
          </w:divBdr>
        </w:div>
        <w:div w:id="1778254304">
          <w:marLeft w:val="480"/>
          <w:marRight w:val="0"/>
          <w:marTop w:val="0"/>
          <w:marBottom w:val="0"/>
          <w:divBdr>
            <w:top w:val="none" w:sz="0" w:space="0" w:color="auto"/>
            <w:left w:val="none" w:sz="0" w:space="0" w:color="auto"/>
            <w:bottom w:val="none" w:sz="0" w:space="0" w:color="auto"/>
            <w:right w:val="none" w:sz="0" w:space="0" w:color="auto"/>
          </w:divBdr>
        </w:div>
        <w:div w:id="1874614782">
          <w:marLeft w:val="480"/>
          <w:marRight w:val="0"/>
          <w:marTop w:val="0"/>
          <w:marBottom w:val="0"/>
          <w:divBdr>
            <w:top w:val="none" w:sz="0" w:space="0" w:color="auto"/>
            <w:left w:val="none" w:sz="0" w:space="0" w:color="auto"/>
            <w:bottom w:val="none" w:sz="0" w:space="0" w:color="auto"/>
            <w:right w:val="none" w:sz="0" w:space="0" w:color="auto"/>
          </w:divBdr>
        </w:div>
        <w:div w:id="1874923609">
          <w:marLeft w:val="480"/>
          <w:marRight w:val="0"/>
          <w:marTop w:val="0"/>
          <w:marBottom w:val="0"/>
          <w:divBdr>
            <w:top w:val="none" w:sz="0" w:space="0" w:color="auto"/>
            <w:left w:val="none" w:sz="0" w:space="0" w:color="auto"/>
            <w:bottom w:val="none" w:sz="0" w:space="0" w:color="auto"/>
            <w:right w:val="none" w:sz="0" w:space="0" w:color="auto"/>
          </w:divBdr>
        </w:div>
      </w:divsChild>
    </w:div>
    <w:div w:id="451637103">
      <w:bodyDiv w:val="1"/>
      <w:marLeft w:val="0"/>
      <w:marRight w:val="0"/>
      <w:marTop w:val="0"/>
      <w:marBottom w:val="0"/>
      <w:divBdr>
        <w:top w:val="none" w:sz="0" w:space="0" w:color="auto"/>
        <w:left w:val="none" w:sz="0" w:space="0" w:color="auto"/>
        <w:bottom w:val="none" w:sz="0" w:space="0" w:color="auto"/>
        <w:right w:val="none" w:sz="0" w:space="0" w:color="auto"/>
      </w:divBdr>
    </w:div>
    <w:div w:id="452486543">
      <w:bodyDiv w:val="1"/>
      <w:marLeft w:val="0"/>
      <w:marRight w:val="0"/>
      <w:marTop w:val="0"/>
      <w:marBottom w:val="0"/>
      <w:divBdr>
        <w:top w:val="none" w:sz="0" w:space="0" w:color="auto"/>
        <w:left w:val="none" w:sz="0" w:space="0" w:color="auto"/>
        <w:bottom w:val="none" w:sz="0" w:space="0" w:color="auto"/>
        <w:right w:val="none" w:sz="0" w:space="0" w:color="auto"/>
      </w:divBdr>
    </w:div>
    <w:div w:id="463238572">
      <w:bodyDiv w:val="1"/>
      <w:marLeft w:val="0"/>
      <w:marRight w:val="0"/>
      <w:marTop w:val="0"/>
      <w:marBottom w:val="0"/>
      <w:divBdr>
        <w:top w:val="none" w:sz="0" w:space="0" w:color="auto"/>
        <w:left w:val="none" w:sz="0" w:space="0" w:color="auto"/>
        <w:bottom w:val="none" w:sz="0" w:space="0" w:color="auto"/>
        <w:right w:val="none" w:sz="0" w:space="0" w:color="auto"/>
      </w:divBdr>
      <w:divsChild>
        <w:div w:id="148984869">
          <w:marLeft w:val="480"/>
          <w:marRight w:val="0"/>
          <w:marTop w:val="0"/>
          <w:marBottom w:val="0"/>
          <w:divBdr>
            <w:top w:val="none" w:sz="0" w:space="0" w:color="auto"/>
            <w:left w:val="none" w:sz="0" w:space="0" w:color="auto"/>
            <w:bottom w:val="none" w:sz="0" w:space="0" w:color="auto"/>
            <w:right w:val="none" w:sz="0" w:space="0" w:color="auto"/>
          </w:divBdr>
        </w:div>
        <w:div w:id="187185886">
          <w:marLeft w:val="480"/>
          <w:marRight w:val="0"/>
          <w:marTop w:val="0"/>
          <w:marBottom w:val="0"/>
          <w:divBdr>
            <w:top w:val="none" w:sz="0" w:space="0" w:color="auto"/>
            <w:left w:val="none" w:sz="0" w:space="0" w:color="auto"/>
            <w:bottom w:val="none" w:sz="0" w:space="0" w:color="auto"/>
            <w:right w:val="none" w:sz="0" w:space="0" w:color="auto"/>
          </w:divBdr>
        </w:div>
        <w:div w:id="503060020">
          <w:marLeft w:val="480"/>
          <w:marRight w:val="0"/>
          <w:marTop w:val="0"/>
          <w:marBottom w:val="0"/>
          <w:divBdr>
            <w:top w:val="none" w:sz="0" w:space="0" w:color="auto"/>
            <w:left w:val="none" w:sz="0" w:space="0" w:color="auto"/>
            <w:bottom w:val="none" w:sz="0" w:space="0" w:color="auto"/>
            <w:right w:val="none" w:sz="0" w:space="0" w:color="auto"/>
          </w:divBdr>
        </w:div>
        <w:div w:id="630599592">
          <w:marLeft w:val="480"/>
          <w:marRight w:val="0"/>
          <w:marTop w:val="0"/>
          <w:marBottom w:val="0"/>
          <w:divBdr>
            <w:top w:val="none" w:sz="0" w:space="0" w:color="auto"/>
            <w:left w:val="none" w:sz="0" w:space="0" w:color="auto"/>
            <w:bottom w:val="none" w:sz="0" w:space="0" w:color="auto"/>
            <w:right w:val="none" w:sz="0" w:space="0" w:color="auto"/>
          </w:divBdr>
        </w:div>
        <w:div w:id="784615335">
          <w:marLeft w:val="480"/>
          <w:marRight w:val="0"/>
          <w:marTop w:val="0"/>
          <w:marBottom w:val="0"/>
          <w:divBdr>
            <w:top w:val="none" w:sz="0" w:space="0" w:color="auto"/>
            <w:left w:val="none" w:sz="0" w:space="0" w:color="auto"/>
            <w:bottom w:val="none" w:sz="0" w:space="0" w:color="auto"/>
            <w:right w:val="none" w:sz="0" w:space="0" w:color="auto"/>
          </w:divBdr>
        </w:div>
        <w:div w:id="1030717009">
          <w:marLeft w:val="480"/>
          <w:marRight w:val="0"/>
          <w:marTop w:val="0"/>
          <w:marBottom w:val="0"/>
          <w:divBdr>
            <w:top w:val="none" w:sz="0" w:space="0" w:color="auto"/>
            <w:left w:val="none" w:sz="0" w:space="0" w:color="auto"/>
            <w:bottom w:val="none" w:sz="0" w:space="0" w:color="auto"/>
            <w:right w:val="none" w:sz="0" w:space="0" w:color="auto"/>
          </w:divBdr>
        </w:div>
        <w:div w:id="1159417822">
          <w:marLeft w:val="480"/>
          <w:marRight w:val="0"/>
          <w:marTop w:val="0"/>
          <w:marBottom w:val="0"/>
          <w:divBdr>
            <w:top w:val="none" w:sz="0" w:space="0" w:color="auto"/>
            <w:left w:val="none" w:sz="0" w:space="0" w:color="auto"/>
            <w:bottom w:val="none" w:sz="0" w:space="0" w:color="auto"/>
            <w:right w:val="none" w:sz="0" w:space="0" w:color="auto"/>
          </w:divBdr>
        </w:div>
        <w:div w:id="1204946373">
          <w:marLeft w:val="480"/>
          <w:marRight w:val="0"/>
          <w:marTop w:val="0"/>
          <w:marBottom w:val="0"/>
          <w:divBdr>
            <w:top w:val="none" w:sz="0" w:space="0" w:color="auto"/>
            <w:left w:val="none" w:sz="0" w:space="0" w:color="auto"/>
            <w:bottom w:val="none" w:sz="0" w:space="0" w:color="auto"/>
            <w:right w:val="none" w:sz="0" w:space="0" w:color="auto"/>
          </w:divBdr>
        </w:div>
        <w:div w:id="1376156733">
          <w:marLeft w:val="480"/>
          <w:marRight w:val="0"/>
          <w:marTop w:val="0"/>
          <w:marBottom w:val="0"/>
          <w:divBdr>
            <w:top w:val="none" w:sz="0" w:space="0" w:color="auto"/>
            <w:left w:val="none" w:sz="0" w:space="0" w:color="auto"/>
            <w:bottom w:val="none" w:sz="0" w:space="0" w:color="auto"/>
            <w:right w:val="none" w:sz="0" w:space="0" w:color="auto"/>
          </w:divBdr>
        </w:div>
        <w:div w:id="1497845367">
          <w:marLeft w:val="480"/>
          <w:marRight w:val="0"/>
          <w:marTop w:val="0"/>
          <w:marBottom w:val="0"/>
          <w:divBdr>
            <w:top w:val="none" w:sz="0" w:space="0" w:color="auto"/>
            <w:left w:val="none" w:sz="0" w:space="0" w:color="auto"/>
            <w:bottom w:val="none" w:sz="0" w:space="0" w:color="auto"/>
            <w:right w:val="none" w:sz="0" w:space="0" w:color="auto"/>
          </w:divBdr>
        </w:div>
        <w:div w:id="1633559564">
          <w:marLeft w:val="480"/>
          <w:marRight w:val="0"/>
          <w:marTop w:val="0"/>
          <w:marBottom w:val="0"/>
          <w:divBdr>
            <w:top w:val="none" w:sz="0" w:space="0" w:color="auto"/>
            <w:left w:val="none" w:sz="0" w:space="0" w:color="auto"/>
            <w:bottom w:val="none" w:sz="0" w:space="0" w:color="auto"/>
            <w:right w:val="none" w:sz="0" w:space="0" w:color="auto"/>
          </w:divBdr>
        </w:div>
        <w:div w:id="1767538466">
          <w:marLeft w:val="480"/>
          <w:marRight w:val="0"/>
          <w:marTop w:val="0"/>
          <w:marBottom w:val="0"/>
          <w:divBdr>
            <w:top w:val="none" w:sz="0" w:space="0" w:color="auto"/>
            <w:left w:val="none" w:sz="0" w:space="0" w:color="auto"/>
            <w:bottom w:val="none" w:sz="0" w:space="0" w:color="auto"/>
            <w:right w:val="none" w:sz="0" w:space="0" w:color="auto"/>
          </w:divBdr>
        </w:div>
        <w:div w:id="1809857045">
          <w:marLeft w:val="480"/>
          <w:marRight w:val="0"/>
          <w:marTop w:val="0"/>
          <w:marBottom w:val="0"/>
          <w:divBdr>
            <w:top w:val="none" w:sz="0" w:space="0" w:color="auto"/>
            <w:left w:val="none" w:sz="0" w:space="0" w:color="auto"/>
            <w:bottom w:val="none" w:sz="0" w:space="0" w:color="auto"/>
            <w:right w:val="none" w:sz="0" w:space="0" w:color="auto"/>
          </w:divBdr>
        </w:div>
        <w:div w:id="1844469329">
          <w:marLeft w:val="480"/>
          <w:marRight w:val="0"/>
          <w:marTop w:val="0"/>
          <w:marBottom w:val="0"/>
          <w:divBdr>
            <w:top w:val="none" w:sz="0" w:space="0" w:color="auto"/>
            <w:left w:val="none" w:sz="0" w:space="0" w:color="auto"/>
            <w:bottom w:val="none" w:sz="0" w:space="0" w:color="auto"/>
            <w:right w:val="none" w:sz="0" w:space="0" w:color="auto"/>
          </w:divBdr>
        </w:div>
        <w:div w:id="1854877286">
          <w:marLeft w:val="480"/>
          <w:marRight w:val="0"/>
          <w:marTop w:val="0"/>
          <w:marBottom w:val="0"/>
          <w:divBdr>
            <w:top w:val="none" w:sz="0" w:space="0" w:color="auto"/>
            <w:left w:val="none" w:sz="0" w:space="0" w:color="auto"/>
            <w:bottom w:val="none" w:sz="0" w:space="0" w:color="auto"/>
            <w:right w:val="none" w:sz="0" w:space="0" w:color="auto"/>
          </w:divBdr>
        </w:div>
        <w:div w:id="1869829646">
          <w:marLeft w:val="480"/>
          <w:marRight w:val="0"/>
          <w:marTop w:val="0"/>
          <w:marBottom w:val="0"/>
          <w:divBdr>
            <w:top w:val="none" w:sz="0" w:space="0" w:color="auto"/>
            <w:left w:val="none" w:sz="0" w:space="0" w:color="auto"/>
            <w:bottom w:val="none" w:sz="0" w:space="0" w:color="auto"/>
            <w:right w:val="none" w:sz="0" w:space="0" w:color="auto"/>
          </w:divBdr>
        </w:div>
        <w:div w:id="1952778813">
          <w:marLeft w:val="480"/>
          <w:marRight w:val="0"/>
          <w:marTop w:val="0"/>
          <w:marBottom w:val="0"/>
          <w:divBdr>
            <w:top w:val="none" w:sz="0" w:space="0" w:color="auto"/>
            <w:left w:val="none" w:sz="0" w:space="0" w:color="auto"/>
            <w:bottom w:val="none" w:sz="0" w:space="0" w:color="auto"/>
            <w:right w:val="none" w:sz="0" w:space="0" w:color="auto"/>
          </w:divBdr>
        </w:div>
        <w:div w:id="2057267008">
          <w:marLeft w:val="480"/>
          <w:marRight w:val="0"/>
          <w:marTop w:val="0"/>
          <w:marBottom w:val="0"/>
          <w:divBdr>
            <w:top w:val="none" w:sz="0" w:space="0" w:color="auto"/>
            <w:left w:val="none" w:sz="0" w:space="0" w:color="auto"/>
            <w:bottom w:val="none" w:sz="0" w:space="0" w:color="auto"/>
            <w:right w:val="none" w:sz="0" w:space="0" w:color="auto"/>
          </w:divBdr>
        </w:div>
      </w:divsChild>
    </w:div>
    <w:div w:id="465120333">
      <w:bodyDiv w:val="1"/>
      <w:marLeft w:val="0"/>
      <w:marRight w:val="0"/>
      <w:marTop w:val="0"/>
      <w:marBottom w:val="0"/>
      <w:divBdr>
        <w:top w:val="none" w:sz="0" w:space="0" w:color="auto"/>
        <w:left w:val="none" w:sz="0" w:space="0" w:color="auto"/>
        <w:bottom w:val="none" w:sz="0" w:space="0" w:color="auto"/>
        <w:right w:val="none" w:sz="0" w:space="0" w:color="auto"/>
      </w:divBdr>
    </w:div>
    <w:div w:id="467358851">
      <w:bodyDiv w:val="1"/>
      <w:marLeft w:val="0"/>
      <w:marRight w:val="0"/>
      <w:marTop w:val="0"/>
      <w:marBottom w:val="0"/>
      <w:divBdr>
        <w:top w:val="none" w:sz="0" w:space="0" w:color="auto"/>
        <w:left w:val="none" w:sz="0" w:space="0" w:color="auto"/>
        <w:bottom w:val="none" w:sz="0" w:space="0" w:color="auto"/>
        <w:right w:val="none" w:sz="0" w:space="0" w:color="auto"/>
      </w:divBdr>
    </w:div>
    <w:div w:id="471409734">
      <w:bodyDiv w:val="1"/>
      <w:marLeft w:val="0"/>
      <w:marRight w:val="0"/>
      <w:marTop w:val="0"/>
      <w:marBottom w:val="0"/>
      <w:divBdr>
        <w:top w:val="none" w:sz="0" w:space="0" w:color="auto"/>
        <w:left w:val="none" w:sz="0" w:space="0" w:color="auto"/>
        <w:bottom w:val="none" w:sz="0" w:space="0" w:color="auto"/>
        <w:right w:val="none" w:sz="0" w:space="0" w:color="auto"/>
      </w:divBdr>
    </w:div>
    <w:div w:id="473445818">
      <w:bodyDiv w:val="1"/>
      <w:marLeft w:val="0"/>
      <w:marRight w:val="0"/>
      <w:marTop w:val="0"/>
      <w:marBottom w:val="0"/>
      <w:divBdr>
        <w:top w:val="none" w:sz="0" w:space="0" w:color="auto"/>
        <w:left w:val="none" w:sz="0" w:space="0" w:color="auto"/>
        <w:bottom w:val="none" w:sz="0" w:space="0" w:color="auto"/>
        <w:right w:val="none" w:sz="0" w:space="0" w:color="auto"/>
      </w:divBdr>
    </w:div>
    <w:div w:id="475804265">
      <w:bodyDiv w:val="1"/>
      <w:marLeft w:val="0"/>
      <w:marRight w:val="0"/>
      <w:marTop w:val="0"/>
      <w:marBottom w:val="0"/>
      <w:divBdr>
        <w:top w:val="none" w:sz="0" w:space="0" w:color="auto"/>
        <w:left w:val="none" w:sz="0" w:space="0" w:color="auto"/>
        <w:bottom w:val="none" w:sz="0" w:space="0" w:color="auto"/>
        <w:right w:val="none" w:sz="0" w:space="0" w:color="auto"/>
      </w:divBdr>
    </w:div>
    <w:div w:id="486555462">
      <w:bodyDiv w:val="1"/>
      <w:marLeft w:val="0"/>
      <w:marRight w:val="0"/>
      <w:marTop w:val="0"/>
      <w:marBottom w:val="0"/>
      <w:divBdr>
        <w:top w:val="none" w:sz="0" w:space="0" w:color="auto"/>
        <w:left w:val="none" w:sz="0" w:space="0" w:color="auto"/>
        <w:bottom w:val="none" w:sz="0" w:space="0" w:color="auto"/>
        <w:right w:val="none" w:sz="0" w:space="0" w:color="auto"/>
      </w:divBdr>
    </w:div>
    <w:div w:id="487283060">
      <w:bodyDiv w:val="1"/>
      <w:marLeft w:val="0"/>
      <w:marRight w:val="0"/>
      <w:marTop w:val="0"/>
      <w:marBottom w:val="0"/>
      <w:divBdr>
        <w:top w:val="none" w:sz="0" w:space="0" w:color="auto"/>
        <w:left w:val="none" w:sz="0" w:space="0" w:color="auto"/>
        <w:bottom w:val="none" w:sz="0" w:space="0" w:color="auto"/>
        <w:right w:val="none" w:sz="0" w:space="0" w:color="auto"/>
      </w:divBdr>
    </w:div>
    <w:div w:id="489636197">
      <w:bodyDiv w:val="1"/>
      <w:marLeft w:val="0"/>
      <w:marRight w:val="0"/>
      <w:marTop w:val="0"/>
      <w:marBottom w:val="0"/>
      <w:divBdr>
        <w:top w:val="none" w:sz="0" w:space="0" w:color="auto"/>
        <w:left w:val="none" w:sz="0" w:space="0" w:color="auto"/>
        <w:bottom w:val="none" w:sz="0" w:space="0" w:color="auto"/>
        <w:right w:val="none" w:sz="0" w:space="0" w:color="auto"/>
      </w:divBdr>
      <w:divsChild>
        <w:div w:id="154956856">
          <w:marLeft w:val="480"/>
          <w:marRight w:val="0"/>
          <w:marTop w:val="0"/>
          <w:marBottom w:val="0"/>
          <w:divBdr>
            <w:top w:val="none" w:sz="0" w:space="0" w:color="auto"/>
            <w:left w:val="none" w:sz="0" w:space="0" w:color="auto"/>
            <w:bottom w:val="none" w:sz="0" w:space="0" w:color="auto"/>
            <w:right w:val="none" w:sz="0" w:space="0" w:color="auto"/>
          </w:divBdr>
        </w:div>
        <w:div w:id="189875597">
          <w:marLeft w:val="480"/>
          <w:marRight w:val="0"/>
          <w:marTop w:val="0"/>
          <w:marBottom w:val="0"/>
          <w:divBdr>
            <w:top w:val="none" w:sz="0" w:space="0" w:color="auto"/>
            <w:left w:val="none" w:sz="0" w:space="0" w:color="auto"/>
            <w:bottom w:val="none" w:sz="0" w:space="0" w:color="auto"/>
            <w:right w:val="none" w:sz="0" w:space="0" w:color="auto"/>
          </w:divBdr>
        </w:div>
        <w:div w:id="236595025">
          <w:marLeft w:val="480"/>
          <w:marRight w:val="0"/>
          <w:marTop w:val="0"/>
          <w:marBottom w:val="0"/>
          <w:divBdr>
            <w:top w:val="none" w:sz="0" w:space="0" w:color="auto"/>
            <w:left w:val="none" w:sz="0" w:space="0" w:color="auto"/>
            <w:bottom w:val="none" w:sz="0" w:space="0" w:color="auto"/>
            <w:right w:val="none" w:sz="0" w:space="0" w:color="auto"/>
          </w:divBdr>
        </w:div>
        <w:div w:id="256670817">
          <w:marLeft w:val="480"/>
          <w:marRight w:val="0"/>
          <w:marTop w:val="0"/>
          <w:marBottom w:val="0"/>
          <w:divBdr>
            <w:top w:val="none" w:sz="0" w:space="0" w:color="auto"/>
            <w:left w:val="none" w:sz="0" w:space="0" w:color="auto"/>
            <w:bottom w:val="none" w:sz="0" w:space="0" w:color="auto"/>
            <w:right w:val="none" w:sz="0" w:space="0" w:color="auto"/>
          </w:divBdr>
        </w:div>
        <w:div w:id="372312689">
          <w:marLeft w:val="480"/>
          <w:marRight w:val="0"/>
          <w:marTop w:val="0"/>
          <w:marBottom w:val="0"/>
          <w:divBdr>
            <w:top w:val="none" w:sz="0" w:space="0" w:color="auto"/>
            <w:left w:val="none" w:sz="0" w:space="0" w:color="auto"/>
            <w:bottom w:val="none" w:sz="0" w:space="0" w:color="auto"/>
            <w:right w:val="none" w:sz="0" w:space="0" w:color="auto"/>
          </w:divBdr>
        </w:div>
        <w:div w:id="574244664">
          <w:marLeft w:val="480"/>
          <w:marRight w:val="0"/>
          <w:marTop w:val="0"/>
          <w:marBottom w:val="0"/>
          <w:divBdr>
            <w:top w:val="none" w:sz="0" w:space="0" w:color="auto"/>
            <w:left w:val="none" w:sz="0" w:space="0" w:color="auto"/>
            <w:bottom w:val="none" w:sz="0" w:space="0" w:color="auto"/>
            <w:right w:val="none" w:sz="0" w:space="0" w:color="auto"/>
          </w:divBdr>
        </w:div>
        <w:div w:id="667098642">
          <w:marLeft w:val="480"/>
          <w:marRight w:val="0"/>
          <w:marTop w:val="0"/>
          <w:marBottom w:val="0"/>
          <w:divBdr>
            <w:top w:val="none" w:sz="0" w:space="0" w:color="auto"/>
            <w:left w:val="none" w:sz="0" w:space="0" w:color="auto"/>
            <w:bottom w:val="none" w:sz="0" w:space="0" w:color="auto"/>
            <w:right w:val="none" w:sz="0" w:space="0" w:color="auto"/>
          </w:divBdr>
        </w:div>
        <w:div w:id="855538713">
          <w:marLeft w:val="480"/>
          <w:marRight w:val="0"/>
          <w:marTop w:val="0"/>
          <w:marBottom w:val="0"/>
          <w:divBdr>
            <w:top w:val="none" w:sz="0" w:space="0" w:color="auto"/>
            <w:left w:val="none" w:sz="0" w:space="0" w:color="auto"/>
            <w:bottom w:val="none" w:sz="0" w:space="0" w:color="auto"/>
            <w:right w:val="none" w:sz="0" w:space="0" w:color="auto"/>
          </w:divBdr>
        </w:div>
        <w:div w:id="1025404215">
          <w:marLeft w:val="480"/>
          <w:marRight w:val="0"/>
          <w:marTop w:val="0"/>
          <w:marBottom w:val="0"/>
          <w:divBdr>
            <w:top w:val="none" w:sz="0" w:space="0" w:color="auto"/>
            <w:left w:val="none" w:sz="0" w:space="0" w:color="auto"/>
            <w:bottom w:val="none" w:sz="0" w:space="0" w:color="auto"/>
            <w:right w:val="none" w:sz="0" w:space="0" w:color="auto"/>
          </w:divBdr>
        </w:div>
        <w:div w:id="1054696400">
          <w:marLeft w:val="480"/>
          <w:marRight w:val="0"/>
          <w:marTop w:val="0"/>
          <w:marBottom w:val="0"/>
          <w:divBdr>
            <w:top w:val="none" w:sz="0" w:space="0" w:color="auto"/>
            <w:left w:val="none" w:sz="0" w:space="0" w:color="auto"/>
            <w:bottom w:val="none" w:sz="0" w:space="0" w:color="auto"/>
            <w:right w:val="none" w:sz="0" w:space="0" w:color="auto"/>
          </w:divBdr>
        </w:div>
        <w:div w:id="1055617139">
          <w:marLeft w:val="480"/>
          <w:marRight w:val="0"/>
          <w:marTop w:val="0"/>
          <w:marBottom w:val="0"/>
          <w:divBdr>
            <w:top w:val="none" w:sz="0" w:space="0" w:color="auto"/>
            <w:left w:val="none" w:sz="0" w:space="0" w:color="auto"/>
            <w:bottom w:val="none" w:sz="0" w:space="0" w:color="auto"/>
            <w:right w:val="none" w:sz="0" w:space="0" w:color="auto"/>
          </w:divBdr>
        </w:div>
        <w:div w:id="1377003538">
          <w:marLeft w:val="480"/>
          <w:marRight w:val="0"/>
          <w:marTop w:val="0"/>
          <w:marBottom w:val="0"/>
          <w:divBdr>
            <w:top w:val="none" w:sz="0" w:space="0" w:color="auto"/>
            <w:left w:val="none" w:sz="0" w:space="0" w:color="auto"/>
            <w:bottom w:val="none" w:sz="0" w:space="0" w:color="auto"/>
            <w:right w:val="none" w:sz="0" w:space="0" w:color="auto"/>
          </w:divBdr>
        </w:div>
        <w:div w:id="1401365016">
          <w:marLeft w:val="480"/>
          <w:marRight w:val="0"/>
          <w:marTop w:val="0"/>
          <w:marBottom w:val="0"/>
          <w:divBdr>
            <w:top w:val="none" w:sz="0" w:space="0" w:color="auto"/>
            <w:left w:val="none" w:sz="0" w:space="0" w:color="auto"/>
            <w:bottom w:val="none" w:sz="0" w:space="0" w:color="auto"/>
            <w:right w:val="none" w:sz="0" w:space="0" w:color="auto"/>
          </w:divBdr>
        </w:div>
        <w:div w:id="1909881642">
          <w:marLeft w:val="480"/>
          <w:marRight w:val="0"/>
          <w:marTop w:val="0"/>
          <w:marBottom w:val="0"/>
          <w:divBdr>
            <w:top w:val="none" w:sz="0" w:space="0" w:color="auto"/>
            <w:left w:val="none" w:sz="0" w:space="0" w:color="auto"/>
            <w:bottom w:val="none" w:sz="0" w:space="0" w:color="auto"/>
            <w:right w:val="none" w:sz="0" w:space="0" w:color="auto"/>
          </w:divBdr>
        </w:div>
        <w:div w:id="2018650849">
          <w:marLeft w:val="480"/>
          <w:marRight w:val="0"/>
          <w:marTop w:val="0"/>
          <w:marBottom w:val="0"/>
          <w:divBdr>
            <w:top w:val="none" w:sz="0" w:space="0" w:color="auto"/>
            <w:left w:val="none" w:sz="0" w:space="0" w:color="auto"/>
            <w:bottom w:val="none" w:sz="0" w:space="0" w:color="auto"/>
            <w:right w:val="none" w:sz="0" w:space="0" w:color="auto"/>
          </w:divBdr>
        </w:div>
        <w:div w:id="2070306005">
          <w:marLeft w:val="480"/>
          <w:marRight w:val="0"/>
          <w:marTop w:val="0"/>
          <w:marBottom w:val="0"/>
          <w:divBdr>
            <w:top w:val="none" w:sz="0" w:space="0" w:color="auto"/>
            <w:left w:val="none" w:sz="0" w:space="0" w:color="auto"/>
            <w:bottom w:val="none" w:sz="0" w:space="0" w:color="auto"/>
            <w:right w:val="none" w:sz="0" w:space="0" w:color="auto"/>
          </w:divBdr>
        </w:div>
      </w:divsChild>
    </w:div>
    <w:div w:id="490559542">
      <w:bodyDiv w:val="1"/>
      <w:marLeft w:val="0"/>
      <w:marRight w:val="0"/>
      <w:marTop w:val="0"/>
      <w:marBottom w:val="0"/>
      <w:divBdr>
        <w:top w:val="none" w:sz="0" w:space="0" w:color="auto"/>
        <w:left w:val="none" w:sz="0" w:space="0" w:color="auto"/>
        <w:bottom w:val="none" w:sz="0" w:space="0" w:color="auto"/>
        <w:right w:val="none" w:sz="0" w:space="0" w:color="auto"/>
      </w:divBdr>
    </w:div>
    <w:div w:id="490753389">
      <w:bodyDiv w:val="1"/>
      <w:marLeft w:val="0"/>
      <w:marRight w:val="0"/>
      <w:marTop w:val="0"/>
      <w:marBottom w:val="0"/>
      <w:divBdr>
        <w:top w:val="none" w:sz="0" w:space="0" w:color="auto"/>
        <w:left w:val="none" w:sz="0" w:space="0" w:color="auto"/>
        <w:bottom w:val="none" w:sz="0" w:space="0" w:color="auto"/>
        <w:right w:val="none" w:sz="0" w:space="0" w:color="auto"/>
      </w:divBdr>
    </w:div>
    <w:div w:id="490953000">
      <w:bodyDiv w:val="1"/>
      <w:marLeft w:val="0"/>
      <w:marRight w:val="0"/>
      <w:marTop w:val="0"/>
      <w:marBottom w:val="0"/>
      <w:divBdr>
        <w:top w:val="none" w:sz="0" w:space="0" w:color="auto"/>
        <w:left w:val="none" w:sz="0" w:space="0" w:color="auto"/>
        <w:bottom w:val="none" w:sz="0" w:space="0" w:color="auto"/>
        <w:right w:val="none" w:sz="0" w:space="0" w:color="auto"/>
      </w:divBdr>
    </w:div>
    <w:div w:id="494221690">
      <w:bodyDiv w:val="1"/>
      <w:marLeft w:val="0"/>
      <w:marRight w:val="0"/>
      <w:marTop w:val="0"/>
      <w:marBottom w:val="0"/>
      <w:divBdr>
        <w:top w:val="none" w:sz="0" w:space="0" w:color="auto"/>
        <w:left w:val="none" w:sz="0" w:space="0" w:color="auto"/>
        <w:bottom w:val="none" w:sz="0" w:space="0" w:color="auto"/>
        <w:right w:val="none" w:sz="0" w:space="0" w:color="auto"/>
      </w:divBdr>
    </w:div>
    <w:div w:id="505756249">
      <w:bodyDiv w:val="1"/>
      <w:marLeft w:val="0"/>
      <w:marRight w:val="0"/>
      <w:marTop w:val="0"/>
      <w:marBottom w:val="0"/>
      <w:divBdr>
        <w:top w:val="none" w:sz="0" w:space="0" w:color="auto"/>
        <w:left w:val="none" w:sz="0" w:space="0" w:color="auto"/>
        <w:bottom w:val="none" w:sz="0" w:space="0" w:color="auto"/>
        <w:right w:val="none" w:sz="0" w:space="0" w:color="auto"/>
      </w:divBdr>
    </w:div>
    <w:div w:id="518932782">
      <w:bodyDiv w:val="1"/>
      <w:marLeft w:val="0"/>
      <w:marRight w:val="0"/>
      <w:marTop w:val="0"/>
      <w:marBottom w:val="0"/>
      <w:divBdr>
        <w:top w:val="none" w:sz="0" w:space="0" w:color="auto"/>
        <w:left w:val="none" w:sz="0" w:space="0" w:color="auto"/>
        <w:bottom w:val="none" w:sz="0" w:space="0" w:color="auto"/>
        <w:right w:val="none" w:sz="0" w:space="0" w:color="auto"/>
      </w:divBdr>
    </w:div>
    <w:div w:id="520047915">
      <w:bodyDiv w:val="1"/>
      <w:marLeft w:val="0"/>
      <w:marRight w:val="0"/>
      <w:marTop w:val="0"/>
      <w:marBottom w:val="0"/>
      <w:divBdr>
        <w:top w:val="none" w:sz="0" w:space="0" w:color="auto"/>
        <w:left w:val="none" w:sz="0" w:space="0" w:color="auto"/>
        <w:bottom w:val="none" w:sz="0" w:space="0" w:color="auto"/>
        <w:right w:val="none" w:sz="0" w:space="0" w:color="auto"/>
      </w:divBdr>
    </w:div>
    <w:div w:id="524556586">
      <w:bodyDiv w:val="1"/>
      <w:marLeft w:val="0"/>
      <w:marRight w:val="0"/>
      <w:marTop w:val="0"/>
      <w:marBottom w:val="0"/>
      <w:divBdr>
        <w:top w:val="none" w:sz="0" w:space="0" w:color="auto"/>
        <w:left w:val="none" w:sz="0" w:space="0" w:color="auto"/>
        <w:bottom w:val="none" w:sz="0" w:space="0" w:color="auto"/>
        <w:right w:val="none" w:sz="0" w:space="0" w:color="auto"/>
      </w:divBdr>
    </w:div>
    <w:div w:id="527719776">
      <w:bodyDiv w:val="1"/>
      <w:marLeft w:val="0"/>
      <w:marRight w:val="0"/>
      <w:marTop w:val="0"/>
      <w:marBottom w:val="0"/>
      <w:divBdr>
        <w:top w:val="none" w:sz="0" w:space="0" w:color="auto"/>
        <w:left w:val="none" w:sz="0" w:space="0" w:color="auto"/>
        <w:bottom w:val="none" w:sz="0" w:space="0" w:color="auto"/>
        <w:right w:val="none" w:sz="0" w:space="0" w:color="auto"/>
      </w:divBdr>
    </w:div>
    <w:div w:id="547030160">
      <w:bodyDiv w:val="1"/>
      <w:marLeft w:val="0"/>
      <w:marRight w:val="0"/>
      <w:marTop w:val="0"/>
      <w:marBottom w:val="0"/>
      <w:divBdr>
        <w:top w:val="none" w:sz="0" w:space="0" w:color="auto"/>
        <w:left w:val="none" w:sz="0" w:space="0" w:color="auto"/>
        <w:bottom w:val="none" w:sz="0" w:space="0" w:color="auto"/>
        <w:right w:val="none" w:sz="0" w:space="0" w:color="auto"/>
      </w:divBdr>
    </w:div>
    <w:div w:id="556670589">
      <w:bodyDiv w:val="1"/>
      <w:marLeft w:val="0"/>
      <w:marRight w:val="0"/>
      <w:marTop w:val="0"/>
      <w:marBottom w:val="0"/>
      <w:divBdr>
        <w:top w:val="none" w:sz="0" w:space="0" w:color="auto"/>
        <w:left w:val="none" w:sz="0" w:space="0" w:color="auto"/>
        <w:bottom w:val="none" w:sz="0" w:space="0" w:color="auto"/>
        <w:right w:val="none" w:sz="0" w:space="0" w:color="auto"/>
      </w:divBdr>
    </w:div>
    <w:div w:id="561600964">
      <w:bodyDiv w:val="1"/>
      <w:marLeft w:val="0"/>
      <w:marRight w:val="0"/>
      <w:marTop w:val="0"/>
      <w:marBottom w:val="0"/>
      <w:divBdr>
        <w:top w:val="none" w:sz="0" w:space="0" w:color="auto"/>
        <w:left w:val="none" w:sz="0" w:space="0" w:color="auto"/>
        <w:bottom w:val="none" w:sz="0" w:space="0" w:color="auto"/>
        <w:right w:val="none" w:sz="0" w:space="0" w:color="auto"/>
      </w:divBdr>
    </w:div>
    <w:div w:id="562840168">
      <w:bodyDiv w:val="1"/>
      <w:marLeft w:val="0"/>
      <w:marRight w:val="0"/>
      <w:marTop w:val="0"/>
      <w:marBottom w:val="0"/>
      <w:divBdr>
        <w:top w:val="none" w:sz="0" w:space="0" w:color="auto"/>
        <w:left w:val="none" w:sz="0" w:space="0" w:color="auto"/>
        <w:bottom w:val="none" w:sz="0" w:space="0" w:color="auto"/>
        <w:right w:val="none" w:sz="0" w:space="0" w:color="auto"/>
      </w:divBdr>
    </w:div>
    <w:div w:id="567346797">
      <w:bodyDiv w:val="1"/>
      <w:marLeft w:val="0"/>
      <w:marRight w:val="0"/>
      <w:marTop w:val="0"/>
      <w:marBottom w:val="0"/>
      <w:divBdr>
        <w:top w:val="none" w:sz="0" w:space="0" w:color="auto"/>
        <w:left w:val="none" w:sz="0" w:space="0" w:color="auto"/>
        <w:bottom w:val="none" w:sz="0" w:space="0" w:color="auto"/>
        <w:right w:val="none" w:sz="0" w:space="0" w:color="auto"/>
      </w:divBdr>
    </w:div>
    <w:div w:id="578444429">
      <w:bodyDiv w:val="1"/>
      <w:marLeft w:val="0"/>
      <w:marRight w:val="0"/>
      <w:marTop w:val="0"/>
      <w:marBottom w:val="0"/>
      <w:divBdr>
        <w:top w:val="none" w:sz="0" w:space="0" w:color="auto"/>
        <w:left w:val="none" w:sz="0" w:space="0" w:color="auto"/>
        <w:bottom w:val="none" w:sz="0" w:space="0" w:color="auto"/>
        <w:right w:val="none" w:sz="0" w:space="0" w:color="auto"/>
      </w:divBdr>
    </w:div>
    <w:div w:id="585725785">
      <w:bodyDiv w:val="1"/>
      <w:marLeft w:val="0"/>
      <w:marRight w:val="0"/>
      <w:marTop w:val="0"/>
      <w:marBottom w:val="0"/>
      <w:divBdr>
        <w:top w:val="none" w:sz="0" w:space="0" w:color="auto"/>
        <w:left w:val="none" w:sz="0" w:space="0" w:color="auto"/>
        <w:bottom w:val="none" w:sz="0" w:space="0" w:color="auto"/>
        <w:right w:val="none" w:sz="0" w:space="0" w:color="auto"/>
      </w:divBdr>
    </w:div>
    <w:div w:id="587270198">
      <w:bodyDiv w:val="1"/>
      <w:marLeft w:val="0"/>
      <w:marRight w:val="0"/>
      <w:marTop w:val="0"/>
      <w:marBottom w:val="0"/>
      <w:divBdr>
        <w:top w:val="none" w:sz="0" w:space="0" w:color="auto"/>
        <w:left w:val="none" w:sz="0" w:space="0" w:color="auto"/>
        <w:bottom w:val="none" w:sz="0" w:space="0" w:color="auto"/>
        <w:right w:val="none" w:sz="0" w:space="0" w:color="auto"/>
      </w:divBdr>
    </w:div>
    <w:div w:id="591936993">
      <w:bodyDiv w:val="1"/>
      <w:marLeft w:val="0"/>
      <w:marRight w:val="0"/>
      <w:marTop w:val="0"/>
      <w:marBottom w:val="0"/>
      <w:divBdr>
        <w:top w:val="none" w:sz="0" w:space="0" w:color="auto"/>
        <w:left w:val="none" w:sz="0" w:space="0" w:color="auto"/>
        <w:bottom w:val="none" w:sz="0" w:space="0" w:color="auto"/>
        <w:right w:val="none" w:sz="0" w:space="0" w:color="auto"/>
      </w:divBdr>
      <w:divsChild>
        <w:div w:id="67073855">
          <w:marLeft w:val="480"/>
          <w:marRight w:val="0"/>
          <w:marTop w:val="0"/>
          <w:marBottom w:val="0"/>
          <w:divBdr>
            <w:top w:val="none" w:sz="0" w:space="0" w:color="auto"/>
            <w:left w:val="none" w:sz="0" w:space="0" w:color="auto"/>
            <w:bottom w:val="none" w:sz="0" w:space="0" w:color="auto"/>
            <w:right w:val="none" w:sz="0" w:space="0" w:color="auto"/>
          </w:divBdr>
        </w:div>
        <w:div w:id="254559361">
          <w:marLeft w:val="480"/>
          <w:marRight w:val="0"/>
          <w:marTop w:val="0"/>
          <w:marBottom w:val="0"/>
          <w:divBdr>
            <w:top w:val="none" w:sz="0" w:space="0" w:color="auto"/>
            <w:left w:val="none" w:sz="0" w:space="0" w:color="auto"/>
            <w:bottom w:val="none" w:sz="0" w:space="0" w:color="auto"/>
            <w:right w:val="none" w:sz="0" w:space="0" w:color="auto"/>
          </w:divBdr>
        </w:div>
        <w:div w:id="484707775">
          <w:marLeft w:val="480"/>
          <w:marRight w:val="0"/>
          <w:marTop w:val="0"/>
          <w:marBottom w:val="0"/>
          <w:divBdr>
            <w:top w:val="none" w:sz="0" w:space="0" w:color="auto"/>
            <w:left w:val="none" w:sz="0" w:space="0" w:color="auto"/>
            <w:bottom w:val="none" w:sz="0" w:space="0" w:color="auto"/>
            <w:right w:val="none" w:sz="0" w:space="0" w:color="auto"/>
          </w:divBdr>
        </w:div>
        <w:div w:id="490876882">
          <w:marLeft w:val="480"/>
          <w:marRight w:val="0"/>
          <w:marTop w:val="0"/>
          <w:marBottom w:val="0"/>
          <w:divBdr>
            <w:top w:val="none" w:sz="0" w:space="0" w:color="auto"/>
            <w:left w:val="none" w:sz="0" w:space="0" w:color="auto"/>
            <w:bottom w:val="none" w:sz="0" w:space="0" w:color="auto"/>
            <w:right w:val="none" w:sz="0" w:space="0" w:color="auto"/>
          </w:divBdr>
        </w:div>
        <w:div w:id="609625769">
          <w:marLeft w:val="480"/>
          <w:marRight w:val="0"/>
          <w:marTop w:val="0"/>
          <w:marBottom w:val="0"/>
          <w:divBdr>
            <w:top w:val="none" w:sz="0" w:space="0" w:color="auto"/>
            <w:left w:val="none" w:sz="0" w:space="0" w:color="auto"/>
            <w:bottom w:val="none" w:sz="0" w:space="0" w:color="auto"/>
            <w:right w:val="none" w:sz="0" w:space="0" w:color="auto"/>
          </w:divBdr>
        </w:div>
        <w:div w:id="705445114">
          <w:marLeft w:val="480"/>
          <w:marRight w:val="0"/>
          <w:marTop w:val="0"/>
          <w:marBottom w:val="0"/>
          <w:divBdr>
            <w:top w:val="none" w:sz="0" w:space="0" w:color="auto"/>
            <w:left w:val="none" w:sz="0" w:space="0" w:color="auto"/>
            <w:bottom w:val="none" w:sz="0" w:space="0" w:color="auto"/>
            <w:right w:val="none" w:sz="0" w:space="0" w:color="auto"/>
          </w:divBdr>
        </w:div>
        <w:div w:id="818574348">
          <w:marLeft w:val="480"/>
          <w:marRight w:val="0"/>
          <w:marTop w:val="0"/>
          <w:marBottom w:val="0"/>
          <w:divBdr>
            <w:top w:val="none" w:sz="0" w:space="0" w:color="auto"/>
            <w:left w:val="none" w:sz="0" w:space="0" w:color="auto"/>
            <w:bottom w:val="none" w:sz="0" w:space="0" w:color="auto"/>
            <w:right w:val="none" w:sz="0" w:space="0" w:color="auto"/>
          </w:divBdr>
        </w:div>
        <w:div w:id="882446615">
          <w:marLeft w:val="480"/>
          <w:marRight w:val="0"/>
          <w:marTop w:val="0"/>
          <w:marBottom w:val="0"/>
          <w:divBdr>
            <w:top w:val="none" w:sz="0" w:space="0" w:color="auto"/>
            <w:left w:val="none" w:sz="0" w:space="0" w:color="auto"/>
            <w:bottom w:val="none" w:sz="0" w:space="0" w:color="auto"/>
            <w:right w:val="none" w:sz="0" w:space="0" w:color="auto"/>
          </w:divBdr>
        </w:div>
        <w:div w:id="1078015116">
          <w:marLeft w:val="480"/>
          <w:marRight w:val="0"/>
          <w:marTop w:val="0"/>
          <w:marBottom w:val="0"/>
          <w:divBdr>
            <w:top w:val="none" w:sz="0" w:space="0" w:color="auto"/>
            <w:left w:val="none" w:sz="0" w:space="0" w:color="auto"/>
            <w:bottom w:val="none" w:sz="0" w:space="0" w:color="auto"/>
            <w:right w:val="none" w:sz="0" w:space="0" w:color="auto"/>
          </w:divBdr>
        </w:div>
        <w:div w:id="1150173009">
          <w:marLeft w:val="480"/>
          <w:marRight w:val="0"/>
          <w:marTop w:val="0"/>
          <w:marBottom w:val="0"/>
          <w:divBdr>
            <w:top w:val="none" w:sz="0" w:space="0" w:color="auto"/>
            <w:left w:val="none" w:sz="0" w:space="0" w:color="auto"/>
            <w:bottom w:val="none" w:sz="0" w:space="0" w:color="auto"/>
            <w:right w:val="none" w:sz="0" w:space="0" w:color="auto"/>
          </w:divBdr>
        </w:div>
        <w:div w:id="1381859276">
          <w:marLeft w:val="480"/>
          <w:marRight w:val="0"/>
          <w:marTop w:val="0"/>
          <w:marBottom w:val="0"/>
          <w:divBdr>
            <w:top w:val="none" w:sz="0" w:space="0" w:color="auto"/>
            <w:left w:val="none" w:sz="0" w:space="0" w:color="auto"/>
            <w:bottom w:val="none" w:sz="0" w:space="0" w:color="auto"/>
            <w:right w:val="none" w:sz="0" w:space="0" w:color="auto"/>
          </w:divBdr>
        </w:div>
        <w:div w:id="1722708010">
          <w:marLeft w:val="480"/>
          <w:marRight w:val="0"/>
          <w:marTop w:val="0"/>
          <w:marBottom w:val="0"/>
          <w:divBdr>
            <w:top w:val="none" w:sz="0" w:space="0" w:color="auto"/>
            <w:left w:val="none" w:sz="0" w:space="0" w:color="auto"/>
            <w:bottom w:val="none" w:sz="0" w:space="0" w:color="auto"/>
            <w:right w:val="none" w:sz="0" w:space="0" w:color="auto"/>
          </w:divBdr>
        </w:div>
        <w:div w:id="1849786078">
          <w:marLeft w:val="480"/>
          <w:marRight w:val="0"/>
          <w:marTop w:val="0"/>
          <w:marBottom w:val="0"/>
          <w:divBdr>
            <w:top w:val="none" w:sz="0" w:space="0" w:color="auto"/>
            <w:left w:val="none" w:sz="0" w:space="0" w:color="auto"/>
            <w:bottom w:val="none" w:sz="0" w:space="0" w:color="auto"/>
            <w:right w:val="none" w:sz="0" w:space="0" w:color="auto"/>
          </w:divBdr>
        </w:div>
        <w:div w:id="1921670698">
          <w:marLeft w:val="480"/>
          <w:marRight w:val="0"/>
          <w:marTop w:val="0"/>
          <w:marBottom w:val="0"/>
          <w:divBdr>
            <w:top w:val="none" w:sz="0" w:space="0" w:color="auto"/>
            <w:left w:val="none" w:sz="0" w:space="0" w:color="auto"/>
            <w:bottom w:val="none" w:sz="0" w:space="0" w:color="auto"/>
            <w:right w:val="none" w:sz="0" w:space="0" w:color="auto"/>
          </w:divBdr>
        </w:div>
        <w:div w:id="2004043967">
          <w:marLeft w:val="480"/>
          <w:marRight w:val="0"/>
          <w:marTop w:val="0"/>
          <w:marBottom w:val="0"/>
          <w:divBdr>
            <w:top w:val="none" w:sz="0" w:space="0" w:color="auto"/>
            <w:left w:val="none" w:sz="0" w:space="0" w:color="auto"/>
            <w:bottom w:val="none" w:sz="0" w:space="0" w:color="auto"/>
            <w:right w:val="none" w:sz="0" w:space="0" w:color="auto"/>
          </w:divBdr>
        </w:div>
      </w:divsChild>
    </w:div>
    <w:div w:id="593364483">
      <w:bodyDiv w:val="1"/>
      <w:marLeft w:val="0"/>
      <w:marRight w:val="0"/>
      <w:marTop w:val="0"/>
      <w:marBottom w:val="0"/>
      <w:divBdr>
        <w:top w:val="none" w:sz="0" w:space="0" w:color="auto"/>
        <w:left w:val="none" w:sz="0" w:space="0" w:color="auto"/>
        <w:bottom w:val="none" w:sz="0" w:space="0" w:color="auto"/>
        <w:right w:val="none" w:sz="0" w:space="0" w:color="auto"/>
      </w:divBdr>
    </w:div>
    <w:div w:id="596448126">
      <w:bodyDiv w:val="1"/>
      <w:marLeft w:val="0"/>
      <w:marRight w:val="0"/>
      <w:marTop w:val="0"/>
      <w:marBottom w:val="0"/>
      <w:divBdr>
        <w:top w:val="none" w:sz="0" w:space="0" w:color="auto"/>
        <w:left w:val="none" w:sz="0" w:space="0" w:color="auto"/>
        <w:bottom w:val="none" w:sz="0" w:space="0" w:color="auto"/>
        <w:right w:val="none" w:sz="0" w:space="0" w:color="auto"/>
      </w:divBdr>
      <w:divsChild>
        <w:div w:id="7368401">
          <w:marLeft w:val="480"/>
          <w:marRight w:val="0"/>
          <w:marTop w:val="0"/>
          <w:marBottom w:val="0"/>
          <w:divBdr>
            <w:top w:val="none" w:sz="0" w:space="0" w:color="auto"/>
            <w:left w:val="none" w:sz="0" w:space="0" w:color="auto"/>
            <w:bottom w:val="none" w:sz="0" w:space="0" w:color="auto"/>
            <w:right w:val="none" w:sz="0" w:space="0" w:color="auto"/>
          </w:divBdr>
        </w:div>
        <w:div w:id="73554032">
          <w:marLeft w:val="480"/>
          <w:marRight w:val="0"/>
          <w:marTop w:val="0"/>
          <w:marBottom w:val="0"/>
          <w:divBdr>
            <w:top w:val="none" w:sz="0" w:space="0" w:color="auto"/>
            <w:left w:val="none" w:sz="0" w:space="0" w:color="auto"/>
            <w:bottom w:val="none" w:sz="0" w:space="0" w:color="auto"/>
            <w:right w:val="none" w:sz="0" w:space="0" w:color="auto"/>
          </w:divBdr>
        </w:div>
        <w:div w:id="106630922">
          <w:marLeft w:val="480"/>
          <w:marRight w:val="0"/>
          <w:marTop w:val="0"/>
          <w:marBottom w:val="0"/>
          <w:divBdr>
            <w:top w:val="none" w:sz="0" w:space="0" w:color="auto"/>
            <w:left w:val="none" w:sz="0" w:space="0" w:color="auto"/>
            <w:bottom w:val="none" w:sz="0" w:space="0" w:color="auto"/>
            <w:right w:val="none" w:sz="0" w:space="0" w:color="auto"/>
          </w:divBdr>
        </w:div>
        <w:div w:id="136731056">
          <w:marLeft w:val="480"/>
          <w:marRight w:val="0"/>
          <w:marTop w:val="0"/>
          <w:marBottom w:val="0"/>
          <w:divBdr>
            <w:top w:val="none" w:sz="0" w:space="0" w:color="auto"/>
            <w:left w:val="none" w:sz="0" w:space="0" w:color="auto"/>
            <w:bottom w:val="none" w:sz="0" w:space="0" w:color="auto"/>
            <w:right w:val="none" w:sz="0" w:space="0" w:color="auto"/>
          </w:divBdr>
        </w:div>
        <w:div w:id="147325426">
          <w:marLeft w:val="480"/>
          <w:marRight w:val="0"/>
          <w:marTop w:val="0"/>
          <w:marBottom w:val="0"/>
          <w:divBdr>
            <w:top w:val="none" w:sz="0" w:space="0" w:color="auto"/>
            <w:left w:val="none" w:sz="0" w:space="0" w:color="auto"/>
            <w:bottom w:val="none" w:sz="0" w:space="0" w:color="auto"/>
            <w:right w:val="none" w:sz="0" w:space="0" w:color="auto"/>
          </w:divBdr>
        </w:div>
        <w:div w:id="327945389">
          <w:marLeft w:val="480"/>
          <w:marRight w:val="0"/>
          <w:marTop w:val="0"/>
          <w:marBottom w:val="0"/>
          <w:divBdr>
            <w:top w:val="none" w:sz="0" w:space="0" w:color="auto"/>
            <w:left w:val="none" w:sz="0" w:space="0" w:color="auto"/>
            <w:bottom w:val="none" w:sz="0" w:space="0" w:color="auto"/>
            <w:right w:val="none" w:sz="0" w:space="0" w:color="auto"/>
          </w:divBdr>
        </w:div>
        <w:div w:id="583421311">
          <w:marLeft w:val="480"/>
          <w:marRight w:val="0"/>
          <w:marTop w:val="0"/>
          <w:marBottom w:val="0"/>
          <w:divBdr>
            <w:top w:val="none" w:sz="0" w:space="0" w:color="auto"/>
            <w:left w:val="none" w:sz="0" w:space="0" w:color="auto"/>
            <w:bottom w:val="none" w:sz="0" w:space="0" w:color="auto"/>
            <w:right w:val="none" w:sz="0" w:space="0" w:color="auto"/>
          </w:divBdr>
        </w:div>
        <w:div w:id="633145314">
          <w:marLeft w:val="480"/>
          <w:marRight w:val="0"/>
          <w:marTop w:val="0"/>
          <w:marBottom w:val="0"/>
          <w:divBdr>
            <w:top w:val="none" w:sz="0" w:space="0" w:color="auto"/>
            <w:left w:val="none" w:sz="0" w:space="0" w:color="auto"/>
            <w:bottom w:val="none" w:sz="0" w:space="0" w:color="auto"/>
            <w:right w:val="none" w:sz="0" w:space="0" w:color="auto"/>
          </w:divBdr>
        </w:div>
        <w:div w:id="661278400">
          <w:marLeft w:val="480"/>
          <w:marRight w:val="0"/>
          <w:marTop w:val="0"/>
          <w:marBottom w:val="0"/>
          <w:divBdr>
            <w:top w:val="none" w:sz="0" w:space="0" w:color="auto"/>
            <w:left w:val="none" w:sz="0" w:space="0" w:color="auto"/>
            <w:bottom w:val="none" w:sz="0" w:space="0" w:color="auto"/>
            <w:right w:val="none" w:sz="0" w:space="0" w:color="auto"/>
          </w:divBdr>
        </w:div>
        <w:div w:id="671034668">
          <w:marLeft w:val="480"/>
          <w:marRight w:val="0"/>
          <w:marTop w:val="0"/>
          <w:marBottom w:val="0"/>
          <w:divBdr>
            <w:top w:val="none" w:sz="0" w:space="0" w:color="auto"/>
            <w:left w:val="none" w:sz="0" w:space="0" w:color="auto"/>
            <w:bottom w:val="none" w:sz="0" w:space="0" w:color="auto"/>
            <w:right w:val="none" w:sz="0" w:space="0" w:color="auto"/>
          </w:divBdr>
        </w:div>
        <w:div w:id="738672757">
          <w:marLeft w:val="480"/>
          <w:marRight w:val="0"/>
          <w:marTop w:val="0"/>
          <w:marBottom w:val="0"/>
          <w:divBdr>
            <w:top w:val="none" w:sz="0" w:space="0" w:color="auto"/>
            <w:left w:val="none" w:sz="0" w:space="0" w:color="auto"/>
            <w:bottom w:val="none" w:sz="0" w:space="0" w:color="auto"/>
            <w:right w:val="none" w:sz="0" w:space="0" w:color="auto"/>
          </w:divBdr>
        </w:div>
        <w:div w:id="889072541">
          <w:marLeft w:val="480"/>
          <w:marRight w:val="0"/>
          <w:marTop w:val="0"/>
          <w:marBottom w:val="0"/>
          <w:divBdr>
            <w:top w:val="none" w:sz="0" w:space="0" w:color="auto"/>
            <w:left w:val="none" w:sz="0" w:space="0" w:color="auto"/>
            <w:bottom w:val="none" w:sz="0" w:space="0" w:color="auto"/>
            <w:right w:val="none" w:sz="0" w:space="0" w:color="auto"/>
          </w:divBdr>
        </w:div>
        <w:div w:id="957447392">
          <w:marLeft w:val="480"/>
          <w:marRight w:val="0"/>
          <w:marTop w:val="0"/>
          <w:marBottom w:val="0"/>
          <w:divBdr>
            <w:top w:val="none" w:sz="0" w:space="0" w:color="auto"/>
            <w:left w:val="none" w:sz="0" w:space="0" w:color="auto"/>
            <w:bottom w:val="none" w:sz="0" w:space="0" w:color="auto"/>
            <w:right w:val="none" w:sz="0" w:space="0" w:color="auto"/>
          </w:divBdr>
        </w:div>
        <w:div w:id="979306957">
          <w:marLeft w:val="480"/>
          <w:marRight w:val="0"/>
          <w:marTop w:val="0"/>
          <w:marBottom w:val="0"/>
          <w:divBdr>
            <w:top w:val="none" w:sz="0" w:space="0" w:color="auto"/>
            <w:left w:val="none" w:sz="0" w:space="0" w:color="auto"/>
            <w:bottom w:val="none" w:sz="0" w:space="0" w:color="auto"/>
            <w:right w:val="none" w:sz="0" w:space="0" w:color="auto"/>
          </w:divBdr>
        </w:div>
        <w:div w:id="1052926337">
          <w:marLeft w:val="480"/>
          <w:marRight w:val="0"/>
          <w:marTop w:val="0"/>
          <w:marBottom w:val="0"/>
          <w:divBdr>
            <w:top w:val="none" w:sz="0" w:space="0" w:color="auto"/>
            <w:left w:val="none" w:sz="0" w:space="0" w:color="auto"/>
            <w:bottom w:val="none" w:sz="0" w:space="0" w:color="auto"/>
            <w:right w:val="none" w:sz="0" w:space="0" w:color="auto"/>
          </w:divBdr>
        </w:div>
        <w:div w:id="1159537219">
          <w:marLeft w:val="480"/>
          <w:marRight w:val="0"/>
          <w:marTop w:val="0"/>
          <w:marBottom w:val="0"/>
          <w:divBdr>
            <w:top w:val="none" w:sz="0" w:space="0" w:color="auto"/>
            <w:left w:val="none" w:sz="0" w:space="0" w:color="auto"/>
            <w:bottom w:val="none" w:sz="0" w:space="0" w:color="auto"/>
            <w:right w:val="none" w:sz="0" w:space="0" w:color="auto"/>
          </w:divBdr>
        </w:div>
        <w:div w:id="1179000632">
          <w:marLeft w:val="480"/>
          <w:marRight w:val="0"/>
          <w:marTop w:val="0"/>
          <w:marBottom w:val="0"/>
          <w:divBdr>
            <w:top w:val="none" w:sz="0" w:space="0" w:color="auto"/>
            <w:left w:val="none" w:sz="0" w:space="0" w:color="auto"/>
            <w:bottom w:val="none" w:sz="0" w:space="0" w:color="auto"/>
            <w:right w:val="none" w:sz="0" w:space="0" w:color="auto"/>
          </w:divBdr>
        </w:div>
        <w:div w:id="1198813951">
          <w:marLeft w:val="480"/>
          <w:marRight w:val="0"/>
          <w:marTop w:val="0"/>
          <w:marBottom w:val="0"/>
          <w:divBdr>
            <w:top w:val="none" w:sz="0" w:space="0" w:color="auto"/>
            <w:left w:val="none" w:sz="0" w:space="0" w:color="auto"/>
            <w:bottom w:val="none" w:sz="0" w:space="0" w:color="auto"/>
            <w:right w:val="none" w:sz="0" w:space="0" w:color="auto"/>
          </w:divBdr>
        </w:div>
        <w:div w:id="1366755220">
          <w:marLeft w:val="480"/>
          <w:marRight w:val="0"/>
          <w:marTop w:val="0"/>
          <w:marBottom w:val="0"/>
          <w:divBdr>
            <w:top w:val="none" w:sz="0" w:space="0" w:color="auto"/>
            <w:left w:val="none" w:sz="0" w:space="0" w:color="auto"/>
            <w:bottom w:val="none" w:sz="0" w:space="0" w:color="auto"/>
            <w:right w:val="none" w:sz="0" w:space="0" w:color="auto"/>
          </w:divBdr>
        </w:div>
        <w:div w:id="1472669964">
          <w:marLeft w:val="480"/>
          <w:marRight w:val="0"/>
          <w:marTop w:val="0"/>
          <w:marBottom w:val="0"/>
          <w:divBdr>
            <w:top w:val="none" w:sz="0" w:space="0" w:color="auto"/>
            <w:left w:val="none" w:sz="0" w:space="0" w:color="auto"/>
            <w:bottom w:val="none" w:sz="0" w:space="0" w:color="auto"/>
            <w:right w:val="none" w:sz="0" w:space="0" w:color="auto"/>
          </w:divBdr>
        </w:div>
        <w:div w:id="1556358137">
          <w:marLeft w:val="480"/>
          <w:marRight w:val="0"/>
          <w:marTop w:val="0"/>
          <w:marBottom w:val="0"/>
          <w:divBdr>
            <w:top w:val="none" w:sz="0" w:space="0" w:color="auto"/>
            <w:left w:val="none" w:sz="0" w:space="0" w:color="auto"/>
            <w:bottom w:val="none" w:sz="0" w:space="0" w:color="auto"/>
            <w:right w:val="none" w:sz="0" w:space="0" w:color="auto"/>
          </w:divBdr>
        </w:div>
        <w:div w:id="1618828735">
          <w:marLeft w:val="480"/>
          <w:marRight w:val="0"/>
          <w:marTop w:val="0"/>
          <w:marBottom w:val="0"/>
          <w:divBdr>
            <w:top w:val="none" w:sz="0" w:space="0" w:color="auto"/>
            <w:left w:val="none" w:sz="0" w:space="0" w:color="auto"/>
            <w:bottom w:val="none" w:sz="0" w:space="0" w:color="auto"/>
            <w:right w:val="none" w:sz="0" w:space="0" w:color="auto"/>
          </w:divBdr>
        </w:div>
        <w:div w:id="1742095491">
          <w:marLeft w:val="480"/>
          <w:marRight w:val="0"/>
          <w:marTop w:val="0"/>
          <w:marBottom w:val="0"/>
          <w:divBdr>
            <w:top w:val="none" w:sz="0" w:space="0" w:color="auto"/>
            <w:left w:val="none" w:sz="0" w:space="0" w:color="auto"/>
            <w:bottom w:val="none" w:sz="0" w:space="0" w:color="auto"/>
            <w:right w:val="none" w:sz="0" w:space="0" w:color="auto"/>
          </w:divBdr>
        </w:div>
        <w:div w:id="1752116247">
          <w:marLeft w:val="480"/>
          <w:marRight w:val="0"/>
          <w:marTop w:val="0"/>
          <w:marBottom w:val="0"/>
          <w:divBdr>
            <w:top w:val="none" w:sz="0" w:space="0" w:color="auto"/>
            <w:left w:val="none" w:sz="0" w:space="0" w:color="auto"/>
            <w:bottom w:val="none" w:sz="0" w:space="0" w:color="auto"/>
            <w:right w:val="none" w:sz="0" w:space="0" w:color="auto"/>
          </w:divBdr>
        </w:div>
        <w:div w:id="1842042706">
          <w:marLeft w:val="480"/>
          <w:marRight w:val="0"/>
          <w:marTop w:val="0"/>
          <w:marBottom w:val="0"/>
          <w:divBdr>
            <w:top w:val="none" w:sz="0" w:space="0" w:color="auto"/>
            <w:left w:val="none" w:sz="0" w:space="0" w:color="auto"/>
            <w:bottom w:val="none" w:sz="0" w:space="0" w:color="auto"/>
            <w:right w:val="none" w:sz="0" w:space="0" w:color="auto"/>
          </w:divBdr>
        </w:div>
        <w:div w:id="1949434851">
          <w:marLeft w:val="480"/>
          <w:marRight w:val="0"/>
          <w:marTop w:val="0"/>
          <w:marBottom w:val="0"/>
          <w:divBdr>
            <w:top w:val="none" w:sz="0" w:space="0" w:color="auto"/>
            <w:left w:val="none" w:sz="0" w:space="0" w:color="auto"/>
            <w:bottom w:val="none" w:sz="0" w:space="0" w:color="auto"/>
            <w:right w:val="none" w:sz="0" w:space="0" w:color="auto"/>
          </w:divBdr>
        </w:div>
        <w:div w:id="1992782430">
          <w:marLeft w:val="480"/>
          <w:marRight w:val="0"/>
          <w:marTop w:val="0"/>
          <w:marBottom w:val="0"/>
          <w:divBdr>
            <w:top w:val="none" w:sz="0" w:space="0" w:color="auto"/>
            <w:left w:val="none" w:sz="0" w:space="0" w:color="auto"/>
            <w:bottom w:val="none" w:sz="0" w:space="0" w:color="auto"/>
            <w:right w:val="none" w:sz="0" w:space="0" w:color="auto"/>
          </w:divBdr>
        </w:div>
        <w:div w:id="2006132196">
          <w:marLeft w:val="480"/>
          <w:marRight w:val="0"/>
          <w:marTop w:val="0"/>
          <w:marBottom w:val="0"/>
          <w:divBdr>
            <w:top w:val="none" w:sz="0" w:space="0" w:color="auto"/>
            <w:left w:val="none" w:sz="0" w:space="0" w:color="auto"/>
            <w:bottom w:val="none" w:sz="0" w:space="0" w:color="auto"/>
            <w:right w:val="none" w:sz="0" w:space="0" w:color="auto"/>
          </w:divBdr>
        </w:div>
        <w:div w:id="2007174183">
          <w:marLeft w:val="480"/>
          <w:marRight w:val="0"/>
          <w:marTop w:val="0"/>
          <w:marBottom w:val="0"/>
          <w:divBdr>
            <w:top w:val="none" w:sz="0" w:space="0" w:color="auto"/>
            <w:left w:val="none" w:sz="0" w:space="0" w:color="auto"/>
            <w:bottom w:val="none" w:sz="0" w:space="0" w:color="auto"/>
            <w:right w:val="none" w:sz="0" w:space="0" w:color="auto"/>
          </w:divBdr>
        </w:div>
        <w:div w:id="2026057978">
          <w:marLeft w:val="480"/>
          <w:marRight w:val="0"/>
          <w:marTop w:val="0"/>
          <w:marBottom w:val="0"/>
          <w:divBdr>
            <w:top w:val="none" w:sz="0" w:space="0" w:color="auto"/>
            <w:left w:val="none" w:sz="0" w:space="0" w:color="auto"/>
            <w:bottom w:val="none" w:sz="0" w:space="0" w:color="auto"/>
            <w:right w:val="none" w:sz="0" w:space="0" w:color="auto"/>
          </w:divBdr>
        </w:div>
      </w:divsChild>
    </w:div>
    <w:div w:id="602997692">
      <w:bodyDiv w:val="1"/>
      <w:marLeft w:val="0"/>
      <w:marRight w:val="0"/>
      <w:marTop w:val="0"/>
      <w:marBottom w:val="0"/>
      <w:divBdr>
        <w:top w:val="none" w:sz="0" w:space="0" w:color="auto"/>
        <w:left w:val="none" w:sz="0" w:space="0" w:color="auto"/>
        <w:bottom w:val="none" w:sz="0" w:space="0" w:color="auto"/>
        <w:right w:val="none" w:sz="0" w:space="0" w:color="auto"/>
      </w:divBdr>
    </w:div>
    <w:div w:id="605700775">
      <w:bodyDiv w:val="1"/>
      <w:marLeft w:val="0"/>
      <w:marRight w:val="0"/>
      <w:marTop w:val="0"/>
      <w:marBottom w:val="0"/>
      <w:divBdr>
        <w:top w:val="none" w:sz="0" w:space="0" w:color="auto"/>
        <w:left w:val="none" w:sz="0" w:space="0" w:color="auto"/>
        <w:bottom w:val="none" w:sz="0" w:space="0" w:color="auto"/>
        <w:right w:val="none" w:sz="0" w:space="0" w:color="auto"/>
      </w:divBdr>
    </w:div>
    <w:div w:id="605965489">
      <w:bodyDiv w:val="1"/>
      <w:marLeft w:val="0"/>
      <w:marRight w:val="0"/>
      <w:marTop w:val="0"/>
      <w:marBottom w:val="0"/>
      <w:divBdr>
        <w:top w:val="none" w:sz="0" w:space="0" w:color="auto"/>
        <w:left w:val="none" w:sz="0" w:space="0" w:color="auto"/>
        <w:bottom w:val="none" w:sz="0" w:space="0" w:color="auto"/>
        <w:right w:val="none" w:sz="0" w:space="0" w:color="auto"/>
      </w:divBdr>
    </w:div>
    <w:div w:id="615450065">
      <w:bodyDiv w:val="1"/>
      <w:marLeft w:val="0"/>
      <w:marRight w:val="0"/>
      <w:marTop w:val="0"/>
      <w:marBottom w:val="0"/>
      <w:divBdr>
        <w:top w:val="none" w:sz="0" w:space="0" w:color="auto"/>
        <w:left w:val="none" w:sz="0" w:space="0" w:color="auto"/>
        <w:bottom w:val="none" w:sz="0" w:space="0" w:color="auto"/>
        <w:right w:val="none" w:sz="0" w:space="0" w:color="auto"/>
      </w:divBdr>
    </w:div>
    <w:div w:id="622881486">
      <w:bodyDiv w:val="1"/>
      <w:marLeft w:val="0"/>
      <w:marRight w:val="0"/>
      <w:marTop w:val="0"/>
      <w:marBottom w:val="0"/>
      <w:divBdr>
        <w:top w:val="none" w:sz="0" w:space="0" w:color="auto"/>
        <w:left w:val="none" w:sz="0" w:space="0" w:color="auto"/>
        <w:bottom w:val="none" w:sz="0" w:space="0" w:color="auto"/>
        <w:right w:val="none" w:sz="0" w:space="0" w:color="auto"/>
      </w:divBdr>
    </w:div>
    <w:div w:id="631209461">
      <w:bodyDiv w:val="1"/>
      <w:marLeft w:val="0"/>
      <w:marRight w:val="0"/>
      <w:marTop w:val="0"/>
      <w:marBottom w:val="0"/>
      <w:divBdr>
        <w:top w:val="none" w:sz="0" w:space="0" w:color="auto"/>
        <w:left w:val="none" w:sz="0" w:space="0" w:color="auto"/>
        <w:bottom w:val="none" w:sz="0" w:space="0" w:color="auto"/>
        <w:right w:val="none" w:sz="0" w:space="0" w:color="auto"/>
      </w:divBdr>
    </w:div>
    <w:div w:id="633486335">
      <w:bodyDiv w:val="1"/>
      <w:marLeft w:val="0"/>
      <w:marRight w:val="0"/>
      <w:marTop w:val="0"/>
      <w:marBottom w:val="0"/>
      <w:divBdr>
        <w:top w:val="none" w:sz="0" w:space="0" w:color="auto"/>
        <w:left w:val="none" w:sz="0" w:space="0" w:color="auto"/>
        <w:bottom w:val="none" w:sz="0" w:space="0" w:color="auto"/>
        <w:right w:val="none" w:sz="0" w:space="0" w:color="auto"/>
      </w:divBdr>
    </w:div>
    <w:div w:id="633680648">
      <w:bodyDiv w:val="1"/>
      <w:marLeft w:val="0"/>
      <w:marRight w:val="0"/>
      <w:marTop w:val="0"/>
      <w:marBottom w:val="0"/>
      <w:divBdr>
        <w:top w:val="none" w:sz="0" w:space="0" w:color="auto"/>
        <w:left w:val="none" w:sz="0" w:space="0" w:color="auto"/>
        <w:bottom w:val="none" w:sz="0" w:space="0" w:color="auto"/>
        <w:right w:val="none" w:sz="0" w:space="0" w:color="auto"/>
      </w:divBdr>
    </w:div>
    <w:div w:id="635379975">
      <w:bodyDiv w:val="1"/>
      <w:marLeft w:val="0"/>
      <w:marRight w:val="0"/>
      <w:marTop w:val="0"/>
      <w:marBottom w:val="0"/>
      <w:divBdr>
        <w:top w:val="none" w:sz="0" w:space="0" w:color="auto"/>
        <w:left w:val="none" w:sz="0" w:space="0" w:color="auto"/>
        <w:bottom w:val="none" w:sz="0" w:space="0" w:color="auto"/>
        <w:right w:val="none" w:sz="0" w:space="0" w:color="auto"/>
      </w:divBdr>
    </w:div>
    <w:div w:id="637026841">
      <w:bodyDiv w:val="1"/>
      <w:marLeft w:val="0"/>
      <w:marRight w:val="0"/>
      <w:marTop w:val="0"/>
      <w:marBottom w:val="0"/>
      <w:divBdr>
        <w:top w:val="none" w:sz="0" w:space="0" w:color="auto"/>
        <w:left w:val="none" w:sz="0" w:space="0" w:color="auto"/>
        <w:bottom w:val="none" w:sz="0" w:space="0" w:color="auto"/>
        <w:right w:val="none" w:sz="0" w:space="0" w:color="auto"/>
      </w:divBdr>
      <w:divsChild>
        <w:div w:id="190799406">
          <w:marLeft w:val="480"/>
          <w:marRight w:val="0"/>
          <w:marTop w:val="0"/>
          <w:marBottom w:val="0"/>
          <w:divBdr>
            <w:top w:val="none" w:sz="0" w:space="0" w:color="auto"/>
            <w:left w:val="none" w:sz="0" w:space="0" w:color="auto"/>
            <w:bottom w:val="none" w:sz="0" w:space="0" w:color="auto"/>
            <w:right w:val="none" w:sz="0" w:space="0" w:color="auto"/>
          </w:divBdr>
        </w:div>
        <w:div w:id="245577220">
          <w:marLeft w:val="480"/>
          <w:marRight w:val="0"/>
          <w:marTop w:val="0"/>
          <w:marBottom w:val="0"/>
          <w:divBdr>
            <w:top w:val="none" w:sz="0" w:space="0" w:color="auto"/>
            <w:left w:val="none" w:sz="0" w:space="0" w:color="auto"/>
            <w:bottom w:val="none" w:sz="0" w:space="0" w:color="auto"/>
            <w:right w:val="none" w:sz="0" w:space="0" w:color="auto"/>
          </w:divBdr>
        </w:div>
        <w:div w:id="330184034">
          <w:marLeft w:val="480"/>
          <w:marRight w:val="0"/>
          <w:marTop w:val="0"/>
          <w:marBottom w:val="0"/>
          <w:divBdr>
            <w:top w:val="none" w:sz="0" w:space="0" w:color="auto"/>
            <w:left w:val="none" w:sz="0" w:space="0" w:color="auto"/>
            <w:bottom w:val="none" w:sz="0" w:space="0" w:color="auto"/>
            <w:right w:val="none" w:sz="0" w:space="0" w:color="auto"/>
          </w:divBdr>
        </w:div>
        <w:div w:id="346062361">
          <w:marLeft w:val="480"/>
          <w:marRight w:val="0"/>
          <w:marTop w:val="0"/>
          <w:marBottom w:val="0"/>
          <w:divBdr>
            <w:top w:val="none" w:sz="0" w:space="0" w:color="auto"/>
            <w:left w:val="none" w:sz="0" w:space="0" w:color="auto"/>
            <w:bottom w:val="none" w:sz="0" w:space="0" w:color="auto"/>
            <w:right w:val="none" w:sz="0" w:space="0" w:color="auto"/>
          </w:divBdr>
        </w:div>
        <w:div w:id="346906470">
          <w:marLeft w:val="480"/>
          <w:marRight w:val="0"/>
          <w:marTop w:val="0"/>
          <w:marBottom w:val="0"/>
          <w:divBdr>
            <w:top w:val="none" w:sz="0" w:space="0" w:color="auto"/>
            <w:left w:val="none" w:sz="0" w:space="0" w:color="auto"/>
            <w:bottom w:val="none" w:sz="0" w:space="0" w:color="auto"/>
            <w:right w:val="none" w:sz="0" w:space="0" w:color="auto"/>
          </w:divBdr>
        </w:div>
        <w:div w:id="756248201">
          <w:marLeft w:val="480"/>
          <w:marRight w:val="0"/>
          <w:marTop w:val="0"/>
          <w:marBottom w:val="0"/>
          <w:divBdr>
            <w:top w:val="none" w:sz="0" w:space="0" w:color="auto"/>
            <w:left w:val="none" w:sz="0" w:space="0" w:color="auto"/>
            <w:bottom w:val="none" w:sz="0" w:space="0" w:color="auto"/>
            <w:right w:val="none" w:sz="0" w:space="0" w:color="auto"/>
          </w:divBdr>
        </w:div>
        <w:div w:id="826240327">
          <w:marLeft w:val="480"/>
          <w:marRight w:val="0"/>
          <w:marTop w:val="0"/>
          <w:marBottom w:val="0"/>
          <w:divBdr>
            <w:top w:val="none" w:sz="0" w:space="0" w:color="auto"/>
            <w:left w:val="none" w:sz="0" w:space="0" w:color="auto"/>
            <w:bottom w:val="none" w:sz="0" w:space="0" w:color="auto"/>
            <w:right w:val="none" w:sz="0" w:space="0" w:color="auto"/>
          </w:divBdr>
        </w:div>
        <w:div w:id="908885173">
          <w:marLeft w:val="480"/>
          <w:marRight w:val="0"/>
          <w:marTop w:val="0"/>
          <w:marBottom w:val="0"/>
          <w:divBdr>
            <w:top w:val="none" w:sz="0" w:space="0" w:color="auto"/>
            <w:left w:val="none" w:sz="0" w:space="0" w:color="auto"/>
            <w:bottom w:val="none" w:sz="0" w:space="0" w:color="auto"/>
            <w:right w:val="none" w:sz="0" w:space="0" w:color="auto"/>
          </w:divBdr>
        </w:div>
        <w:div w:id="949315254">
          <w:marLeft w:val="480"/>
          <w:marRight w:val="0"/>
          <w:marTop w:val="0"/>
          <w:marBottom w:val="0"/>
          <w:divBdr>
            <w:top w:val="none" w:sz="0" w:space="0" w:color="auto"/>
            <w:left w:val="none" w:sz="0" w:space="0" w:color="auto"/>
            <w:bottom w:val="none" w:sz="0" w:space="0" w:color="auto"/>
            <w:right w:val="none" w:sz="0" w:space="0" w:color="auto"/>
          </w:divBdr>
        </w:div>
        <w:div w:id="1068115012">
          <w:marLeft w:val="480"/>
          <w:marRight w:val="0"/>
          <w:marTop w:val="0"/>
          <w:marBottom w:val="0"/>
          <w:divBdr>
            <w:top w:val="none" w:sz="0" w:space="0" w:color="auto"/>
            <w:left w:val="none" w:sz="0" w:space="0" w:color="auto"/>
            <w:bottom w:val="none" w:sz="0" w:space="0" w:color="auto"/>
            <w:right w:val="none" w:sz="0" w:space="0" w:color="auto"/>
          </w:divBdr>
        </w:div>
        <w:div w:id="1136726307">
          <w:marLeft w:val="480"/>
          <w:marRight w:val="0"/>
          <w:marTop w:val="0"/>
          <w:marBottom w:val="0"/>
          <w:divBdr>
            <w:top w:val="none" w:sz="0" w:space="0" w:color="auto"/>
            <w:left w:val="none" w:sz="0" w:space="0" w:color="auto"/>
            <w:bottom w:val="none" w:sz="0" w:space="0" w:color="auto"/>
            <w:right w:val="none" w:sz="0" w:space="0" w:color="auto"/>
          </w:divBdr>
        </w:div>
        <w:div w:id="1260917150">
          <w:marLeft w:val="480"/>
          <w:marRight w:val="0"/>
          <w:marTop w:val="0"/>
          <w:marBottom w:val="0"/>
          <w:divBdr>
            <w:top w:val="none" w:sz="0" w:space="0" w:color="auto"/>
            <w:left w:val="none" w:sz="0" w:space="0" w:color="auto"/>
            <w:bottom w:val="none" w:sz="0" w:space="0" w:color="auto"/>
            <w:right w:val="none" w:sz="0" w:space="0" w:color="auto"/>
          </w:divBdr>
        </w:div>
        <w:div w:id="1386414935">
          <w:marLeft w:val="480"/>
          <w:marRight w:val="0"/>
          <w:marTop w:val="0"/>
          <w:marBottom w:val="0"/>
          <w:divBdr>
            <w:top w:val="none" w:sz="0" w:space="0" w:color="auto"/>
            <w:left w:val="none" w:sz="0" w:space="0" w:color="auto"/>
            <w:bottom w:val="none" w:sz="0" w:space="0" w:color="auto"/>
            <w:right w:val="none" w:sz="0" w:space="0" w:color="auto"/>
          </w:divBdr>
        </w:div>
        <w:div w:id="1402017302">
          <w:marLeft w:val="480"/>
          <w:marRight w:val="0"/>
          <w:marTop w:val="0"/>
          <w:marBottom w:val="0"/>
          <w:divBdr>
            <w:top w:val="none" w:sz="0" w:space="0" w:color="auto"/>
            <w:left w:val="none" w:sz="0" w:space="0" w:color="auto"/>
            <w:bottom w:val="none" w:sz="0" w:space="0" w:color="auto"/>
            <w:right w:val="none" w:sz="0" w:space="0" w:color="auto"/>
          </w:divBdr>
        </w:div>
        <w:div w:id="1549023687">
          <w:marLeft w:val="480"/>
          <w:marRight w:val="0"/>
          <w:marTop w:val="0"/>
          <w:marBottom w:val="0"/>
          <w:divBdr>
            <w:top w:val="none" w:sz="0" w:space="0" w:color="auto"/>
            <w:left w:val="none" w:sz="0" w:space="0" w:color="auto"/>
            <w:bottom w:val="none" w:sz="0" w:space="0" w:color="auto"/>
            <w:right w:val="none" w:sz="0" w:space="0" w:color="auto"/>
          </w:divBdr>
        </w:div>
        <w:div w:id="1735660462">
          <w:marLeft w:val="480"/>
          <w:marRight w:val="0"/>
          <w:marTop w:val="0"/>
          <w:marBottom w:val="0"/>
          <w:divBdr>
            <w:top w:val="none" w:sz="0" w:space="0" w:color="auto"/>
            <w:left w:val="none" w:sz="0" w:space="0" w:color="auto"/>
            <w:bottom w:val="none" w:sz="0" w:space="0" w:color="auto"/>
            <w:right w:val="none" w:sz="0" w:space="0" w:color="auto"/>
          </w:divBdr>
        </w:div>
        <w:div w:id="1809320846">
          <w:marLeft w:val="480"/>
          <w:marRight w:val="0"/>
          <w:marTop w:val="0"/>
          <w:marBottom w:val="0"/>
          <w:divBdr>
            <w:top w:val="none" w:sz="0" w:space="0" w:color="auto"/>
            <w:left w:val="none" w:sz="0" w:space="0" w:color="auto"/>
            <w:bottom w:val="none" w:sz="0" w:space="0" w:color="auto"/>
            <w:right w:val="none" w:sz="0" w:space="0" w:color="auto"/>
          </w:divBdr>
        </w:div>
        <w:div w:id="1816528834">
          <w:marLeft w:val="480"/>
          <w:marRight w:val="0"/>
          <w:marTop w:val="0"/>
          <w:marBottom w:val="0"/>
          <w:divBdr>
            <w:top w:val="none" w:sz="0" w:space="0" w:color="auto"/>
            <w:left w:val="none" w:sz="0" w:space="0" w:color="auto"/>
            <w:bottom w:val="none" w:sz="0" w:space="0" w:color="auto"/>
            <w:right w:val="none" w:sz="0" w:space="0" w:color="auto"/>
          </w:divBdr>
        </w:div>
        <w:div w:id="1818448773">
          <w:marLeft w:val="480"/>
          <w:marRight w:val="0"/>
          <w:marTop w:val="0"/>
          <w:marBottom w:val="0"/>
          <w:divBdr>
            <w:top w:val="none" w:sz="0" w:space="0" w:color="auto"/>
            <w:left w:val="none" w:sz="0" w:space="0" w:color="auto"/>
            <w:bottom w:val="none" w:sz="0" w:space="0" w:color="auto"/>
            <w:right w:val="none" w:sz="0" w:space="0" w:color="auto"/>
          </w:divBdr>
        </w:div>
      </w:divsChild>
    </w:div>
    <w:div w:id="638730513">
      <w:bodyDiv w:val="1"/>
      <w:marLeft w:val="0"/>
      <w:marRight w:val="0"/>
      <w:marTop w:val="0"/>
      <w:marBottom w:val="0"/>
      <w:divBdr>
        <w:top w:val="none" w:sz="0" w:space="0" w:color="auto"/>
        <w:left w:val="none" w:sz="0" w:space="0" w:color="auto"/>
        <w:bottom w:val="none" w:sz="0" w:space="0" w:color="auto"/>
        <w:right w:val="none" w:sz="0" w:space="0" w:color="auto"/>
      </w:divBdr>
    </w:div>
    <w:div w:id="641082100">
      <w:bodyDiv w:val="1"/>
      <w:marLeft w:val="0"/>
      <w:marRight w:val="0"/>
      <w:marTop w:val="0"/>
      <w:marBottom w:val="0"/>
      <w:divBdr>
        <w:top w:val="none" w:sz="0" w:space="0" w:color="auto"/>
        <w:left w:val="none" w:sz="0" w:space="0" w:color="auto"/>
        <w:bottom w:val="none" w:sz="0" w:space="0" w:color="auto"/>
        <w:right w:val="none" w:sz="0" w:space="0" w:color="auto"/>
      </w:divBdr>
    </w:div>
    <w:div w:id="641234994">
      <w:bodyDiv w:val="1"/>
      <w:marLeft w:val="0"/>
      <w:marRight w:val="0"/>
      <w:marTop w:val="0"/>
      <w:marBottom w:val="0"/>
      <w:divBdr>
        <w:top w:val="none" w:sz="0" w:space="0" w:color="auto"/>
        <w:left w:val="none" w:sz="0" w:space="0" w:color="auto"/>
        <w:bottom w:val="none" w:sz="0" w:space="0" w:color="auto"/>
        <w:right w:val="none" w:sz="0" w:space="0" w:color="auto"/>
      </w:divBdr>
    </w:div>
    <w:div w:id="643775850">
      <w:bodyDiv w:val="1"/>
      <w:marLeft w:val="0"/>
      <w:marRight w:val="0"/>
      <w:marTop w:val="0"/>
      <w:marBottom w:val="0"/>
      <w:divBdr>
        <w:top w:val="none" w:sz="0" w:space="0" w:color="auto"/>
        <w:left w:val="none" w:sz="0" w:space="0" w:color="auto"/>
        <w:bottom w:val="none" w:sz="0" w:space="0" w:color="auto"/>
        <w:right w:val="none" w:sz="0" w:space="0" w:color="auto"/>
      </w:divBdr>
    </w:div>
    <w:div w:id="648482310">
      <w:bodyDiv w:val="1"/>
      <w:marLeft w:val="0"/>
      <w:marRight w:val="0"/>
      <w:marTop w:val="0"/>
      <w:marBottom w:val="0"/>
      <w:divBdr>
        <w:top w:val="none" w:sz="0" w:space="0" w:color="auto"/>
        <w:left w:val="none" w:sz="0" w:space="0" w:color="auto"/>
        <w:bottom w:val="none" w:sz="0" w:space="0" w:color="auto"/>
        <w:right w:val="none" w:sz="0" w:space="0" w:color="auto"/>
      </w:divBdr>
    </w:div>
    <w:div w:id="650523389">
      <w:bodyDiv w:val="1"/>
      <w:marLeft w:val="0"/>
      <w:marRight w:val="0"/>
      <w:marTop w:val="0"/>
      <w:marBottom w:val="0"/>
      <w:divBdr>
        <w:top w:val="none" w:sz="0" w:space="0" w:color="auto"/>
        <w:left w:val="none" w:sz="0" w:space="0" w:color="auto"/>
        <w:bottom w:val="none" w:sz="0" w:space="0" w:color="auto"/>
        <w:right w:val="none" w:sz="0" w:space="0" w:color="auto"/>
      </w:divBdr>
    </w:div>
    <w:div w:id="651257766">
      <w:bodyDiv w:val="1"/>
      <w:marLeft w:val="0"/>
      <w:marRight w:val="0"/>
      <w:marTop w:val="0"/>
      <w:marBottom w:val="0"/>
      <w:divBdr>
        <w:top w:val="none" w:sz="0" w:space="0" w:color="auto"/>
        <w:left w:val="none" w:sz="0" w:space="0" w:color="auto"/>
        <w:bottom w:val="none" w:sz="0" w:space="0" w:color="auto"/>
        <w:right w:val="none" w:sz="0" w:space="0" w:color="auto"/>
      </w:divBdr>
    </w:div>
    <w:div w:id="654186839">
      <w:bodyDiv w:val="1"/>
      <w:marLeft w:val="0"/>
      <w:marRight w:val="0"/>
      <w:marTop w:val="0"/>
      <w:marBottom w:val="0"/>
      <w:divBdr>
        <w:top w:val="none" w:sz="0" w:space="0" w:color="auto"/>
        <w:left w:val="none" w:sz="0" w:space="0" w:color="auto"/>
        <w:bottom w:val="none" w:sz="0" w:space="0" w:color="auto"/>
        <w:right w:val="none" w:sz="0" w:space="0" w:color="auto"/>
      </w:divBdr>
    </w:div>
    <w:div w:id="658966521">
      <w:bodyDiv w:val="1"/>
      <w:marLeft w:val="0"/>
      <w:marRight w:val="0"/>
      <w:marTop w:val="0"/>
      <w:marBottom w:val="0"/>
      <w:divBdr>
        <w:top w:val="none" w:sz="0" w:space="0" w:color="auto"/>
        <w:left w:val="none" w:sz="0" w:space="0" w:color="auto"/>
        <w:bottom w:val="none" w:sz="0" w:space="0" w:color="auto"/>
        <w:right w:val="none" w:sz="0" w:space="0" w:color="auto"/>
      </w:divBdr>
    </w:div>
    <w:div w:id="661811248">
      <w:bodyDiv w:val="1"/>
      <w:marLeft w:val="0"/>
      <w:marRight w:val="0"/>
      <w:marTop w:val="0"/>
      <w:marBottom w:val="0"/>
      <w:divBdr>
        <w:top w:val="none" w:sz="0" w:space="0" w:color="auto"/>
        <w:left w:val="none" w:sz="0" w:space="0" w:color="auto"/>
        <w:bottom w:val="none" w:sz="0" w:space="0" w:color="auto"/>
        <w:right w:val="none" w:sz="0" w:space="0" w:color="auto"/>
      </w:divBdr>
    </w:div>
    <w:div w:id="663355701">
      <w:bodyDiv w:val="1"/>
      <w:marLeft w:val="0"/>
      <w:marRight w:val="0"/>
      <w:marTop w:val="0"/>
      <w:marBottom w:val="0"/>
      <w:divBdr>
        <w:top w:val="none" w:sz="0" w:space="0" w:color="auto"/>
        <w:left w:val="none" w:sz="0" w:space="0" w:color="auto"/>
        <w:bottom w:val="none" w:sz="0" w:space="0" w:color="auto"/>
        <w:right w:val="none" w:sz="0" w:space="0" w:color="auto"/>
      </w:divBdr>
    </w:div>
    <w:div w:id="668142140">
      <w:bodyDiv w:val="1"/>
      <w:marLeft w:val="0"/>
      <w:marRight w:val="0"/>
      <w:marTop w:val="0"/>
      <w:marBottom w:val="0"/>
      <w:divBdr>
        <w:top w:val="none" w:sz="0" w:space="0" w:color="auto"/>
        <w:left w:val="none" w:sz="0" w:space="0" w:color="auto"/>
        <w:bottom w:val="none" w:sz="0" w:space="0" w:color="auto"/>
        <w:right w:val="none" w:sz="0" w:space="0" w:color="auto"/>
      </w:divBdr>
      <w:divsChild>
        <w:div w:id="230045887">
          <w:marLeft w:val="480"/>
          <w:marRight w:val="0"/>
          <w:marTop w:val="0"/>
          <w:marBottom w:val="0"/>
          <w:divBdr>
            <w:top w:val="none" w:sz="0" w:space="0" w:color="auto"/>
            <w:left w:val="none" w:sz="0" w:space="0" w:color="auto"/>
            <w:bottom w:val="none" w:sz="0" w:space="0" w:color="auto"/>
            <w:right w:val="none" w:sz="0" w:space="0" w:color="auto"/>
          </w:divBdr>
        </w:div>
        <w:div w:id="314455822">
          <w:marLeft w:val="480"/>
          <w:marRight w:val="0"/>
          <w:marTop w:val="0"/>
          <w:marBottom w:val="0"/>
          <w:divBdr>
            <w:top w:val="none" w:sz="0" w:space="0" w:color="auto"/>
            <w:left w:val="none" w:sz="0" w:space="0" w:color="auto"/>
            <w:bottom w:val="none" w:sz="0" w:space="0" w:color="auto"/>
            <w:right w:val="none" w:sz="0" w:space="0" w:color="auto"/>
          </w:divBdr>
        </w:div>
        <w:div w:id="318383932">
          <w:marLeft w:val="480"/>
          <w:marRight w:val="0"/>
          <w:marTop w:val="0"/>
          <w:marBottom w:val="0"/>
          <w:divBdr>
            <w:top w:val="none" w:sz="0" w:space="0" w:color="auto"/>
            <w:left w:val="none" w:sz="0" w:space="0" w:color="auto"/>
            <w:bottom w:val="none" w:sz="0" w:space="0" w:color="auto"/>
            <w:right w:val="none" w:sz="0" w:space="0" w:color="auto"/>
          </w:divBdr>
        </w:div>
        <w:div w:id="415788904">
          <w:marLeft w:val="480"/>
          <w:marRight w:val="0"/>
          <w:marTop w:val="0"/>
          <w:marBottom w:val="0"/>
          <w:divBdr>
            <w:top w:val="none" w:sz="0" w:space="0" w:color="auto"/>
            <w:left w:val="none" w:sz="0" w:space="0" w:color="auto"/>
            <w:bottom w:val="none" w:sz="0" w:space="0" w:color="auto"/>
            <w:right w:val="none" w:sz="0" w:space="0" w:color="auto"/>
          </w:divBdr>
        </w:div>
        <w:div w:id="429161303">
          <w:marLeft w:val="480"/>
          <w:marRight w:val="0"/>
          <w:marTop w:val="0"/>
          <w:marBottom w:val="0"/>
          <w:divBdr>
            <w:top w:val="none" w:sz="0" w:space="0" w:color="auto"/>
            <w:left w:val="none" w:sz="0" w:space="0" w:color="auto"/>
            <w:bottom w:val="none" w:sz="0" w:space="0" w:color="auto"/>
            <w:right w:val="none" w:sz="0" w:space="0" w:color="auto"/>
          </w:divBdr>
        </w:div>
        <w:div w:id="436366074">
          <w:marLeft w:val="480"/>
          <w:marRight w:val="0"/>
          <w:marTop w:val="0"/>
          <w:marBottom w:val="0"/>
          <w:divBdr>
            <w:top w:val="none" w:sz="0" w:space="0" w:color="auto"/>
            <w:left w:val="none" w:sz="0" w:space="0" w:color="auto"/>
            <w:bottom w:val="none" w:sz="0" w:space="0" w:color="auto"/>
            <w:right w:val="none" w:sz="0" w:space="0" w:color="auto"/>
          </w:divBdr>
        </w:div>
        <w:div w:id="515583010">
          <w:marLeft w:val="480"/>
          <w:marRight w:val="0"/>
          <w:marTop w:val="0"/>
          <w:marBottom w:val="0"/>
          <w:divBdr>
            <w:top w:val="none" w:sz="0" w:space="0" w:color="auto"/>
            <w:left w:val="none" w:sz="0" w:space="0" w:color="auto"/>
            <w:bottom w:val="none" w:sz="0" w:space="0" w:color="auto"/>
            <w:right w:val="none" w:sz="0" w:space="0" w:color="auto"/>
          </w:divBdr>
        </w:div>
        <w:div w:id="653679704">
          <w:marLeft w:val="480"/>
          <w:marRight w:val="0"/>
          <w:marTop w:val="0"/>
          <w:marBottom w:val="0"/>
          <w:divBdr>
            <w:top w:val="none" w:sz="0" w:space="0" w:color="auto"/>
            <w:left w:val="none" w:sz="0" w:space="0" w:color="auto"/>
            <w:bottom w:val="none" w:sz="0" w:space="0" w:color="auto"/>
            <w:right w:val="none" w:sz="0" w:space="0" w:color="auto"/>
          </w:divBdr>
        </w:div>
        <w:div w:id="704713315">
          <w:marLeft w:val="480"/>
          <w:marRight w:val="0"/>
          <w:marTop w:val="0"/>
          <w:marBottom w:val="0"/>
          <w:divBdr>
            <w:top w:val="none" w:sz="0" w:space="0" w:color="auto"/>
            <w:left w:val="none" w:sz="0" w:space="0" w:color="auto"/>
            <w:bottom w:val="none" w:sz="0" w:space="0" w:color="auto"/>
            <w:right w:val="none" w:sz="0" w:space="0" w:color="auto"/>
          </w:divBdr>
        </w:div>
        <w:div w:id="948707993">
          <w:marLeft w:val="480"/>
          <w:marRight w:val="0"/>
          <w:marTop w:val="0"/>
          <w:marBottom w:val="0"/>
          <w:divBdr>
            <w:top w:val="none" w:sz="0" w:space="0" w:color="auto"/>
            <w:left w:val="none" w:sz="0" w:space="0" w:color="auto"/>
            <w:bottom w:val="none" w:sz="0" w:space="0" w:color="auto"/>
            <w:right w:val="none" w:sz="0" w:space="0" w:color="auto"/>
          </w:divBdr>
        </w:div>
        <w:div w:id="1043753388">
          <w:marLeft w:val="480"/>
          <w:marRight w:val="0"/>
          <w:marTop w:val="0"/>
          <w:marBottom w:val="0"/>
          <w:divBdr>
            <w:top w:val="none" w:sz="0" w:space="0" w:color="auto"/>
            <w:left w:val="none" w:sz="0" w:space="0" w:color="auto"/>
            <w:bottom w:val="none" w:sz="0" w:space="0" w:color="auto"/>
            <w:right w:val="none" w:sz="0" w:space="0" w:color="auto"/>
          </w:divBdr>
        </w:div>
        <w:div w:id="1242521492">
          <w:marLeft w:val="480"/>
          <w:marRight w:val="0"/>
          <w:marTop w:val="0"/>
          <w:marBottom w:val="0"/>
          <w:divBdr>
            <w:top w:val="none" w:sz="0" w:space="0" w:color="auto"/>
            <w:left w:val="none" w:sz="0" w:space="0" w:color="auto"/>
            <w:bottom w:val="none" w:sz="0" w:space="0" w:color="auto"/>
            <w:right w:val="none" w:sz="0" w:space="0" w:color="auto"/>
          </w:divBdr>
        </w:div>
        <w:div w:id="1243569459">
          <w:marLeft w:val="480"/>
          <w:marRight w:val="0"/>
          <w:marTop w:val="0"/>
          <w:marBottom w:val="0"/>
          <w:divBdr>
            <w:top w:val="none" w:sz="0" w:space="0" w:color="auto"/>
            <w:left w:val="none" w:sz="0" w:space="0" w:color="auto"/>
            <w:bottom w:val="none" w:sz="0" w:space="0" w:color="auto"/>
            <w:right w:val="none" w:sz="0" w:space="0" w:color="auto"/>
          </w:divBdr>
        </w:div>
        <w:div w:id="1294869105">
          <w:marLeft w:val="480"/>
          <w:marRight w:val="0"/>
          <w:marTop w:val="0"/>
          <w:marBottom w:val="0"/>
          <w:divBdr>
            <w:top w:val="none" w:sz="0" w:space="0" w:color="auto"/>
            <w:left w:val="none" w:sz="0" w:space="0" w:color="auto"/>
            <w:bottom w:val="none" w:sz="0" w:space="0" w:color="auto"/>
            <w:right w:val="none" w:sz="0" w:space="0" w:color="auto"/>
          </w:divBdr>
        </w:div>
        <w:div w:id="1510363487">
          <w:marLeft w:val="480"/>
          <w:marRight w:val="0"/>
          <w:marTop w:val="0"/>
          <w:marBottom w:val="0"/>
          <w:divBdr>
            <w:top w:val="none" w:sz="0" w:space="0" w:color="auto"/>
            <w:left w:val="none" w:sz="0" w:space="0" w:color="auto"/>
            <w:bottom w:val="none" w:sz="0" w:space="0" w:color="auto"/>
            <w:right w:val="none" w:sz="0" w:space="0" w:color="auto"/>
          </w:divBdr>
        </w:div>
        <w:div w:id="1590000871">
          <w:marLeft w:val="480"/>
          <w:marRight w:val="0"/>
          <w:marTop w:val="0"/>
          <w:marBottom w:val="0"/>
          <w:divBdr>
            <w:top w:val="none" w:sz="0" w:space="0" w:color="auto"/>
            <w:left w:val="none" w:sz="0" w:space="0" w:color="auto"/>
            <w:bottom w:val="none" w:sz="0" w:space="0" w:color="auto"/>
            <w:right w:val="none" w:sz="0" w:space="0" w:color="auto"/>
          </w:divBdr>
        </w:div>
        <w:div w:id="1673409744">
          <w:marLeft w:val="480"/>
          <w:marRight w:val="0"/>
          <w:marTop w:val="0"/>
          <w:marBottom w:val="0"/>
          <w:divBdr>
            <w:top w:val="none" w:sz="0" w:space="0" w:color="auto"/>
            <w:left w:val="none" w:sz="0" w:space="0" w:color="auto"/>
            <w:bottom w:val="none" w:sz="0" w:space="0" w:color="auto"/>
            <w:right w:val="none" w:sz="0" w:space="0" w:color="auto"/>
          </w:divBdr>
        </w:div>
        <w:div w:id="1832015965">
          <w:marLeft w:val="480"/>
          <w:marRight w:val="0"/>
          <w:marTop w:val="0"/>
          <w:marBottom w:val="0"/>
          <w:divBdr>
            <w:top w:val="none" w:sz="0" w:space="0" w:color="auto"/>
            <w:left w:val="none" w:sz="0" w:space="0" w:color="auto"/>
            <w:bottom w:val="none" w:sz="0" w:space="0" w:color="auto"/>
            <w:right w:val="none" w:sz="0" w:space="0" w:color="auto"/>
          </w:divBdr>
        </w:div>
        <w:div w:id="1951357992">
          <w:marLeft w:val="480"/>
          <w:marRight w:val="0"/>
          <w:marTop w:val="0"/>
          <w:marBottom w:val="0"/>
          <w:divBdr>
            <w:top w:val="none" w:sz="0" w:space="0" w:color="auto"/>
            <w:left w:val="none" w:sz="0" w:space="0" w:color="auto"/>
            <w:bottom w:val="none" w:sz="0" w:space="0" w:color="auto"/>
            <w:right w:val="none" w:sz="0" w:space="0" w:color="auto"/>
          </w:divBdr>
        </w:div>
      </w:divsChild>
    </w:div>
    <w:div w:id="670332079">
      <w:bodyDiv w:val="1"/>
      <w:marLeft w:val="0"/>
      <w:marRight w:val="0"/>
      <w:marTop w:val="0"/>
      <w:marBottom w:val="0"/>
      <w:divBdr>
        <w:top w:val="none" w:sz="0" w:space="0" w:color="auto"/>
        <w:left w:val="none" w:sz="0" w:space="0" w:color="auto"/>
        <w:bottom w:val="none" w:sz="0" w:space="0" w:color="auto"/>
        <w:right w:val="none" w:sz="0" w:space="0" w:color="auto"/>
      </w:divBdr>
      <w:divsChild>
        <w:div w:id="79564441">
          <w:marLeft w:val="480"/>
          <w:marRight w:val="0"/>
          <w:marTop w:val="0"/>
          <w:marBottom w:val="0"/>
          <w:divBdr>
            <w:top w:val="none" w:sz="0" w:space="0" w:color="auto"/>
            <w:left w:val="none" w:sz="0" w:space="0" w:color="auto"/>
            <w:bottom w:val="none" w:sz="0" w:space="0" w:color="auto"/>
            <w:right w:val="none" w:sz="0" w:space="0" w:color="auto"/>
          </w:divBdr>
        </w:div>
        <w:div w:id="88045962">
          <w:marLeft w:val="480"/>
          <w:marRight w:val="0"/>
          <w:marTop w:val="0"/>
          <w:marBottom w:val="0"/>
          <w:divBdr>
            <w:top w:val="none" w:sz="0" w:space="0" w:color="auto"/>
            <w:left w:val="none" w:sz="0" w:space="0" w:color="auto"/>
            <w:bottom w:val="none" w:sz="0" w:space="0" w:color="auto"/>
            <w:right w:val="none" w:sz="0" w:space="0" w:color="auto"/>
          </w:divBdr>
        </w:div>
        <w:div w:id="152573773">
          <w:marLeft w:val="480"/>
          <w:marRight w:val="0"/>
          <w:marTop w:val="0"/>
          <w:marBottom w:val="0"/>
          <w:divBdr>
            <w:top w:val="none" w:sz="0" w:space="0" w:color="auto"/>
            <w:left w:val="none" w:sz="0" w:space="0" w:color="auto"/>
            <w:bottom w:val="none" w:sz="0" w:space="0" w:color="auto"/>
            <w:right w:val="none" w:sz="0" w:space="0" w:color="auto"/>
          </w:divBdr>
        </w:div>
        <w:div w:id="288635318">
          <w:marLeft w:val="480"/>
          <w:marRight w:val="0"/>
          <w:marTop w:val="0"/>
          <w:marBottom w:val="0"/>
          <w:divBdr>
            <w:top w:val="none" w:sz="0" w:space="0" w:color="auto"/>
            <w:left w:val="none" w:sz="0" w:space="0" w:color="auto"/>
            <w:bottom w:val="none" w:sz="0" w:space="0" w:color="auto"/>
            <w:right w:val="none" w:sz="0" w:space="0" w:color="auto"/>
          </w:divBdr>
        </w:div>
        <w:div w:id="289748042">
          <w:marLeft w:val="480"/>
          <w:marRight w:val="0"/>
          <w:marTop w:val="0"/>
          <w:marBottom w:val="0"/>
          <w:divBdr>
            <w:top w:val="none" w:sz="0" w:space="0" w:color="auto"/>
            <w:left w:val="none" w:sz="0" w:space="0" w:color="auto"/>
            <w:bottom w:val="none" w:sz="0" w:space="0" w:color="auto"/>
            <w:right w:val="none" w:sz="0" w:space="0" w:color="auto"/>
          </w:divBdr>
        </w:div>
        <w:div w:id="692070466">
          <w:marLeft w:val="480"/>
          <w:marRight w:val="0"/>
          <w:marTop w:val="0"/>
          <w:marBottom w:val="0"/>
          <w:divBdr>
            <w:top w:val="none" w:sz="0" w:space="0" w:color="auto"/>
            <w:left w:val="none" w:sz="0" w:space="0" w:color="auto"/>
            <w:bottom w:val="none" w:sz="0" w:space="0" w:color="auto"/>
            <w:right w:val="none" w:sz="0" w:space="0" w:color="auto"/>
          </w:divBdr>
        </w:div>
        <w:div w:id="1179809997">
          <w:marLeft w:val="480"/>
          <w:marRight w:val="0"/>
          <w:marTop w:val="0"/>
          <w:marBottom w:val="0"/>
          <w:divBdr>
            <w:top w:val="none" w:sz="0" w:space="0" w:color="auto"/>
            <w:left w:val="none" w:sz="0" w:space="0" w:color="auto"/>
            <w:bottom w:val="none" w:sz="0" w:space="0" w:color="auto"/>
            <w:right w:val="none" w:sz="0" w:space="0" w:color="auto"/>
          </w:divBdr>
        </w:div>
        <w:div w:id="1246841931">
          <w:marLeft w:val="480"/>
          <w:marRight w:val="0"/>
          <w:marTop w:val="0"/>
          <w:marBottom w:val="0"/>
          <w:divBdr>
            <w:top w:val="none" w:sz="0" w:space="0" w:color="auto"/>
            <w:left w:val="none" w:sz="0" w:space="0" w:color="auto"/>
            <w:bottom w:val="none" w:sz="0" w:space="0" w:color="auto"/>
            <w:right w:val="none" w:sz="0" w:space="0" w:color="auto"/>
          </w:divBdr>
        </w:div>
        <w:div w:id="1260600308">
          <w:marLeft w:val="480"/>
          <w:marRight w:val="0"/>
          <w:marTop w:val="0"/>
          <w:marBottom w:val="0"/>
          <w:divBdr>
            <w:top w:val="none" w:sz="0" w:space="0" w:color="auto"/>
            <w:left w:val="none" w:sz="0" w:space="0" w:color="auto"/>
            <w:bottom w:val="none" w:sz="0" w:space="0" w:color="auto"/>
            <w:right w:val="none" w:sz="0" w:space="0" w:color="auto"/>
          </w:divBdr>
        </w:div>
        <w:div w:id="1279216731">
          <w:marLeft w:val="480"/>
          <w:marRight w:val="0"/>
          <w:marTop w:val="0"/>
          <w:marBottom w:val="0"/>
          <w:divBdr>
            <w:top w:val="none" w:sz="0" w:space="0" w:color="auto"/>
            <w:left w:val="none" w:sz="0" w:space="0" w:color="auto"/>
            <w:bottom w:val="none" w:sz="0" w:space="0" w:color="auto"/>
            <w:right w:val="none" w:sz="0" w:space="0" w:color="auto"/>
          </w:divBdr>
        </w:div>
        <w:div w:id="1382245989">
          <w:marLeft w:val="480"/>
          <w:marRight w:val="0"/>
          <w:marTop w:val="0"/>
          <w:marBottom w:val="0"/>
          <w:divBdr>
            <w:top w:val="none" w:sz="0" w:space="0" w:color="auto"/>
            <w:left w:val="none" w:sz="0" w:space="0" w:color="auto"/>
            <w:bottom w:val="none" w:sz="0" w:space="0" w:color="auto"/>
            <w:right w:val="none" w:sz="0" w:space="0" w:color="auto"/>
          </w:divBdr>
        </w:div>
        <w:div w:id="1723676903">
          <w:marLeft w:val="480"/>
          <w:marRight w:val="0"/>
          <w:marTop w:val="0"/>
          <w:marBottom w:val="0"/>
          <w:divBdr>
            <w:top w:val="none" w:sz="0" w:space="0" w:color="auto"/>
            <w:left w:val="none" w:sz="0" w:space="0" w:color="auto"/>
            <w:bottom w:val="none" w:sz="0" w:space="0" w:color="auto"/>
            <w:right w:val="none" w:sz="0" w:space="0" w:color="auto"/>
          </w:divBdr>
        </w:div>
        <w:div w:id="1825779948">
          <w:marLeft w:val="480"/>
          <w:marRight w:val="0"/>
          <w:marTop w:val="0"/>
          <w:marBottom w:val="0"/>
          <w:divBdr>
            <w:top w:val="none" w:sz="0" w:space="0" w:color="auto"/>
            <w:left w:val="none" w:sz="0" w:space="0" w:color="auto"/>
            <w:bottom w:val="none" w:sz="0" w:space="0" w:color="auto"/>
            <w:right w:val="none" w:sz="0" w:space="0" w:color="auto"/>
          </w:divBdr>
        </w:div>
        <w:div w:id="1896626330">
          <w:marLeft w:val="480"/>
          <w:marRight w:val="0"/>
          <w:marTop w:val="0"/>
          <w:marBottom w:val="0"/>
          <w:divBdr>
            <w:top w:val="none" w:sz="0" w:space="0" w:color="auto"/>
            <w:left w:val="none" w:sz="0" w:space="0" w:color="auto"/>
            <w:bottom w:val="none" w:sz="0" w:space="0" w:color="auto"/>
            <w:right w:val="none" w:sz="0" w:space="0" w:color="auto"/>
          </w:divBdr>
        </w:div>
        <w:div w:id="1961758516">
          <w:marLeft w:val="480"/>
          <w:marRight w:val="0"/>
          <w:marTop w:val="0"/>
          <w:marBottom w:val="0"/>
          <w:divBdr>
            <w:top w:val="none" w:sz="0" w:space="0" w:color="auto"/>
            <w:left w:val="none" w:sz="0" w:space="0" w:color="auto"/>
            <w:bottom w:val="none" w:sz="0" w:space="0" w:color="auto"/>
            <w:right w:val="none" w:sz="0" w:space="0" w:color="auto"/>
          </w:divBdr>
        </w:div>
        <w:div w:id="1984700749">
          <w:marLeft w:val="480"/>
          <w:marRight w:val="0"/>
          <w:marTop w:val="0"/>
          <w:marBottom w:val="0"/>
          <w:divBdr>
            <w:top w:val="none" w:sz="0" w:space="0" w:color="auto"/>
            <w:left w:val="none" w:sz="0" w:space="0" w:color="auto"/>
            <w:bottom w:val="none" w:sz="0" w:space="0" w:color="auto"/>
            <w:right w:val="none" w:sz="0" w:space="0" w:color="auto"/>
          </w:divBdr>
        </w:div>
        <w:div w:id="2063942619">
          <w:marLeft w:val="480"/>
          <w:marRight w:val="0"/>
          <w:marTop w:val="0"/>
          <w:marBottom w:val="0"/>
          <w:divBdr>
            <w:top w:val="none" w:sz="0" w:space="0" w:color="auto"/>
            <w:left w:val="none" w:sz="0" w:space="0" w:color="auto"/>
            <w:bottom w:val="none" w:sz="0" w:space="0" w:color="auto"/>
            <w:right w:val="none" w:sz="0" w:space="0" w:color="auto"/>
          </w:divBdr>
        </w:div>
        <w:div w:id="2094816886">
          <w:marLeft w:val="480"/>
          <w:marRight w:val="0"/>
          <w:marTop w:val="0"/>
          <w:marBottom w:val="0"/>
          <w:divBdr>
            <w:top w:val="none" w:sz="0" w:space="0" w:color="auto"/>
            <w:left w:val="none" w:sz="0" w:space="0" w:color="auto"/>
            <w:bottom w:val="none" w:sz="0" w:space="0" w:color="auto"/>
            <w:right w:val="none" w:sz="0" w:space="0" w:color="auto"/>
          </w:divBdr>
        </w:div>
        <w:div w:id="2123499163">
          <w:marLeft w:val="480"/>
          <w:marRight w:val="0"/>
          <w:marTop w:val="0"/>
          <w:marBottom w:val="0"/>
          <w:divBdr>
            <w:top w:val="none" w:sz="0" w:space="0" w:color="auto"/>
            <w:left w:val="none" w:sz="0" w:space="0" w:color="auto"/>
            <w:bottom w:val="none" w:sz="0" w:space="0" w:color="auto"/>
            <w:right w:val="none" w:sz="0" w:space="0" w:color="auto"/>
          </w:divBdr>
        </w:div>
      </w:divsChild>
    </w:div>
    <w:div w:id="671875584">
      <w:bodyDiv w:val="1"/>
      <w:marLeft w:val="0"/>
      <w:marRight w:val="0"/>
      <w:marTop w:val="0"/>
      <w:marBottom w:val="0"/>
      <w:divBdr>
        <w:top w:val="none" w:sz="0" w:space="0" w:color="auto"/>
        <w:left w:val="none" w:sz="0" w:space="0" w:color="auto"/>
        <w:bottom w:val="none" w:sz="0" w:space="0" w:color="auto"/>
        <w:right w:val="none" w:sz="0" w:space="0" w:color="auto"/>
      </w:divBdr>
    </w:div>
    <w:div w:id="678000378">
      <w:bodyDiv w:val="1"/>
      <w:marLeft w:val="0"/>
      <w:marRight w:val="0"/>
      <w:marTop w:val="0"/>
      <w:marBottom w:val="0"/>
      <w:divBdr>
        <w:top w:val="none" w:sz="0" w:space="0" w:color="auto"/>
        <w:left w:val="none" w:sz="0" w:space="0" w:color="auto"/>
        <w:bottom w:val="none" w:sz="0" w:space="0" w:color="auto"/>
        <w:right w:val="none" w:sz="0" w:space="0" w:color="auto"/>
      </w:divBdr>
    </w:div>
    <w:div w:id="679434594">
      <w:bodyDiv w:val="1"/>
      <w:marLeft w:val="0"/>
      <w:marRight w:val="0"/>
      <w:marTop w:val="0"/>
      <w:marBottom w:val="0"/>
      <w:divBdr>
        <w:top w:val="none" w:sz="0" w:space="0" w:color="auto"/>
        <w:left w:val="none" w:sz="0" w:space="0" w:color="auto"/>
        <w:bottom w:val="none" w:sz="0" w:space="0" w:color="auto"/>
        <w:right w:val="none" w:sz="0" w:space="0" w:color="auto"/>
      </w:divBdr>
    </w:div>
    <w:div w:id="693843060">
      <w:bodyDiv w:val="1"/>
      <w:marLeft w:val="0"/>
      <w:marRight w:val="0"/>
      <w:marTop w:val="0"/>
      <w:marBottom w:val="0"/>
      <w:divBdr>
        <w:top w:val="none" w:sz="0" w:space="0" w:color="auto"/>
        <w:left w:val="none" w:sz="0" w:space="0" w:color="auto"/>
        <w:bottom w:val="none" w:sz="0" w:space="0" w:color="auto"/>
        <w:right w:val="none" w:sz="0" w:space="0" w:color="auto"/>
      </w:divBdr>
    </w:div>
    <w:div w:id="699168543">
      <w:bodyDiv w:val="1"/>
      <w:marLeft w:val="0"/>
      <w:marRight w:val="0"/>
      <w:marTop w:val="0"/>
      <w:marBottom w:val="0"/>
      <w:divBdr>
        <w:top w:val="none" w:sz="0" w:space="0" w:color="auto"/>
        <w:left w:val="none" w:sz="0" w:space="0" w:color="auto"/>
        <w:bottom w:val="none" w:sz="0" w:space="0" w:color="auto"/>
        <w:right w:val="none" w:sz="0" w:space="0" w:color="auto"/>
      </w:divBdr>
      <w:divsChild>
        <w:div w:id="180555815">
          <w:marLeft w:val="480"/>
          <w:marRight w:val="0"/>
          <w:marTop w:val="0"/>
          <w:marBottom w:val="0"/>
          <w:divBdr>
            <w:top w:val="none" w:sz="0" w:space="0" w:color="auto"/>
            <w:left w:val="none" w:sz="0" w:space="0" w:color="auto"/>
            <w:bottom w:val="none" w:sz="0" w:space="0" w:color="auto"/>
            <w:right w:val="none" w:sz="0" w:space="0" w:color="auto"/>
          </w:divBdr>
        </w:div>
        <w:div w:id="262685064">
          <w:marLeft w:val="480"/>
          <w:marRight w:val="0"/>
          <w:marTop w:val="0"/>
          <w:marBottom w:val="0"/>
          <w:divBdr>
            <w:top w:val="none" w:sz="0" w:space="0" w:color="auto"/>
            <w:left w:val="none" w:sz="0" w:space="0" w:color="auto"/>
            <w:bottom w:val="none" w:sz="0" w:space="0" w:color="auto"/>
            <w:right w:val="none" w:sz="0" w:space="0" w:color="auto"/>
          </w:divBdr>
        </w:div>
        <w:div w:id="555550289">
          <w:marLeft w:val="480"/>
          <w:marRight w:val="0"/>
          <w:marTop w:val="0"/>
          <w:marBottom w:val="0"/>
          <w:divBdr>
            <w:top w:val="none" w:sz="0" w:space="0" w:color="auto"/>
            <w:left w:val="none" w:sz="0" w:space="0" w:color="auto"/>
            <w:bottom w:val="none" w:sz="0" w:space="0" w:color="auto"/>
            <w:right w:val="none" w:sz="0" w:space="0" w:color="auto"/>
          </w:divBdr>
        </w:div>
        <w:div w:id="660428642">
          <w:marLeft w:val="480"/>
          <w:marRight w:val="0"/>
          <w:marTop w:val="0"/>
          <w:marBottom w:val="0"/>
          <w:divBdr>
            <w:top w:val="none" w:sz="0" w:space="0" w:color="auto"/>
            <w:left w:val="none" w:sz="0" w:space="0" w:color="auto"/>
            <w:bottom w:val="none" w:sz="0" w:space="0" w:color="auto"/>
            <w:right w:val="none" w:sz="0" w:space="0" w:color="auto"/>
          </w:divBdr>
        </w:div>
        <w:div w:id="712776814">
          <w:marLeft w:val="480"/>
          <w:marRight w:val="0"/>
          <w:marTop w:val="0"/>
          <w:marBottom w:val="0"/>
          <w:divBdr>
            <w:top w:val="none" w:sz="0" w:space="0" w:color="auto"/>
            <w:left w:val="none" w:sz="0" w:space="0" w:color="auto"/>
            <w:bottom w:val="none" w:sz="0" w:space="0" w:color="auto"/>
            <w:right w:val="none" w:sz="0" w:space="0" w:color="auto"/>
          </w:divBdr>
        </w:div>
        <w:div w:id="724380448">
          <w:marLeft w:val="480"/>
          <w:marRight w:val="0"/>
          <w:marTop w:val="0"/>
          <w:marBottom w:val="0"/>
          <w:divBdr>
            <w:top w:val="none" w:sz="0" w:space="0" w:color="auto"/>
            <w:left w:val="none" w:sz="0" w:space="0" w:color="auto"/>
            <w:bottom w:val="none" w:sz="0" w:space="0" w:color="auto"/>
            <w:right w:val="none" w:sz="0" w:space="0" w:color="auto"/>
          </w:divBdr>
        </w:div>
        <w:div w:id="1205750788">
          <w:marLeft w:val="480"/>
          <w:marRight w:val="0"/>
          <w:marTop w:val="0"/>
          <w:marBottom w:val="0"/>
          <w:divBdr>
            <w:top w:val="none" w:sz="0" w:space="0" w:color="auto"/>
            <w:left w:val="none" w:sz="0" w:space="0" w:color="auto"/>
            <w:bottom w:val="none" w:sz="0" w:space="0" w:color="auto"/>
            <w:right w:val="none" w:sz="0" w:space="0" w:color="auto"/>
          </w:divBdr>
        </w:div>
        <w:div w:id="1210998222">
          <w:marLeft w:val="480"/>
          <w:marRight w:val="0"/>
          <w:marTop w:val="0"/>
          <w:marBottom w:val="0"/>
          <w:divBdr>
            <w:top w:val="none" w:sz="0" w:space="0" w:color="auto"/>
            <w:left w:val="none" w:sz="0" w:space="0" w:color="auto"/>
            <w:bottom w:val="none" w:sz="0" w:space="0" w:color="auto"/>
            <w:right w:val="none" w:sz="0" w:space="0" w:color="auto"/>
          </w:divBdr>
        </w:div>
        <w:div w:id="1266227678">
          <w:marLeft w:val="480"/>
          <w:marRight w:val="0"/>
          <w:marTop w:val="0"/>
          <w:marBottom w:val="0"/>
          <w:divBdr>
            <w:top w:val="none" w:sz="0" w:space="0" w:color="auto"/>
            <w:left w:val="none" w:sz="0" w:space="0" w:color="auto"/>
            <w:bottom w:val="none" w:sz="0" w:space="0" w:color="auto"/>
            <w:right w:val="none" w:sz="0" w:space="0" w:color="auto"/>
          </w:divBdr>
        </w:div>
        <w:div w:id="1419987960">
          <w:marLeft w:val="480"/>
          <w:marRight w:val="0"/>
          <w:marTop w:val="0"/>
          <w:marBottom w:val="0"/>
          <w:divBdr>
            <w:top w:val="none" w:sz="0" w:space="0" w:color="auto"/>
            <w:left w:val="none" w:sz="0" w:space="0" w:color="auto"/>
            <w:bottom w:val="none" w:sz="0" w:space="0" w:color="auto"/>
            <w:right w:val="none" w:sz="0" w:space="0" w:color="auto"/>
          </w:divBdr>
        </w:div>
        <w:div w:id="1492066570">
          <w:marLeft w:val="480"/>
          <w:marRight w:val="0"/>
          <w:marTop w:val="0"/>
          <w:marBottom w:val="0"/>
          <w:divBdr>
            <w:top w:val="none" w:sz="0" w:space="0" w:color="auto"/>
            <w:left w:val="none" w:sz="0" w:space="0" w:color="auto"/>
            <w:bottom w:val="none" w:sz="0" w:space="0" w:color="auto"/>
            <w:right w:val="none" w:sz="0" w:space="0" w:color="auto"/>
          </w:divBdr>
        </w:div>
        <w:div w:id="1514876288">
          <w:marLeft w:val="480"/>
          <w:marRight w:val="0"/>
          <w:marTop w:val="0"/>
          <w:marBottom w:val="0"/>
          <w:divBdr>
            <w:top w:val="none" w:sz="0" w:space="0" w:color="auto"/>
            <w:left w:val="none" w:sz="0" w:space="0" w:color="auto"/>
            <w:bottom w:val="none" w:sz="0" w:space="0" w:color="auto"/>
            <w:right w:val="none" w:sz="0" w:space="0" w:color="auto"/>
          </w:divBdr>
        </w:div>
        <w:div w:id="1556312422">
          <w:marLeft w:val="480"/>
          <w:marRight w:val="0"/>
          <w:marTop w:val="0"/>
          <w:marBottom w:val="0"/>
          <w:divBdr>
            <w:top w:val="none" w:sz="0" w:space="0" w:color="auto"/>
            <w:left w:val="none" w:sz="0" w:space="0" w:color="auto"/>
            <w:bottom w:val="none" w:sz="0" w:space="0" w:color="auto"/>
            <w:right w:val="none" w:sz="0" w:space="0" w:color="auto"/>
          </w:divBdr>
        </w:div>
        <w:div w:id="1818760832">
          <w:marLeft w:val="480"/>
          <w:marRight w:val="0"/>
          <w:marTop w:val="0"/>
          <w:marBottom w:val="0"/>
          <w:divBdr>
            <w:top w:val="none" w:sz="0" w:space="0" w:color="auto"/>
            <w:left w:val="none" w:sz="0" w:space="0" w:color="auto"/>
            <w:bottom w:val="none" w:sz="0" w:space="0" w:color="auto"/>
            <w:right w:val="none" w:sz="0" w:space="0" w:color="auto"/>
          </w:divBdr>
        </w:div>
        <w:div w:id="1898934739">
          <w:marLeft w:val="480"/>
          <w:marRight w:val="0"/>
          <w:marTop w:val="0"/>
          <w:marBottom w:val="0"/>
          <w:divBdr>
            <w:top w:val="none" w:sz="0" w:space="0" w:color="auto"/>
            <w:left w:val="none" w:sz="0" w:space="0" w:color="auto"/>
            <w:bottom w:val="none" w:sz="0" w:space="0" w:color="auto"/>
            <w:right w:val="none" w:sz="0" w:space="0" w:color="auto"/>
          </w:divBdr>
        </w:div>
        <w:div w:id="1909920411">
          <w:marLeft w:val="480"/>
          <w:marRight w:val="0"/>
          <w:marTop w:val="0"/>
          <w:marBottom w:val="0"/>
          <w:divBdr>
            <w:top w:val="none" w:sz="0" w:space="0" w:color="auto"/>
            <w:left w:val="none" w:sz="0" w:space="0" w:color="auto"/>
            <w:bottom w:val="none" w:sz="0" w:space="0" w:color="auto"/>
            <w:right w:val="none" w:sz="0" w:space="0" w:color="auto"/>
          </w:divBdr>
        </w:div>
        <w:div w:id="1973560684">
          <w:marLeft w:val="480"/>
          <w:marRight w:val="0"/>
          <w:marTop w:val="0"/>
          <w:marBottom w:val="0"/>
          <w:divBdr>
            <w:top w:val="none" w:sz="0" w:space="0" w:color="auto"/>
            <w:left w:val="none" w:sz="0" w:space="0" w:color="auto"/>
            <w:bottom w:val="none" w:sz="0" w:space="0" w:color="auto"/>
            <w:right w:val="none" w:sz="0" w:space="0" w:color="auto"/>
          </w:divBdr>
        </w:div>
      </w:divsChild>
    </w:div>
    <w:div w:id="699861800">
      <w:bodyDiv w:val="1"/>
      <w:marLeft w:val="0"/>
      <w:marRight w:val="0"/>
      <w:marTop w:val="0"/>
      <w:marBottom w:val="0"/>
      <w:divBdr>
        <w:top w:val="none" w:sz="0" w:space="0" w:color="auto"/>
        <w:left w:val="none" w:sz="0" w:space="0" w:color="auto"/>
        <w:bottom w:val="none" w:sz="0" w:space="0" w:color="auto"/>
        <w:right w:val="none" w:sz="0" w:space="0" w:color="auto"/>
      </w:divBdr>
    </w:div>
    <w:div w:id="704983825">
      <w:bodyDiv w:val="1"/>
      <w:marLeft w:val="0"/>
      <w:marRight w:val="0"/>
      <w:marTop w:val="0"/>
      <w:marBottom w:val="0"/>
      <w:divBdr>
        <w:top w:val="none" w:sz="0" w:space="0" w:color="auto"/>
        <w:left w:val="none" w:sz="0" w:space="0" w:color="auto"/>
        <w:bottom w:val="none" w:sz="0" w:space="0" w:color="auto"/>
        <w:right w:val="none" w:sz="0" w:space="0" w:color="auto"/>
      </w:divBdr>
    </w:div>
    <w:div w:id="716204977">
      <w:bodyDiv w:val="1"/>
      <w:marLeft w:val="0"/>
      <w:marRight w:val="0"/>
      <w:marTop w:val="0"/>
      <w:marBottom w:val="0"/>
      <w:divBdr>
        <w:top w:val="none" w:sz="0" w:space="0" w:color="auto"/>
        <w:left w:val="none" w:sz="0" w:space="0" w:color="auto"/>
        <w:bottom w:val="none" w:sz="0" w:space="0" w:color="auto"/>
        <w:right w:val="none" w:sz="0" w:space="0" w:color="auto"/>
      </w:divBdr>
    </w:div>
    <w:div w:id="722600246">
      <w:bodyDiv w:val="1"/>
      <w:marLeft w:val="0"/>
      <w:marRight w:val="0"/>
      <w:marTop w:val="0"/>
      <w:marBottom w:val="0"/>
      <w:divBdr>
        <w:top w:val="none" w:sz="0" w:space="0" w:color="auto"/>
        <w:left w:val="none" w:sz="0" w:space="0" w:color="auto"/>
        <w:bottom w:val="none" w:sz="0" w:space="0" w:color="auto"/>
        <w:right w:val="none" w:sz="0" w:space="0" w:color="auto"/>
      </w:divBdr>
    </w:div>
    <w:div w:id="729772007">
      <w:bodyDiv w:val="1"/>
      <w:marLeft w:val="0"/>
      <w:marRight w:val="0"/>
      <w:marTop w:val="0"/>
      <w:marBottom w:val="0"/>
      <w:divBdr>
        <w:top w:val="none" w:sz="0" w:space="0" w:color="auto"/>
        <w:left w:val="none" w:sz="0" w:space="0" w:color="auto"/>
        <w:bottom w:val="none" w:sz="0" w:space="0" w:color="auto"/>
        <w:right w:val="none" w:sz="0" w:space="0" w:color="auto"/>
      </w:divBdr>
    </w:div>
    <w:div w:id="731392532">
      <w:bodyDiv w:val="1"/>
      <w:marLeft w:val="0"/>
      <w:marRight w:val="0"/>
      <w:marTop w:val="0"/>
      <w:marBottom w:val="0"/>
      <w:divBdr>
        <w:top w:val="none" w:sz="0" w:space="0" w:color="auto"/>
        <w:left w:val="none" w:sz="0" w:space="0" w:color="auto"/>
        <w:bottom w:val="none" w:sz="0" w:space="0" w:color="auto"/>
        <w:right w:val="none" w:sz="0" w:space="0" w:color="auto"/>
      </w:divBdr>
    </w:div>
    <w:div w:id="732893382">
      <w:bodyDiv w:val="1"/>
      <w:marLeft w:val="0"/>
      <w:marRight w:val="0"/>
      <w:marTop w:val="0"/>
      <w:marBottom w:val="0"/>
      <w:divBdr>
        <w:top w:val="none" w:sz="0" w:space="0" w:color="auto"/>
        <w:left w:val="none" w:sz="0" w:space="0" w:color="auto"/>
        <w:bottom w:val="none" w:sz="0" w:space="0" w:color="auto"/>
        <w:right w:val="none" w:sz="0" w:space="0" w:color="auto"/>
      </w:divBdr>
    </w:div>
    <w:div w:id="733966653">
      <w:bodyDiv w:val="1"/>
      <w:marLeft w:val="0"/>
      <w:marRight w:val="0"/>
      <w:marTop w:val="0"/>
      <w:marBottom w:val="0"/>
      <w:divBdr>
        <w:top w:val="none" w:sz="0" w:space="0" w:color="auto"/>
        <w:left w:val="none" w:sz="0" w:space="0" w:color="auto"/>
        <w:bottom w:val="none" w:sz="0" w:space="0" w:color="auto"/>
        <w:right w:val="none" w:sz="0" w:space="0" w:color="auto"/>
      </w:divBdr>
    </w:div>
    <w:div w:id="743919838">
      <w:bodyDiv w:val="1"/>
      <w:marLeft w:val="0"/>
      <w:marRight w:val="0"/>
      <w:marTop w:val="0"/>
      <w:marBottom w:val="0"/>
      <w:divBdr>
        <w:top w:val="none" w:sz="0" w:space="0" w:color="auto"/>
        <w:left w:val="none" w:sz="0" w:space="0" w:color="auto"/>
        <w:bottom w:val="none" w:sz="0" w:space="0" w:color="auto"/>
        <w:right w:val="none" w:sz="0" w:space="0" w:color="auto"/>
      </w:divBdr>
    </w:div>
    <w:div w:id="743987732">
      <w:bodyDiv w:val="1"/>
      <w:marLeft w:val="0"/>
      <w:marRight w:val="0"/>
      <w:marTop w:val="0"/>
      <w:marBottom w:val="0"/>
      <w:divBdr>
        <w:top w:val="none" w:sz="0" w:space="0" w:color="auto"/>
        <w:left w:val="none" w:sz="0" w:space="0" w:color="auto"/>
        <w:bottom w:val="none" w:sz="0" w:space="0" w:color="auto"/>
        <w:right w:val="none" w:sz="0" w:space="0" w:color="auto"/>
      </w:divBdr>
      <w:divsChild>
        <w:div w:id="42415390">
          <w:marLeft w:val="480"/>
          <w:marRight w:val="0"/>
          <w:marTop w:val="0"/>
          <w:marBottom w:val="0"/>
          <w:divBdr>
            <w:top w:val="none" w:sz="0" w:space="0" w:color="auto"/>
            <w:left w:val="none" w:sz="0" w:space="0" w:color="auto"/>
            <w:bottom w:val="none" w:sz="0" w:space="0" w:color="auto"/>
            <w:right w:val="none" w:sz="0" w:space="0" w:color="auto"/>
          </w:divBdr>
        </w:div>
        <w:div w:id="57673351">
          <w:marLeft w:val="480"/>
          <w:marRight w:val="0"/>
          <w:marTop w:val="0"/>
          <w:marBottom w:val="0"/>
          <w:divBdr>
            <w:top w:val="none" w:sz="0" w:space="0" w:color="auto"/>
            <w:left w:val="none" w:sz="0" w:space="0" w:color="auto"/>
            <w:bottom w:val="none" w:sz="0" w:space="0" w:color="auto"/>
            <w:right w:val="none" w:sz="0" w:space="0" w:color="auto"/>
          </w:divBdr>
        </w:div>
        <w:div w:id="336418992">
          <w:marLeft w:val="480"/>
          <w:marRight w:val="0"/>
          <w:marTop w:val="0"/>
          <w:marBottom w:val="0"/>
          <w:divBdr>
            <w:top w:val="none" w:sz="0" w:space="0" w:color="auto"/>
            <w:left w:val="none" w:sz="0" w:space="0" w:color="auto"/>
            <w:bottom w:val="none" w:sz="0" w:space="0" w:color="auto"/>
            <w:right w:val="none" w:sz="0" w:space="0" w:color="auto"/>
          </w:divBdr>
        </w:div>
        <w:div w:id="506987375">
          <w:marLeft w:val="480"/>
          <w:marRight w:val="0"/>
          <w:marTop w:val="0"/>
          <w:marBottom w:val="0"/>
          <w:divBdr>
            <w:top w:val="none" w:sz="0" w:space="0" w:color="auto"/>
            <w:left w:val="none" w:sz="0" w:space="0" w:color="auto"/>
            <w:bottom w:val="none" w:sz="0" w:space="0" w:color="auto"/>
            <w:right w:val="none" w:sz="0" w:space="0" w:color="auto"/>
          </w:divBdr>
        </w:div>
        <w:div w:id="582446721">
          <w:marLeft w:val="480"/>
          <w:marRight w:val="0"/>
          <w:marTop w:val="0"/>
          <w:marBottom w:val="0"/>
          <w:divBdr>
            <w:top w:val="none" w:sz="0" w:space="0" w:color="auto"/>
            <w:left w:val="none" w:sz="0" w:space="0" w:color="auto"/>
            <w:bottom w:val="none" w:sz="0" w:space="0" w:color="auto"/>
            <w:right w:val="none" w:sz="0" w:space="0" w:color="auto"/>
          </w:divBdr>
        </w:div>
        <w:div w:id="635377671">
          <w:marLeft w:val="480"/>
          <w:marRight w:val="0"/>
          <w:marTop w:val="0"/>
          <w:marBottom w:val="0"/>
          <w:divBdr>
            <w:top w:val="none" w:sz="0" w:space="0" w:color="auto"/>
            <w:left w:val="none" w:sz="0" w:space="0" w:color="auto"/>
            <w:bottom w:val="none" w:sz="0" w:space="0" w:color="auto"/>
            <w:right w:val="none" w:sz="0" w:space="0" w:color="auto"/>
          </w:divBdr>
        </w:div>
        <w:div w:id="812063534">
          <w:marLeft w:val="480"/>
          <w:marRight w:val="0"/>
          <w:marTop w:val="0"/>
          <w:marBottom w:val="0"/>
          <w:divBdr>
            <w:top w:val="none" w:sz="0" w:space="0" w:color="auto"/>
            <w:left w:val="none" w:sz="0" w:space="0" w:color="auto"/>
            <w:bottom w:val="none" w:sz="0" w:space="0" w:color="auto"/>
            <w:right w:val="none" w:sz="0" w:space="0" w:color="auto"/>
          </w:divBdr>
        </w:div>
        <w:div w:id="908657594">
          <w:marLeft w:val="480"/>
          <w:marRight w:val="0"/>
          <w:marTop w:val="0"/>
          <w:marBottom w:val="0"/>
          <w:divBdr>
            <w:top w:val="none" w:sz="0" w:space="0" w:color="auto"/>
            <w:left w:val="none" w:sz="0" w:space="0" w:color="auto"/>
            <w:bottom w:val="none" w:sz="0" w:space="0" w:color="auto"/>
            <w:right w:val="none" w:sz="0" w:space="0" w:color="auto"/>
          </w:divBdr>
        </w:div>
        <w:div w:id="1140733863">
          <w:marLeft w:val="480"/>
          <w:marRight w:val="0"/>
          <w:marTop w:val="0"/>
          <w:marBottom w:val="0"/>
          <w:divBdr>
            <w:top w:val="none" w:sz="0" w:space="0" w:color="auto"/>
            <w:left w:val="none" w:sz="0" w:space="0" w:color="auto"/>
            <w:bottom w:val="none" w:sz="0" w:space="0" w:color="auto"/>
            <w:right w:val="none" w:sz="0" w:space="0" w:color="auto"/>
          </w:divBdr>
        </w:div>
        <w:div w:id="1170683627">
          <w:marLeft w:val="480"/>
          <w:marRight w:val="0"/>
          <w:marTop w:val="0"/>
          <w:marBottom w:val="0"/>
          <w:divBdr>
            <w:top w:val="none" w:sz="0" w:space="0" w:color="auto"/>
            <w:left w:val="none" w:sz="0" w:space="0" w:color="auto"/>
            <w:bottom w:val="none" w:sz="0" w:space="0" w:color="auto"/>
            <w:right w:val="none" w:sz="0" w:space="0" w:color="auto"/>
          </w:divBdr>
        </w:div>
        <w:div w:id="1240603034">
          <w:marLeft w:val="480"/>
          <w:marRight w:val="0"/>
          <w:marTop w:val="0"/>
          <w:marBottom w:val="0"/>
          <w:divBdr>
            <w:top w:val="none" w:sz="0" w:space="0" w:color="auto"/>
            <w:left w:val="none" w:sz="0" w:space="0" w:color="auto"/>
            <w:bottom w:val="none" w:sz="0" w:space="0" w:color="auto"/>
            <w:right w:val="none" w:sz="0" w:space="0" w:color="auto"/>
          </w:divBdr>
        </w:div>
        <w:div w:id="1390425349">
          <w:marLeft w:val="480"/>
          <w:marRight w:val="0"/>
          <w:marTop w:val="0"/>
          <w:marBottom w:val="0"/>
          <w:divBdr>
            <w:top w:val="none" w:sz="0" w:space="0" w:color="auto"/>
            <w:left w:val="none" w:sz="0" w:space="0" w:color="auto"/>
            <w:bottom w:val="none" w:sz="0" w:space="0" w:color="auto"/>
            <w:right w:val="none" w:sz="0" w:space="0" w:color="auto"/>
          </w:divBdr>
        </w:div>
        <w:div w:id="1391226590">
          <w:marLeft w:val="480"/>
          <w:marRight w:val="0"/>
          <w:marTop w:val="0"/>
          <w:marBottom w:val="0"/>
          <w:divBdr>
            <w:top w:val="none" w:sz="0" w:space="0" w:color="auto"/>
            <w:left w:val="none" w:sz="0" w:space="0" w:color="auto"/>
            <w:bottom w:val="none" w:sz="0" w:space="0" w:color="auto"/>
            <w:right w:val="none" w:sz="0" w:space="0" w:color="auto"/>
          </w:divBdr>
        </w:div>
        <w:div w:id="1509832147">
          <w:marLeft w:val="480"/>
          <w:marRight w:val="0"/>
          <w:marTop w:val="0"/>
          <w:marBottom w:val="0"/>
          <w:divBdr>
            <w:top w:val="none" w:sz="0" w:space="0" w:color="auto"/>
            <w:left w:val="none" w:sz="0" w:space="0" w:color="auto"/>
            <w:bottom w:val="none" w:sz="0" w:space="0" w:color="auto"/>
            <w:right w:val="none" w:sz="0" w:space="0" w:color="auto"/>
          </w:divBdr>
        </w:div>
        <w:div w:id="1566337124">
          <w:marLeft w:val="480"/>
          <w:marRight w:val="0"/>
          <w:marTop w:val="0"/>
          <w:marBottom w:val="0"/>
          <w:divBdr>
            <w:top w:val="none" w:sz="0" w:space="0" w:color="auto"/>
            <w:left w:val="none" w:sz="0" w:space="0" w:color="auto"/>
            <w:bottom w:val="none" w:sz="0" w:space="0" w:color="auto"/>
            <w:right w:val="none" w:sz="0" w:space="0" w:color="auto"/>
          </w:divBdr>
        </w:div>
        <w:div w:id="1647929169">
          <w:marLeft w:val="480"/>
          <w:marRight w:val="0"/>
          <w:marTop w:val="0"/>
          <w:marBottom w:val="0"/>
          <w:divBdr>
            <w:top w:val="none" w:sz="0" w:space="0" w:color="auto"/>
            <w:left w:val="none" w:sz="0" w:space="0" w:color="auto"/>
            <w:bottom w:val="none" w:sz="0" w:space="0" w:color="auto"/>
            <w:right w:val="none" w:sz="0" w:space="0" w:color="auto"/>
          </w:divBdr>
        </w:div>
        <w:div w:id="1673141596">
          <w:marLeft w:val="480"/>
          <w:marRight w:val="0"/>
          <w:marTop w:val="0"/>
          <w:marBottom w:val="0"/>
          <w:divBdr>
            <w:top w:val="none" w:sz="0" w:space="0" w:color="auto"/>
            <w:left w:val="none" w:sz="0" w:space="0" w:color="auto"/>
            <w:bottom w:val="none" w:sz="0" w:space="0" w:color="auto"/>
            <w:right w:val="none" w:sz="0" w:space="0" w:color="auto"/>
          </w:divBdr>
        </w:div>
        <w:div w:id="1674071179">
          <w:marLeft w:val="480"/>
          <w:marRight w:val="0"/>
          <w:marTop w:val="0"/>
          <w:marBottom w:val="0"/>
          <w:divBdr>
            <w:top w:val="none" w:sz="0" w:space="0" w:color="auto"/>
            <w:left w:val="none" w:sz="0" w:space="0" w:color="auto"/>
            <w:bottom w:val="none" w:sz="0" w:space="0" w:color="auto"/>
            <w:right w:val="none" w:sz="0" w:space="0" w:color="auto"/>
          </w:divBdr>
        </w:div>
        <w:div w:id="1680811507">
          <w:marLeft w:val="480"/>
          <w:marRight w:val="0"/>
          <w:marTop w:val="0"/>
          <w:marBottom w:val="0"/>
          <w:divBdr>
            <w:top w:val="none" w:sz="0" w:space="0" w:color="auto"/>
            <w:left w:val="none" w:sz="0" w:space="0" w:color="auto"/>
            <w:bottom w:val="none" w:sz="0" w:space="0" w:color="auto"/>
            <w:right w:val="none" w:sz="0" w:space="0" w:color="auto"/>
          </w:divBdr>
        </w:div>
        <w:div w:id="1706054675">
          <w:marLeft w:val="480"/>
          <w:marRight w:val="0"/>
          <w:marTop w:val="0"/>
          <w:marBottom w:val="0"/>
          <w:divBdr>
            <w:top w:val="none" w:sz="0" w:space="0" w:color="auto"/>
            <w:left w:val="none" w:sz="0" w:space="0" w:color="auto"/>
            <w:bottom w:val="none" w:sz="0" w:space="0" w:color="auto"/>
            <w:right w:val="none" w:sz="0" w:space="0" w:color="auto"/>
          </w:divBdr>
        </w:div>
        <w:div w:id="1730495624">
          <w:marLeft w:val="480"/>
          <w:marRight w:val="0"/>
          <w:marTop w:val="0"/>
          <w:marBottom w:val="0"/>
          <w:divBdr>
            <w:top w:val="none" w:sz="0" w:space="0" w:color="auto"/>
            <w:left w:val="none" w:sz="0" w:space="0" w:color="auto"/>
            <w:bottom w:val="none" w:sz="0" w:space="0" w:color="auto"/>
            <w:right w:val="none" w:sz="0" w:space="0" w:color="auto"/>
          </w:divBdr>
        </w:div>
        <w:div w:id="1806852693">
          <w:marLeft w:val="480"/>
          <w:marRight w:val="0"/>
          <w:marTop w:val="0"/>
          <w:marBottom w:val="0"/>
          <w:divBdr>
            <w:top w:val="none" w:sz="0" w:space="0" w:color="auto"/>
            <w:left w:val="none" w:sz="0" w:space="0" w:color="auto"/>
            <w:bottom w:val="none" w:sz="0" w:space="0" w:color="auto"/>
            <w:right w:val="none" w:sz="0" w:space="0" w:color="auto"/>
          </w:divBdr>
        </w:div>
        <w:div w:id="1894152733">
          <w:marLeft w:val="480"/>
          <w:marRight w:val="0"/>
          <w:marTop w:val="0"/>
          <w:marBottom w:val="0"/>
          <w:divBdr>
            <w:top w:val="none" w:sz="0" w:space="0" w:color="auto"/>
            <w:left w:val="none" w:sz="0" w:space="0" w:color="auto"/>
            <w:bottom w:val="none" w:sz="0" w:space="0" w:color="auto"/>
            <w:right w:val="none" w:sz="0" w:space="0" w:color="auto"/>
          </w:divBdr>
        </w:div>
        <w:div w:id="1944799596">
          <w:marLeft w:val="480"/>
          <w:marRight w:val="0"/>
          <w:marTop w:val="0"/>
          <w:marBottom w:val="0"/>
          <w:divBdr>
            <w:top w:val="none" w:sz="0" w:space="0" w:color="auto"/>
            <w:left w:val="none" w:sz="0" w:space="0" w:color="auto"/>
            <w:bottom w:val="none" w:sz="0" w:space="0" w:color="auto"/>
            <w:right w:val="none" w:sz="0" w:space="0" w:color="auto"/>
          </w:divBdr>
        </w:div>
        <w:div w:id="1984656800">
          <w:marLeft w:val="480"/>
          <w:marRight w:val="0"/>
          <w:marTop w:val="0"/>
          <w:marBottom w:val="0"/>
          <w:divBdr>
            <w:top w:val="none" w:sz="0" w:space="0" w:color="auto"/>
            <w:left w:val="none" w:sz="0" w:space="0" w:color="auto"/>
            <w:bottom w:val="none" w:sz="0" w:space="0" w:color="auto"/>
            <w:right w:val="none" w:sz="0" w:space="0" w:color="auto"/>
          </w:divBdr>
        </w:div>
        <w:div w:id="2085948703">
          <w:marLeft w:val="480"/>
          <w:marRight w:val="0"/>
          <w:marTop w:val="0"/>
          <w:marBottom w:val="0"/>
          <w:divBdr>
            <w:top w:val="none" w:sz="0" w:space="0" w:color="auto"/>
            <w:left w:val="none" w:sz="0" w:space="0" w:color="auto"/>
            <w:bottom w:val="none" w:sz="0" w:space="0" w:color="auto"/>
            <w:right w:val="none" w:sz="0" w:space="0" w:color="auto"/>
          </w:divBdr>
        </w:div>
      </w:divsChild>
    </w:div>
    <w:div w:id="761921915">
      <w:bodyDiv w:val="1"/>
      <w:marLeft w:val="0"/>
      <w:marRight w:val="0"/>
      <w:marTop w:val="0"/>
      <w:marBottom w:val="0"/>
      <w:divBdr>
        <w:top w:val="none" w:sz="0" w:space="0" w:color="auto"/>
        <w:left w:val="none" w:sz="0" w:space="0" w:color="auto"/>
        <w:bottom w:val="none" w:sz="0" w:space="0" w:color="auto"/>
        <w:right w:val="none" w:sz="0" w:space="0" w:color="auto"/>
      </w:divBdr>
    </w:div>
    <w:div w:id="762846700">
      <w:bodyDiv w:val="1"/>
      <w:marLeft w:val="0"/>
      <w:marRight w:val="0"/>
      <w:marTop w:val="0"/>
      <w:marBottom w:val="0"/>
      <w:divBdr>
        <w:top w:val="none" w:sz="0" w:space="0" w:color="auto"/>
        <w:left w:val="none" w:sz="0" w:space="0" w:color="auto"/>
        <w:bottom w:val="none" w:sz="0" w:space="0" w:color="auto"/>
        <w:right w:val="none" w:sz="0" w:space="0" w:color="auto"/>
      </w:divBdr>
    </w:div>
    <w:div w:id="764572721">
      <w:bodyDiv w:val="1"/>
      <w:marLeft w:val="0"/>
      <w:marRight w:val="0"/>
      <w:marTop w:val="0"/>
      <w:marBottom w:val="0"/>
      <w:divBdr>
        <w:top w:val="none" w:sz="0" w:space="0" w:color="auto"/>
        <w:left w:val="none" w:sz="0" w:space="0" w:color="auto"/>
        <w:bottom w:val="none" w:sz="0" w:space="0" w:color="auto"/>
        <w:right w:val="none" w:sz="0" w:space="0" w:color="auto"/>
      </w:divBdr>
    </w:div>
    <w:div w:id="769932294">
      <w:bodyDiv w:val="1"/>
      <w:marLeft w:val="0"/>
      <w:marRight w:val="0"/>
      <w:marTop w:val="0"/>
      <w:marBottom w:val="0"/>
      <w:divBdr>
        <w:top w:val="none" w:sz="0" w:space="0" w:color="auto"/>
        <w:left w:val="none" w:sz="0" w:space="0" w:color="auto"/>
        <w:bottom w:val="none" w:sz="0" w:space="0" w:color="auto"/>
        <w:right w:val="none" w:sz="0" w:space="0" w:color="auto"/>
      </w:divBdr>
    </w:div>
    <w:div w:id="778179691">
      <w:bodyDiv w:val="1"/>
      <w:marLeft w:val="0"/>
      <w:marRight w:val="0"/>
      <w:marTop w:val="0"/>
      <w:marBottom w:val="0"/>
      <w:divBdr>
        <w:top w:val="none" w:sz="0" w:space="0" w:color="auto"/>
        <w:left w:val="none" w:sz="0" w:space="0" w:color="auto"/>
        <w:bottom w:val="none" w:sz="0" w:space="0" w:color="auto"/>
        <w:right w:val="none" w:sz="0" w:space="0" w:color="auto"/>
      </w:divBdr>
      <w:divsChild>
        <w:div w:id="3286530">
          <w:marLeft w:val="640"/>
          <w:marRight w:val="0"/>
          <w:marTop w:val="0"/>
          <w:marBottom w:val="0"/>
          <w:divBdr>
            <w:top w:val="none" w:sz="0" w:space="0" w:color="auto"/>
            <w:left w:val="none" w:sz="0" w:space="0" w:color="auto"/>
            <w:bottom w:val="none" w:sz="0" w:space="0" w:color="auto"/>
            <w:right w:val="none" w:sz="0" w:space="0" w:color="auto"/>
          </w:divBdr>
        </w:div>
        <w:div w:id="14581260">
          <w:marLeft w:val="640"/>
          <w:marRight w:val="0"/>
          <w:marTop w:val="0"/>
          <w:marBottom w:val="0"/>
          <w:divBdr>
            <w:top w:val="none" w:sz="0" w:space="0" w:color="auto"/>
            <w:left w:val="none" w:sz="0" w:space="0" w:color="auto"/>
            <w:bottom w:val="none" w:sz="0" w:space="0" w:color="auto"/>
            <w:right w:val="none" w:sz="0" w:space="0" w:color="auto"/>
          </w:divBdr>
        </w:div>
        <w:div w:id="67577883">
          <w:marLeft w:val="640"/>
          <w:marRight w:val="0"/>
          <w:marTop w:val="0"/>
          <w:marBottom w:val="0"/>
          <w:divBdr>
            <w:top w:val="none" w:sz="0" w:space="0" w:color="auto"/>
            <w:left w:val="none" w:sz="0" w:space="0" w:color="auto"/>
            <w:bottom w:val="none" w:sz="0" w:space="0" w:color="auto"/>
            <w:right w:val="none" w:sz="0" w:space="0" w:color="auto"/>
          </w:divBdr>
        </w:div>
        <w:div w:id="81147641">
          <w:marLeft w:val="640"/>
          <w:marRight w:val="0"/>
          <w:marTop w:val="0"/>
          <w:marBottom w:val="0"/>
          <w:divBdr>
            <w:top w:val="none" w:sz="0" w:space="0" w:color="auto"/>
            <w:left w:val="none" w:sz="0" w:space="0" w:color="auto"/>
            <w:bottom w:val="none" w:sz="0" w:space="0" w:color="auto"/>
            <w:right w:val="none" w:sz="0" w:space="0" w:color="auto"/>
          </w:divBdr>
        </w:div>
        <w:div w:id="101074183">
          <w:marLeft w:val="640"/>
          <w:marRight w:val="0"/>
          <w:marTop w:val="0"/>
          <w:marBottom w:val="0"/>
          <w:divBdr>
            <w:top w:val="none" w:sz="0" w:space="0" w:color="auto"/>
            <w:left w:val="none" w:sz="0" w:space="0" w:color="auto"/>
            <w:bottom w:val="none" w:sz="0" w:space="0" w:color="auto"/>
            <w:right w:val="none" w:sz="0" w:space="0" w:color="auto"/>
          </w:divBdr>
        </w:div>
        <w:div w:id="104890143">
          <w:marLeft w:val="640"/>
          <w:marRight w:val="0"/>
          <w:marTop w:val="0"/>
          <w:marBottom w:val="0"/>
          <w:divBdr>
            <w:top w:val="none" w:sz="0" w:space="0" w:color="auto"/>
            <w:left w:val="none" w:sz="0" w:space="0" w:color="auto"/>
            <w:bottom w:val="none" w:sz="0" w:space="0" w:color="auto"/>
            <w:right w:val="none" w:sz="0" w:space="0" w:color="auto"/>
          </w:divBdr>
        </w:div>
        <w:div w:id="110590494">
          <w:marLeft w:val="640"/>
          <w:marRight w:val="0"/>
          <w:marTop w:val="0"/>
          <w:marBottom w:val="0"/>
          <w:divBdr>
            <w:top w:val="none" w:sz="0" w:space="0" w:color="auto"/>
            <w:left w:val="none" w:sz="0" w:space="0" w:color="auto"/>
            <w:bottom w:val="none" w:sz="0" w:space="0" w:color="auto"/>
            <w:right w:val="none" w:sz="0" w:space="0" w:color="auto"/>
          </w:divBdr>
        </w:div>
        <w:div w:id="159005891">
          <w:marLeft w:val="640"/>
          <w:marRight w:val="0"/>
          <w:marTop w:val="0"/>
          <w:marBottom w:val="0"/>
          <w:divBdr>
            <w:top w:val="none" w:sz="0" w:space="0" w:color="auto"/>
            <w:left w:val="none" w:sz="0" w:space="0" w:color="auto"/>
            <w:bottom w:val="none" w:sz="0" w:space="0" w:color="auto"/>
            <w:right w:val="none" w:sz="0" w:space="0" w:color="auto"/>
          </w:divBdr>
        </w:div>
        <w:div w:id="172955608">
          <w:marLeft w:val="640"/>
          <w:marRight w:val="0"/>
          <w:marTop w:val="0"/>
          <w:marBottom w:val="0"/>
          <w:divBdr>
            <w:top w:val="none" w:sz="0" w:space="0" w:color="auto"/>
            <w:left w:val="none" w:sz="0" w:space="0" w:color="auto"/>
            <w:bottom w:val="none" w:sz="0" w:space="0" w:color="auto"/>
            <w:right w:val="none" w:sz="0" w:space="0" w:color="auto"/>
          </w:divBdr>
        </w:div>
        <w:div w:id="178009790">
          <w:marLeft w:val="640"/>
          <w:marRight w:val="0"/>
          <w:marTop w:val="0"/>
          <w:marBottom w:val="0"/>
          <w:divBdr>
            <w:top w:val="none" w:sz="0" w:space="0" w:color="auto"/>
            <w:left w:val="none" w:sz="0" w:space="0" w:color="auto"/>
            <w:bottom w:val="none" w:sz="0" w:space="0" w:color="auto"/>
            <w:right w:val="none" w:sz="0" w:space="0" w:color="auto"/>
          </w:divBdr>
        </w:div>
        <w:div w:id="362753055">
          <w:marLeft w:val="640"/>
          <w:marRight w:val="0"/>
          <w:marTop w:val="0"/>
          <w:marBottom w:val="0"/>
          <w:divBdr>
            <w:top w:val="none" w:sz="0" w:space="0" w:color="auto"/>
            <w:left w:val="none" w:sz="0" w:space="0" w:color="auto"/>
            <w:bottom w:val="none" w:sz="0" w:space="0" w:color="auto"/>
            <w:right w:val="none" w:sz="0" w:space="0" w:color="auto"/>
          </w:divBdr>
        </w:div>
        <w:div w:id="512375215">
          <w:marLeft w:val="640"/>
          <w:marRight w:val="0"/>
          <w:marTop w:val="0"/>
          <w:marBottom w:val="0"/>
          <w:divBdr>
            <w:top w:val="none" w:sz="0" w:space="0" w:color="auto"/>
            <w:left w:val="none" w:sz="0" w:space="0" w:color="auto"/>
            <w:bottom w:val="none" w:sz="0" w:space="0" w:color="auto"/>
            <w:right w:val="none" w:sz="0" w:space="0" w:color="auto"/>
          </w:divBdr>
        </w:div>
        <w:div w:id="531768791">
          <w:marLeft w:val="640"/>
          <w:marRight w:val="0"/>
          <w:marTop w:val="0"/>
          <w:marBottom w:val="0"/>
          <w:divBdr>
            <w:top w:val="none" w:sz="0" w:space="0" w:color="auto"/>
            <w:left w:val="none" w:sz="0" w:space="0" w:color="auto"/>
            <w:bottom w:val="none" w:sz="0" w:space="0" w:color="auto"/>
            <w:right w:val="none" w:sz="0" w:space="0" w:color="auto"/>
          </w:divBdr>
        </w:div>
        <w:div w:id="616913204">
          <w:marLeft w:val="640"/>
          <w:marRight w:val="0"/>
          <w:marTop w:val="0"/>
          <w:marBottom w:val="0"/>
          <w:divBdr>
            <w:top w:val="none" w:sz="0" w:space="0" w:color="auto"/>
            <w:left w:val="none" w:sz="0" w:space="0" w:color="auto"/>
            <w:bottom w:val="none" w:sz="0" w:space="0" w:color="auto"/>
            <w:right w:val="none" w:sz="0" w:space="0" w:color="auto"/>
          </w:divBdr>
        </w:div>
        <w:div w:id="644045507">
          <w:marLeft w:val="640"/>
          <w:marRight w:val="0"/>
          <w:marTop w:val="0"/>
          <w:marBottom w:val="0"/>
          <w:divBdr>
            <w:top w:val="none" w:sz="0" w:space="0" w:color="auto"/>
            <w:left w:val="none" w:sz="0" w:space="0" w:color="auto"/>
            <w:bottom w:val="none" w:sz="0" w:space="0" w:color="auto"/>
            <w:right w:val="none" w:sz="0" w:space="0" w:color="auto"/>
          </w:divBdr>
        </w:div>
        <w:div w:id="726151431">
          <w:marLeft w:val="640"/>
          <w:marRight w:val="0"/>
          <w:marTop w:val="0"/>
          <w:marBottom w:val="0"/>
          <w:divBdr>
            <w:top w:val="none" w:sz="0" w:space="0" w:color="auto"/>
            <w:left w:val="none" w:sz="0" w:space="0" w:color="auto"/>
            <w:bottom w:val="none" w:sz="0" w:space="0" w:color="auto"/>
            <w:right w:val="none" w:sz="0" w:space="0" w:color="auto"/>
          </w:divBdr>
        </w:div>
        <w:div w:id="740059938">
          <w:marLeft w:val="640"/>
          <w:marRight w:val="0"/>
          <w:marTop w:val="0"/>
          <w:marBottom w:val="0"/>
          <w:divBdr>
            <w:top w:val="none" w:sz="0" w:space="0" w:color="auto"/>
            <w:left w:val="none" w:sz="0" w:space="0" w:color="auto"/>
            <w:bottom w:val="none" w:sz="0" w:space="0" w:color="auto"/>
            <w:right w:val="none" w:sz="0" w:space="0" w:color="auto"/>
          </w:divBdr>
        </w:div>
        <w:div w:id="762799558">
          <w:marLeft w:val="640"/>
          <w:marRight w:val="0"/>
          <w:marTop w:val="0"/>
          <w:marBottom w:val="0"/>
          <w:divBdr>
            <w:top w:val="none" w:sz="0" w:space="0" w:color="auto"/>
            <w:left w:val="none" w:sz="0" w:space="0" w:color="auto"/>
            <w:bottom w:val="none" w:sz="0" w:space="0" w:color="auto"/>
            <w:right w:val="none" w:sz="0" w:space="0" w:color="auto"/>
          </w:divBdr>
        </w:div>
        <w:div w:id="849755000">
          <w:marLeft w:val="640"/>
          <w:marRight w:val="0"/>
          <w:marTop w:val="0"/>
          <w:marBottom w:val="0"/>
          <w:divBdr>
            <w:top w:val="none" w:sz="0" w:space="0" w:color="auto"/>
            <w:left w:val="none" w:sz="0" w:space="0" w:color="auto"/>
            <w:bottom w:val="none" w:sz="0" w:space="0" w:color="auto"/>
            <w:right w:val="none" w:sz="0" w:space="0" w:color="auto"/>
          </w:divBdr>
        </w:div>
        <w:div w:id="870068134">
          <w:marLeft w:val="640"/>
          <w:marRight w:val="0"/>
          <w:marTop w:val="0"/>
          <w:marBottom w:val="0"/>
          <w:divBdr>
            <w:top w:val="none" w:sz="0" w:space="0" w:color="auto"/>
            <w:left w:val="none" w:sz="0" w:space="0" w:color="auto"/>
            <w:bottom w:val="none" w:sz="0" w:space="0" w:color="auto"/>
            <w:right w:val="none" w:sz="0" w:space="0" w:color="auto"/>
          </w:divBdr>
        </w:div>
        <w:div w:id="956834402">
          <w:marLeft w:val="640"/>
          <w:marRight w:val="0"/>
          <w:marTop w:val="0"/>
          <w:marBottom w:val="0"/>
          <w:divBdr>
            <w:top w:val="none" w:sz="0" w:space="0" w:color="auto"/>
            <w:left w:val="none" w:sz="0" w:space="0" w:color="auto"/>
            <w:bottom w:val="none" w:sz="0" w:space="0" w:color="auto"/>
            <w:right w:val="none" w:sz="0" w:space="0" w:color="auto"/>
          </w:divBdr>
        </w:div>
        <w:div w:id="1045327786">
          <w:marLeft w:val="640"/>
          <w:marRight w:val="0"/>
          <w:marTop w:val="0"/>
          <w:marBottom w:val="0"/>
          <w:divBdr>
            <w:top w:val="none" w:sz="0" w:space="0" w:color="auto"/>
            <w:left w:val="none" w:sz="0" w:space="0" w:color="auto"/>
            <w:bottom w:val="none" w:sz="0" w:space="0" w:color="auto"/>
            <w:right w:val="none" w:sz="0" w:space="0" w:color="auto"/>
          </w:divBdr>
        </w:div>
        <w:div w:id="1116681668">
          <w:marLeft w:val="640"/>
          <w:marRight w:val="0"/>
          <w:marTop w:val="0"/>
          <w:marBottom w:val="0"/>
          <w:divBdr>
            <w:top w:val="none" w:sz="0" w:space="0" w:color="auto"/>
            <w:left w:val="none" w:sz="0" w:space="0" w:color="auto"/>
            <w:bottom w:val="none" w:sz="0" w:space="0" w:color="auto"/>
            <w:right w:val="none" w:sz="0" w:space="0" w:color="auto"/>
          </w:divBdr>
        </w:div>
        <w:div w:id="1148591568">
          <w:marLeft w:val="640"/>
          <w:marRight w:val="0"/>
          <w:marTop w:val="0"/>
          <w:marBottom w:val="0"/>
          <w:divBdr>
            <w:top w:val="none" w:sz="0" w:space="0" w:color="auto"/>
            <w:left w:val="none" w:sz="0" w:space="0" w:color="auto"/>
            <w:bottom w:val="none" w:sz="0" w:space="0" w:color="auto"/>
            <w:right w:val="none" w:sz="0" w:space="0" w:color="auto"/>
          </w:divBdr>
        </w:div>
        <w:div w:id="1202936651">
          <w:marLeft w:val="640"/>
          <w:marRight w:val="0"/>
          <w:marTop w:val="0"/>
          <w:marBottom w:val="0"/>
          <w:divBdr>
            <w:top w:val="none" w:sz="0" w:space="0" w:color="auto"/>
            <w:left w:val="none" w:sz="0" w:space="0" w:color="auto"/>
            <w:bottom w:val="none" w:sz="0" w:space="0" w:color="auto"/>
            <w:right w:val="none" w:sz="0" w:space="0" w:color="auto"/>
          </w:divBdr>
        </w:div>
        <w:div w:id="1207254323">
          <w:marLeft w:val="640"/>
          <w:marRight w:val="0"/>
          <w:marTop w:val="0"/>
          <w:marBottom w:val="0"/>
          <w:divBdr>
            <w:top w:val="none" w:sz="0" w:space="0" w:color="auto"/>
            <w:left w:val="none" w:sz="0" w:space="0" w:color="auto"/>
            <w:bottom w:val="none" w:sz="0" w:space="0" w:color="auto"/>
            <w:right w:val="none" w:sz="0" w:space="0" w:color="auto"/>
          </w:divBdr>
        </w:div>
        <w:div w:id="1420835070">
          <w:marLeft w:val="640"/>
          <w:marRight w:val="0"/>
          <w:marTop w:val="0"/>
          <w:marBottom w:val="0"/>
          <w:divBdr>
            <w:top w:val="none" w:sz="0" w:space="0" w:color="auto"/>
            <w:left w:val="none" w:sz="0" w:space="0" w:color="auto"/>
            <w:bottom w:val="none" w:sz="0" w:space="0" w:color="auto"/>
            <w:right w:val="none" w:sz="0" w:space="0" w:color="auto"/>
          </w:divBdr>
        </w:div>
        <w:div w:id="1536579735">
          <w:marLeft w:val="640"/>
          <w:marRight w:val="0"/>
          <w:marTop w:val="0"/>
          <w:marBottom w:val="0"/>
          <w:divBdr>
            <w:top w:val="none" w:sz="0" w:space="0" w:color="auto"/>
            <w:left w:val="none" w:sz="0" w:space="0" w:color="auto"/>
            <w:bottom w:val="none" w:sz="0" w:space="0" w:color="auto"/>
            <w:right w:val="none" w:sz="0" w:space="0" w:color="auto"/>
          </w:divBdr>
        </w:div>
        <w:div w:id="1638025493">
          <w:marLeft w:val="640"/>
          <w:marRight w:val="0"/>
          <w:marTop w:val="0"/>
          <w:marBottom w:val="0"/>
          <w:divBdr>
            <w:top w:val="none" w:sz="0" w:space="0" w:color="auto"/>
            <w:left w:val="none" w:sz="0" w:space="0" w:color="auto"/>
            <w:bottom w:val="none" w:sz="0" w:space="0" w:color="auto"/>
            <w:right w:val="none" w:sz="0" w:space="0" w:color="auto"/>
          </w:divBdr>
        </w:div>
        <w:div w:id="1714187758">
          <w:marLeft w:val="640"/>
          <w:marRight w:val="0"/>
          <w:marTop w:val="0"/>
          <w:marBottom w:val="0"/>
          <w:divBdr>
            <w:top w:val="none" w:sz="0" w:space="0" w:color="auto"/>
            <w:left w:val="none" w:sz="0" w:space="0" w:color="auto"/>
            <w:bottom w:val="none" w:sz="0" w:space="0" w:color="auto"/>
            <w:right w:val="none" w:sz="0" w:space="0" w:color="auto"/>
          </w:divBdr>
        </w:div>
        <w:div w:id="1941375800">
          <w:marLeft w:val="640"/>
          <w:marRight w:val="0"/>
          <w:marTop w:val="0"/>
          <w:marBottom w:val="0"/>
          <w:divBdr>
            <w:top w:val="none" w:sz="0" w:space="0" w:color="auto"/>
            <w:left w:val="none" w:sz="0" w:space="0" w:color="auto"/>
            <w:bottom w:val="none" w:sz="0" w:space="0" w:color="auto"/>
            <w:right w:val="none" w:sz="0" w:space="0" w:color="auto"/>
          </w:divBdr>
        </w:div>
        <w:div w:id="2028096646">
          <w:marLeft w:val="640"/>
          <w:marRight w:val="0"/>
          <w:marTop w:val="0"/>
          <w:marBottom w:val="0"/>
          <w:divBdr>
            <w:top w:val="none" w:sz="0" w:space="0" w:color="auto"/>
            <w:left w:val="none" w:sz="0" w:space="0" w:color="auto"/>
            <w:bottom w:val="none" w:sz="0" w:space="0" w:color="auto"/>
            <w:right w:val="none" w:sz="0" w:space="0" w:color="auto"/>
          </w:divBdr>
        </w:div>
        <w:div w:id="2103410260">
          <w:marLeft w:val="640"/>
          <w:marRight w:val="0"/>
          <w:marTop w:val="0"/>
          <w:marBottom w:val="0"/>
          <w:divBdr>
            <w:top w:val="none" w:sz="0" w:space="0" w:color="auto"/>
            <w:left w:val="none" w:sz="0" w:space="0" w:color="auto"/>
            <w:bottom w:val="none" w:sz="0" w:space="0" w:color="auto"/>
            <w:right w:val="none" w:sz="0" w:space="0" w:color="auto"/>
          </w:divBdr>
        </w:div>
      </w:divsChild>
    </w:div>
    <w:div w:id="781069786">
      <w:bodyDiv w:val="1"/>
      <w:marLeft w:val="0"/>
      <w:marRight w:val="0"/>
      <w:marTop w:val="0"/>
      <w:marBottom w:val="0"/>
      <w:divBdr>
        <w:top w:val="none" w:sz="0" w:space="0" w:color="auto"/>
        <w:left w:val="none" w:sz="0" w:space="0" w:color="auto"/>
        <w:bottom w:val="none" w:sz="0" w:space="0" w:color="auto"/>
        <w:right w:val="none" w:sz="0" w:space="0" w:color="auto"/>
      </w:divBdr>
    </w:div>
    <w:div w:id="785470001">
      <w:bodyDiv w:val="1"/>
      <w:marLeft w:val="0"/>
      <w:marRight w:val="0"/>
      <w:marTop w:val="0"/>
      <w:marBottom w:val="0"/>
      <w:divBdr>
        <w:top w:val="none" w:sz="0" w:space="0" w:color="auto"/>
        <w:left w:val="none" w:sz="0" w:space="0" w:color="auto"/>
        <w:bottom w:val="none" w:sz="0" w:space="0" w:color="auto"/>
        <w:right w:val="none" w:sz="0" w:space="0" w:color="auto"/>
      </w:divBdr>
      <w:divsChild>
        <w:div w:id="100532883">
          <w:marLeft w:val="480"/>
          <w:marRight w:val="0"/>
          <w:marTop w:val="0"/>
          <w:marBottom w:val="0"/>
          <w:divBdr>
            <w:top w:val="none" w:sz="0" w:space="0" w:color="auto"/>
            <w:left w:val="none" w:sz="0" w:space="0" w:color="auto"/>
            <w:bottom w:val="none" w:sz="0" w:space="0" w:color="auto"/>
            <w:right w:val="none" w:sz="0" w:space="0" w:color="auto"/>
          </w:divBdr>
        </w:div>
        <w:div w:id="124396922">
          <w:marLeft w:val="480"/>
          <w:marRight w:val="0"/>
          <w:marTop w:val="0"/>
          <w:marBottom w:val="0"/>
          <w:divBdr>
            <w:top w:val="none" w:sz="0" w:space="0" w:color="auto"/>
            <w:left w:val="none" w:sz="0" w:space="0" w:color="auto"/>
            <w:bottom w:val="none" w:sz="0" w:space="0" w:color="auto"/>
            <w:right w:val="none" w:sz="0" w:space="0" w:color="auto"/>
          </w:divBdr>
        </w:div>
        <w:div w:id="323704727">
          <w:marLeft w:val="480"/>
          <w:marRight w:val="0"/>
          <w:marTop w:val="0"/>
          <w:marBottom w:val="0"/>
          <w:divBdr>
            <w:top w:val="none" w:sz="0" w:space="0" w:color="auto"/>
            <w:left w:val="none" w:sz="0" w:space="0" w:color="auto"/>
            <w:bottom w:val="none" w:sz="0" w:space="0" w:color="auto"/>
            <w:right w:val="none" w:sz="0" w:space="0" w:color="auto"/>
          </w:divBdr>
        </w:div>
        <w:div w:id="400950810">
          <w:marLeft w:val="480"/>
          <w:marRight w:val="0"/>
          <w:marTop w:val="0"/>
          <w:marBottom w:val="0"/>
          <w:divBdr>
            <w:top w:val="none" w:sz="0" w:space="0" w:color="auto"/>
            <w:left w:val="none" w:sz="0" w:space="0" w:color="auto"/>
            <w:bottom w:val="none" w:sz="0" w:space="0" w:color="auto"/>
            <w:right w:val="none" w:sz="0" w:space="0" w:color="auto"/>
          </w:divBdr>
        </w:div>
        <w:div w:id="407919263">
          <w:marLeft w:val="480"/>
          <w:marRight w:val="0"/>
          <w:marTop w:val="0"/>
          <w:marBottom w:val="0"/>
          <w:divBdr>
            <w:top w:val="none" w:sz="0" w:space="0" w:color="auto"/>
            <w:left w:val="none" w:sz="0" w:space="0" w:color="auto"/>
            <w:bottom w:val="none" w:sz="0" w:space="0" w:color="auto"/>
            <w:right w:val="none" w:sz="0" w:space="0" w:color="auto"/>
          </w:divBdr>
        </w:div>
        <w:div w:id="426312526">
          <w:marLeft w:val="480"/>
          <w:marRight w:val="0"/>
          <w:marTop w:val="0"/>
          <w:marBottom w:val="0"/>
          <w:divBdr>
            <w:top w:val="none" w:sz="0" w:space="0" w:color="auto"/>
            <w:left w:val="none" w:sz="0" w:space="0" w:color="auto"/>
            <w:bottom w:val="none" w:sz="0" w:space="0" w:color="auto"/>
            <w:right w:val="none" w:sz="0" w:space="0" w:color="auto"/>
          </w:divBdr>
        </w:div>
        <w:div w:id="431126230">
          <w:marLeft w:val="480"/>
          <w:marRight w:val="0"/>
          <w:marTop w:val="0"/>
          <w:marBottom w:val="0"/>
          <w:divBdr>
            <w:top w:val="none" w:sz="0" w:space="0" w:color="auto"/>
            <w:left w:val="none" w:sz="0" w:space="0" w:color="auto"/>
            <w:bottom w:val="none" w:sz="0" w:space="0" w:color="auto"/>
            <w:right w:val="none" w:sz="0" w:space="0" w:color="auto"/>
          </w:divBdr>
        </w:div>
        <w:div w:id="447236750">
          <w:marLeft w:val="480"/>
          <w:marRight w:val="0"/>
          <w:marTop w:val="0"/>
          <w:marBottom w:val="0"/>
          <w:divBdr>
            <w:top w:val="none" w:sz="0" w:space="0" w:color="auto"/>
            <w:left w:val="none" w:sz="0" w:space="0" w:color="auto"/>
            <w:bottom w:val="none" w:sz="0" w:space="0" w:color="auto"/>
            <w:right w:val="none" w:sz="0" w:space="0" w:color="auto"/>
          </w:divBdr>
        </w:div>
        <w:div w:id="536546114">
          <w:marLeft w:val="480"/>
          <w:marRight w:val="0"/>
          <w:marTop w:val="0"/>
          <w:marBottom w:val="0"/>
          <w:divBdr>
            <w:top w:val="none" w:sz="0" w:space="0" w:color="auto"/>
            <w:left w:val="none" w:sz="0" w:space="0" w:color="auto"/>
            <w:bottom w:val="none" w:sz="0" w:space="0" w:color="auto"/>
            <w:right w:val="none" w:sz="0" w:space="0" w:color="auto"/>
          </w:divBdr>
        </w:div>
        <w:div w:id="571500731">
          <w:marLeft w:val="480"/>
          <w:marRight w:val="0"/>
          <w:marTop w:val="0"/>
          <w:marBottom w:val="0"/>
          <w:divBdr>
            <w:top w:val="none" w:sz="0" w:space="0" w:color="auto"/>
            <w:left w:val="none" w:sz="0" w:space="0" w:color="auto"/>
            <w:bottom w:val="none" w:sz="0" w:space="0" w:color="auto"/>
            <w:right w:val="none" w:sz="0" w:space="0" w:color="auto"/>
          </w:divBdr>
        </w:div>
        <w:div w:id="612176279">
          <w:marLeft w:val="480"/>
          <w:marRight w:val="0"/>
          <w:marTop w:val="0"/>
          <w:marBottom w:val="0"/>
          <w:divBdr>
            <w:top w:val="none" w:sz="0" w:space="0" w:color="auto"/>
            <w:left w:val="none" w:sz="0" w:space="0" w:color="auto"/>
            <w:bottom w:val="none" w:sz="0" w:space="0" w:color="auto"/>
            <w:right w:val="none" w:sz="0" w:space="0" w:color="auto"/>
          </w:divBdr>
        </w:div>
        <w:div w:id="737215279">
          <w:marLeft w:val="480"/>
          <w:marRight w:val="0"/>
          <w:marTop w:val="0"/>
          <w:marBottom w:val="0"/>
          <w:divBdr>
            <w:top w:val="none" w:sz="0" w:space="0" w:color="auto"/>
            <w:left w:val="none" w:sz="0" w:space="0" w:color="auto"/>
            <w:bottom w:val="none" w:sz="0" w:space="0" w:color="auto"/>
            <w:right w:val="none" w:sz="0" w:space="0" w:color="auto"/>
          </w:divBdr>
        </w:div>
        <w:div w:id="776103543">
          <w:marLeft w:val="480"/>
          <w:marRight w:val="0"/>
          <w:marTop w:val="0"/>
          <w:marBottom w:val="0"/>
          <w:divBdr>
            <w:top w:val="none" w:sz="0" w:space="0" w:color="auto"/>
            <w:left w:val="none" w:sz="0" w:space="0" w:color="auto"/>
            <w:bottom w:val="none" w:sz="0" w:space="0" w:color="auto"/>
            <w:right w:val="none" w:sz="0" w:space="0" w:color="auto"/>
          </w:divBdr>
        </w:div>
        <w:div w:id="827093735">
          <w:marLeft w:val="480"/>
          <w:marRight w:val="0"/>
          <w:marTop w:val="0"/>
          <w:marBottom w:val="0"/>
          <w:divBdr>
            <w:top w:val="none" w:sz="0" w:space="0" w:color="auto"/>
            <w:left w:val="none" w:sz="0" w:space="0" w:color="auto"/>
            <w:bottom w:val="none" w:sz="0" w:space="0" w:color="auto"/>
            <w:right w:val="none" w:sz="0" w:space="0" w:color="auto"/>
          </w:divBdr>
        </w:div>
        <w:div w:id="834344719">
          <w:marLeft w:val="480"/>
          <w:marRight w:val="0"/>
          <w:marTop w:val="0"/>
          <w:marBottom w:val="0"/>
          <w:divBdr>
            <w:top w:val="none" w:sz="0" w:space="0" w:color="auto"/>
            <w:left w:val="none" w:sz="0" w:space="0" w:color="auto"/>
            <w:bottom w:val="none" w:sz="0" w:space="0" w:color="auto"/>
            <w:right w:val="none" w:sz="0" w:space="0" w:color="auto"/>
          </w:divBdr>
        </w:div>
        <w:div w:id="1029139467">
          <w:marLeft w:val="480"/>
          <w:marRight w:val="0"/>
          <w:marTop w:val="0"/>
          <w:marBottom w:val="0"/>
          <w:divBdr>
            <w:top w:val="none" w:sz="0" w:space="0" w:color="auto"/>
            <w:left w:val="none" w:sz="0" w:space="0" w:color="auto"/>
            <w:bottom w:val="none" w:sz="0" w:space="0" w:color="auto"/>
            <w:right w:val="none" w:sz="0" w:space="0" w:color="auto"/>
          </w:divBdr>
        </w:div>
        <w:div w:id="1106732930">
          <w:marLeft w:val="480"/>
          <w:marRight w:val="0"/>
          <w:marTop w:val="0"/>
          <w:marBottom w:val="0"/>
          <w:divBdr>
            <w:top w:val="none" w:sz="0" w:space="0" w:color="auto"/>
            <w:left w:val="none" w:sz="0" w:space="0" w:color="auto"/>
            <w:bottom w:val="none" w:sz="0" w:space="0" w:color="auto"/>
            <w:right w:val="none" w:sz="0" w:space="0" w:color="auto"/>
          </w:divBdr>
        </w:div>
        <w:div w:id="1253663916">
          <w:marLeft w:val="480"/>
          <w:marRight w:val="0"/>
          <w:marTop w:val="0"/>
          <w:marBottom w:val="0"/>
          <w:divBdr>
            <w:top w:val="none" w:sz="0" w:space="0" w:color="auto"/>
            <w:left w:val="none" w:sz="0" w:space="0" w:color="auto"/>
            <w:bottom w:val="none" w:sz="0" w:space="0" w:color="auto"/>
            <w:right w:val="none" w:sz="0" w:space="0" w:color="auto"/>
          </w:divBdr>
        </w:div>
        <w:div w:id="1267811163">
          <w:marLeft w:val="480"/>
          <w:marRight w:val="0"/>
          <w:marTop w:val="0"/>
          <w:marBottom w:val="0"/>
          <w:divBdr>
            <w:top w:val="none" w:sz="0" w:space="0" w:color="auto"/>
            <w:left w:val="none" w:sz="0" w:space="0" w:color="auto"/>
            <w:bottom w:val="none" w:sz="0" w:space="0" w:color="auto"/>
            <w:right w:val="none" w:sz="0" w:space="0" w:color="auto"/>
          </w:divBdr>
        </w:div>
        <w:div w:id="1344816225">
          <w:marLeft w:val="480"/>
          <w:marRight w:val="0"/>
          <w:marTop w:val="0"/>
          <w:marBottom w:val="0"/>
          <w:divBdr>
            <w:top w:val="none" w:sz="0" w:space="0" w:color="auto"/>
            <w:left w:val="none" w:sz="0" w:space="0" w:color="auto"/>
            <w:bottom w:val="none" w:sz="0" w:space="0" w:color="auto"/>
            <w:right w:val="none" w:sz="0" w:space="0" w:color="auto"/>
          </w:divBdr>
        </w:div>
        <w:div w:id="1444417704">
          <w:marLeft w:val="480"/>
          <w:marRight w:val="0"/>
          <w:marTop w:val="0"/>
          <w:marBottom w:val="0"/>
          <w:divBdr>
            <w:top w:val="none" w:sz="0" w:space="0" w:color="auto"/>
            <w:left w:val="none" w:sz="0" w:space="0" w:color="auto"/>
            <w:bottom w:val="none" w:sz="0" w:space="0" w:color="auto"/>
            <w:right w:val="none" w:sz="0" w:space="0" w:color="auto"/>
          </w:divBdr>
        </w:div>
        <w:div w:id="1539466875">
          <w:marLeft w:val="480"/>
          <w:marRight w:val="0"/>
          <w:marTop w:val="0"/>
          <w:marBottom w:val="0"/>
          <w:divBdr>
            <w:top w:val="none" w:sz="0" w:space="0" w:color="auto"/>
            <w:left w:val="none" w:sz="0" w:space="0" w:color="auto"/>
            <w:bottom w:val="none" w:sz="0" w:space="0" w:color="auto"/>
            <w:right w:val="none" w:sz="0" w:space="0" w:color="auto"/>
          </w:divBdr>
        </w:div>
        <w:div w:id="1641493025">
          <w:marLeft w:val="480"/>
          <w:marRight w:val="0"/>
          <w:marTop w:val="0"/>
          <w:marBottom w:val="0"/>
          <w:divBdr>
            <w:top w:val="none" w:sz="0" w:space="0" w:color="auto"/>
            <w:left w:val="none" w:sz="0" w:space="0" w:color="auto"/>
            <w:bottom w:val="none" w:sz="0" w:space="0" w:color="auto"/>
            <w:right w:val="none" w:sz="0" w:space="0" w:color="auto"/>
          </w:divBdr>
        </w:div>
        <w:div w:id="1666974959">
          <w:marLeft w:val="480"/>
          <w:marRight w:val="0"/>
          <w:marTop w:val="0"/>
          <w:marBottom w:val="0"/>
          <w:divBdr>
            <w:top w:val="none" w:sz="0" w:space="0" w:color="auto"/>
            <w:left w:val="none" w:sz="0" w:space="0" w:color="auto"/>
            <w:bottom w:val="none" w:sz="0" w:space="0" w:color="auto"/>
            <w:right w:val="none" w:sz="0" w:space="0" w:color="auto"/>
          </w:divBdr>
        </w:div>
        <w:div w:id="1707675753">
          <w:marLeft w:val="480"/>
          <w:marRight w:val="0"/>
          <w:marTop w:val="0"/>
          <w:marBottom w:val="0"/>
          <w:divBdr>
            <w:top w:val="none" w:sz="0" w:space="0" w:color="auto"/>
            <w:left w:val="none" w:sz="0" w:space="0" w:color="auto"/>
            <w:bottom w:val="none" w:sz="0" w:space="0" w:color="auto"/>
            <w:right w:val="none" w:sz="0" w:space="0" w:color="auto"/>
          </w:divBdr>
        </w:div>
        <w:div w:id="1757356765">
          <w:marLeft w:val="480"/>
          <w:marRight w:val="0"/>
          <w:marTop w:val="0"/>
          <w:marBottom w:val="0"/>
          <w:divBdr>
            <w:top w:val="none" w:sz="0" w:space="0" w:color="auto"/>
            <w:left w:val="none" w:sz="0" w:space="0" w:color="auto"/>
            <w:bottom w:val="none" w:sz="0" w:space="0" w:color="auto"/>
            <w:right w:val="none" w:sz="0" w:space="0" w:color="auto"/>
          </w:divBdr>
        </w:div>
        <w:div w:id="1838885514">
          <w:marLeft w:val="480"/>
          <w:marRight w:val="0"/>
          <w:marTop w:val="0"/>
          <w:marBottom w:val="0"/>
          <w:divBdr>
            <w:top w:val="none" w:sz="0" w:space="0" w:color="auto"/>
            <w:left w:val="none" w:sz="0" w:space="0" w:color="auto"/>
            <w:bottom w:val="none" w:sz="0" w:space="0" w:color="auto"/>
            <w:right w:val="none" w:sz="0" w:space="0" w:color="auto"/>
          </w:divBdr>
        </w:div>
      </w:divsChild>
    </w:div>
    <w:div w:id="802190103">
      <w:bodyDiv w:val="1"/>
      <w:marLeft w:val="0"/>
      <w:marRight w:val="0"/>
      <w:marTop w:val="0"/>
      <w:marBottom w:val="0"/>
      <w:divBdr>
        <w:top w:val="none" w:sz="0" w:space="0" w:color="auto"/>
        <w:left w:val="none" w:sz="0" w:space="0" w:color="auto"/>
        <w:bottom w:val="none" w:sz="0" w:space="0" w:color="auto"/>
        <w:right w:val="none" w:sz="0" w:space="0" w:color="auto"/>
      </w:divBdr>
    </w:div>
    <w:div w:id="802581842">
      <w:bodyDiv w:val="1"/>
      <w:marLeft w:val="0"/>
      <w:marRight w:val="0"/>
      <w:marTop w:val="0"/>
      <w:marBottom w:val="0"/>
      <w:divBdr>
        <w:top w:val="none" w:sz="0" w:space="0" w:color="auto"/>
        <w:left w:val="none" w:sz="0" w:space="0" w:color="auto"/>
        <w:bottom w:val="none" w:sz="0" w:space="0" w:color="auto"/>
        <w:right w:val="none" w:sz="0" w:space="0" w:color="auto"/>
      </w:divBdr>
    </w:div>
    <w:div w:id="803743431">
      <w:bodyDiv w:val="1"/>
      <w:marLeft w:val="0"/>
      <w:marRight w:val="0"/>
      <w:marTop w:val="0"/>
      <w:marBottom w:val="0"/>
      <w:divBdr>
        <w:top w:val="none" w:sz="0" w:space="0" w:color="auto"/>
        <w:left w:val="none" w:sz="0" w:space="0" w:color="auto"/>
        <w:bottom w:val="none" w:sz="0" w:space="0" w:color="auto"/>
        <w:right w:val="none" w:sz="0" w:space="0" w:color="auto"/>
      </w:divBdr>
    </w:div>
    <w:div w:id="809204607">
      <w:bodyDiv w:val="1"/>
      <w:marLeft w:val="0"/>
      <w:marRight w:val="0"/>
      <w:marTop w:val="0"/>
      <w:marBottom w:val="0"/>
      <w:divBdr>
        <w:top w:val="none" w:sz="0" w:space="0" w:color="auto"/>
        <w:left w:val="none" w:sz="0" w:space="0" w:color="auto"/>
        <w:bottom w:val="none" w:sz="0" w:space="0" w:color="auto"/>
        <w:right w:val="none" w:sz="0" w:space="0" w:color="auto"/>
      </w:divBdr>
      <w:divsChild>
        <w:div w:id="3409865">
          <w:marLeft w:val="480"/>
          <w:marRight w:val="0"/>
          <w:marTop w:val="0"/>
          <w:marBottom w:val="0"/>
          <w:divBdr>
            <w:top w:val="none" w:sz="0" w:space="0" w:color="auto"/>
            <w:left w:val="none" w:sz="0" w:space="0" w:color="auto"/>
            <w:bottom w:val="none" w:sz="0" w:space="0" w:color="auto"/>
            <w:right w:val="none" w:sz="0" w:space="0" w:color="auto"/>
          </w:divBdr>
        </w:div>
        <w:div w:id="38407252">
          <w:marLeft w:val="480"/>
          <w:marRight w:val="0"/>
          <w:marTop w:val="0"/>
          <w:marBottom w:val="0"/>
          <w:divBdr>
            <w:top w:val="none" w:sz="0" w:space="0" w:color="auto"/>
            <w:left w:val="none" w:sz="0" w:space="0" w:color="auto"/>
            <w:bottom w:val="none" w:sz="0" w:space="0" w:color="auto"/>
            <w:right w:val="none" w:sz="0" w:space="0" w:color="auto"/>
          </w:divBdr>
        </w:div>
        <w:div w:id="43989217">
          <w:marLeft w:val="480"/>
          <w:marRight w:val="0"/>
          <w:marTop w:val="0"/>
          <w:marBottom w:val="0"/>
          <w:divBdr>
            <w:top w:val="none" w:sz="0" w:space="0" w:color="auto"/>
            <w:left w:val="none" w:sz="0" w:space="0" w:color="auto"/>
            <w:bottom w:val="none" w:sz="0" w:space="0" w:color="auto"/>
            <w:right w:val="none" w:sz="0" w:space="0" w:color="auto"/>
          </w:divBdr>
        </w:div>
        <w:div w:id="280649403">
          <w:marLeft w:val="480"/>
          <w:marRight w:val="0"/>
          <w:marTop w:val="0"/>
          <w:marBottom w:val="0"/>
          <w:divBdr>
            <w:top w:val="none" w:sz="0" w:space="0" w:color="auto"/>
            <w:left w:val="none" w:sz="0" w:space="0" w:color="auto"/>
            <w:bottom w:val="none" w:sz="0" w:space="0" w:color="auto"/>
            <w:right w:val="none" w:sz="0" w:space="0" w:color="auto"/>
          </w:divBdr>
        </w:div>
        <w:div w:id="282660827">
          <w:marLeft w:val="480"/>
          <w:marRight w:val="0"/>
          <w:marTop w:val="0"/>
          <w:marBottom w:val="0"/>
          <w:divBdr>
            <w:top w:val="none" w:sz="0" w:space="0" w:color="auto"/>
            <w:left w:val="none" w:sz="0" w:space="0" w:color="auto"/>
            <w:bottom w:val="none" w:sz="0" w:space="0" w:color="auto"/>
            <w:right w:val="none" w:sz="0" w:space="0" w:color="auto"/>
          </w:divBdr>
        </w:div>
        <w:div w:id="335151856">
          <w:marLeft w:val="480"/>
          <w:marRight w:val="0"/>
          <w:marTop w:val="0"/>
          <w:marBottom w:val="0"/>
          <w:divBdr>
            <w:top w:val="none" w:sz="0" w:space="0" w:color="auto"/>
            <w:left w:val="none" w:sz="0" w:space="0" w:color="auto"/>
            <w:bottom w:val="none" w:sz="0" w:space="0" w:color="auto"/>
            <w:right w:val="none" w:sz="0" w:space="0" w:color="auto"/>
          </w:divBdr>
        </w:div>
        <w:div w:id="381904739">
          <w:marLeft w:val="480"/>
          <w:marRight w:val="0"/>
          <w:marTop w:val="0"/>
          <w:marBottom w:val="0"/>
          <w:divBdr>
            <w:top w:val="none" w:sz="0" w:space="0" w:color="auto"/>
            <w:left w:val="none" w:sz="0" w:space="0" w:color="auto"/>
            <w:bottom w:val="none" w:sz="0" w:space="0" w:color="auto"/>
            <w:right w:val="none" w:sz="0" w:space="0" w:color="auto"/>
          </w:divBdr>
        </w:div>
        <w:div w:id="459153326">
          <w:marLeft w:val="480"/>
          <w:marRight w:val="0"/>
          <w:marTop w:val="0"/>
          <w:marBottom w:val="0"/>
          <w:divBdr>
            <w:top w:val="none" w:sz="0" w:space="0" w:color="auto"/>
            <w:left w:val="none" w:sz="0" w:space="0" w:color="auto"/>
            <w:bottom w:val="none" w:sz="0" w:space="0" w:color="auto"/>
            <w:right w:val="none" w:sz="0" w:space="0" w:color="auto"/>
          </w:divBdr>
        </w:div>
        <w:div w:id="517430329">
          <w:marLeft w:val="480"/>
          <w:marRight w:val="0"/>
          <w:marTop w:val="0"/>
          <w:marBottom w:val="0"/>
          <w:divBdr>
            <w:top w:val="none" w:sz="0" w:space="0" w:color="auto"/>
            <w:left w:val="none" w:sz="0" w:space="0" w:color="auto"/>
            <w:bottom w:val="none" w:sz="0" w:space="0" w:color="auto"/>
            <w:right w:val="none" w:sz="0" w:space="0" w:color="auto"/>
          </w:divBdr>
        </w:div>
        <w:div w:id="670258588">
          <w:marLeft w:val="480"/>
          <w:marRight w:val="0"/>
          <w:marTop w:val="0"/>
          <w:marBottom w:val="0"/>
          <w:divBdr>
            <w:top w:val="none" w:sz="0" w:space="0" w:color="auto"/>
            <w:left w:val="none" w:sz="0" w:space="0" w:color="auto"/>
            <w:bottom w:val="none" w:sz="0" w:space="0" w:color="auto"/>
            <w:right w:val="none" w:sz="0" w:space="0" w:color="auto"/>
          </w:divBdr>
        </w:div>
        <w:div w:id="679820667">
          <w:marLeft w:val="480"/>
          <w:marRight w:val="0"/>
          <w:marTop w:val="0"/>
          <w:marBottom w:val="0"/>
          <w:divBdr>
            <w:top w:val="none" w:sz="0" w:space="0" w:color="auto"/>
            <w:left w:val="none" w:sz="0" w:space="0" w:color="auto"/>
            <w:bottom w:val="none" w:sz="0" w:space="0" w:color="auto"/>
            <w:right w:val="none" w:sz="0" w:space="0" w:color="auto"/>
          </w:divBdr>
        </w:div>
        <w:div w:id="798719738">
          <w:marLeft w:val="480"/>
          <w:marRight w:val="0"/>
          <w:marTop w:val="0"/>
          <w:marBottom w:val="0"/>
          <w:divBdr>
            <w:top w:val="none" w:sz="0" w:space="0" w:color="auto"/>
            <w:left w:val="none" w:sz="0" w:space="0" w:color="auto"/>
            <w:bottom w:val="none" w:sz="0" w:space="0" w:color="auto"/>
            <w:right w:val="none" w:sz="0" w:space="0" w:color="auto"/>
          </w:divBdr>
        </w:div>
        <w:div w:id="818418844">
          <w:marLeft w:val="480"/>
          <w:marRight w:val="0"/>
          <w:marTop w:val="0"/>
          <w:marBottom w:val="0"/>
          <w:divBdr>
            <w:top w:val="none" w:sz="0" w:space="0" w:color="auto"/>
            <w:left w:val="none" w:sz="0" w:space="0" w:color="auto"/>
            <w:bottom w:val="none" w:sz="0" w:space="0" w:color="auto"/>
            <w:right w:val="none" w:sz="0" w:space="0" w:color="auto"/>
          </w:divBdr>
        </w:div>
        <w:div w:id="877157506">
          <w:marLeft w:val="480"/>
          <w:marRight w:val="0"/>
          <w:marTop w:val="0"/>
          <w:marBottom w:val="0"/>
          <w:divBdr>
            <w:top w:val="none" w:sz="0" w:space="0" w:color="auto"/>
            <w:left w:val="none" w:sz="0" w:space="0" w:color="auto"/>
            <w:bottom w:val="none" w:sz="0" w:space="0" w:color="auto"/>
            <w:right w:val="none" w:sz="0" w:space="0" w:color="auto"/>
          </w:divBdr>
        </w:div>
        <w:div w:id="895970571">
          <w:marLeft w:val="480"/>
          <w:marRight w:val="0"/>
          <w:marTop w:val="0"/>
          <w:marBottom w:val="0"/>
          <w:divBdr>
            <w:top w:val="none" w:sz="0" w:space="0" w:color="auto"/>
            <w:left w:val="none" w:sz="0" w:space="0" w:color="auto"/>
            <w:bottom w:val="none" w:sz="0" w:space="0" w:color="auto"/>
            <w:right w:val="none" w:sz="0" w:space="0" w:color="auto"/>
          </w:divBdr>
        </w:div>
        <w:div w:id="998003809">
          <w:marLeft w:val="480"/>
          <w:marRight w:val="0"/>
          <w:marTop w:val="0"/>
          <w:marBottom w:val="0"/>
          <w:divBdr>
            <w:top w:val="none" w:sz="0" w:space="0" w:color="auto"/>
            <w:left w:val="none" w:sz="0" w:space="0" w:color="auto"/>
            <w:bottom w:val="none" w:sz="0" w:space="0" w:color="auto"/>
            <w:right w:val="none" w:sz="0" w:space="0" w:color="auto"/>
          </w:divBdr>
        </w:div>
        <w:div w:id="1032654517">
          <w:marLeft w:val="480"/>
          <w:marRight w:val="0"/>
          <w:marTop w:val="0"/>
          <w:marBottom w:val="0"/>
          <w:divBdr>
            <w:top w:val="none" w:sz="0" w:space="0" w:color="auto"/>
            <w:left w:val="none" w:sz="0" w:space="0" w:color="auto"/>
            <w:bottom w:val="none" w:sz="0" w:space="0" w:color="auto"/>
            <w:right w:val="none" w:sz="0" w:space="0" w:color="auto"/>
          </w:divBdr>
        </w:div>
        <w:div w:id="1214851508">
          <w:marLeft w:val="480"/>
          <w:marRight w:val="0"/>
          <w:marTop w:val="0"/>
          <w:marBottom w:val="0"/>
          <w:divBdr>
            <w:top w:val="none" w:sz="0" w:space="0" w:color="auto"/>
            <w:left w:val="none" w:sz="0" w:space="0" w:color="auto"/>
            <w:bottom w:val="none" w:sz="0" w:space="0" w:color="auto"/>
            <w:right w:val="none" w:sz="0" w:space="0" w:color="auto"/>
          </w:divBdr>
        </w:div>
        <w:div w:id="1361930064">
          <w:marLeft w:val="480"/>
          <w:marRight w:val="0"/>
          <w:marTop w:val="0"/>
          <w:marBottom w:val="0"/>
          <w:divBdr>
            <w:top w:val="none" w:sz="0" w:space="0" w:color="auto"/>
            <w:left w:val="none" w:sz="0" w:space="0" w:color="auto"/>
            <w:bottom w:val="none" w:sz="0" w:space="0" w:color="auto"/>
            <w:right w:val="none" w:sz="0" w:space="0" w:color="auto"/>
          </w:divBdr>
        </w:div>
        <w:div w:id="1428770419">
          <w:marLeft w:val="480"/>
          <w:marRight w:val="0"/>
          <w:marTop w:val="0"/>
          <w:marBottom w:val="0"/>
          <w:divBdr>
            <w:top w:val="none" w:sz="0" w:space="0" w:color="auto"/>
            <w:left w:val="none" w:sz="0" w:space="0" w:color="auto"/>
            <w:bottom w:val="none" w:sz="0" w:space="0" w:color="auto"/>
            <w:right w:val="none" w:sz="0" w:space="0" w:color="auto"/>
          </w:divBdr>
        </w:div>
        <w:div w:id="1590458684">
          <w:marLeft w:val="480"/>
          <w:marRight w:val="0"/>
          <w:marTop w:val="0"/>
          <w:marBottom w:val="0"/>
          <w:divBdr>
            <w:top w:val="none" w:sz="0" w:space="0" w:color="auto"/>
            <w:left w:val="none" w:sz="0" w:space="0" w:color="auto"/>
            <w:bottom w:val="none" w:sz="0" w:space="0" w:color="auto"/>
            <w:right w:val="none" w:sz="0" w:space="0" w:color="auto"/>
          </w:divBdr>
        </w:div>
        <w:div w:id="1751804717">
          <w:marLeft w:val="480"/>
          <w:marRight w:val="0"/>
          <w:marTop w:val="0"/>
          <w:marBottom w:val="0"/>
          <w:divBdr>
            <w:top w:val="none" w:sz="0" w:space="0" w:color="auto"/>
            <w:left w:val="none" w:sz="0" w:space="0" w:color="auto"/>
            <w:bottom w:val="none" w:sz="0" w:space="0" w:color="auto"/>
            <w:right w:val="none" w:sz="0" w:space="0" w:color="auto"/>
          </w:divBdr>
        </w:div>
        <w:div w:id="1845901908">
          <w:marLeft w:val="480"/>
          <w:marRight w:val="0"/>
          <w:marTop w:val="0"/>
          <w:marBottom w:val="0"/>
          <w:divBdr>
            <w:top w:val="none" w:sz="0" w:space="0" w:color="auto"/>
            <w:left w:val="none" w:sz="0" w:space="0" w:color="auto"/>
            <w:bottom w:val="none" w:sz="0" w:space="0" w:color="auto"/>
            <w:right w:val="none" w:sz="0" w:space="0" w:color="auto"/>
          </w:divBdr>
        </w:div>
        <w:div w:id="1927759707">
          <w:marLeft w:val="480"/>
          <w:marRight w:val="0"/>
          <w:marTop w:val="0"/>
          <w:marBottom w:val="0"/>
          <w:divBdr>
            <w:top w:val="none" w:sz="0" w:space="0" w:color="auto"/>
            <w:left w:val="none" w:sz="0" w:space="0" w:color="auto"/>
            <w:bottom w:val="none" w:sz="0" w:space="0" w:color="auto"/>
            <w:right w:val="none" w:sz="0" w:space="0" w:color="auto"/>
          </w:divBdr>
        </w:div>
        <w:div w:id="1977877043">
          <w:marLeft w:val="480"/>
          <w:marRight w:val="0"/>
          <w:marTop w:val="0"/>
          <w:marBottom w:val="0"/>
          <w:divBdr>
            <w:top w:val="none" w:sz="0" w:space="0" w:color="auto"/>
            <w:left w:val="none" w:sz="0" w:space="0" w:color="auto"/>
            <w:bottom w:val="none" w:sz="0" w:space="0" w:color="auto"/>
            <w:right w:val="none" w:sz="0" w:space="0" w:color="auto"/>
          </w:divBdr>
        </w:div>
        <w:div w:id="1979915070">
          <w:marLeft w:val="480"/>
          <w:marRight w:val="0"/>
          <w:marTop w:val="0"/>
          <w:marBottom w:val="0"/>
          <w:divBdr>
            <w:top w:val="none" w:sz="0" w:space="0" w:color="auto"/>
            <w:left w:val="none" w:sz="0" w:space="0" w:color="auto"/>
            <w:bottom w:val="none" w:sz="0" w:space="0" w:color="auto"/>
            <w:right w:val="none" w:sz="0" w:space="0" w:color="auto"/>
          </w:divBdr>
        </w:div>
        <w:div w:id="2038768439">
          <w:marLeft w:val="480"/>
          <w:marRight w:val="0"/>
          <w:marTop w:val="0"/>
          <w:marBottom w:val="0"/>
          <w:divBdr>
            <w:top w:val="none" w:sz="0" w:space="0" w:color="auto"/>
            <w:left w:val="none" w:sz="0" w:space="0" w:color="auto"/>
            <w:bottom w:val="none" w:sz="0" w:space="0" w:color="auto"/>
            <w:right w:val="none" w:sz="0" w:space="0" w:color="auto"/>
          </w:divBdr>
        </w:div>
        <w:div w:id="2111852760">
          <w:marLeft w:val="480"/>
          <w:marRight w:val="0"/>
          <w:marTop w:val="0"/>
          <w:marBottom w:val="0"/>
          <w:divBdr>
            <w:top w:val="none" w:sz="0" w:space="0" w:color="auto"/>
            <w:left w:val="none" w:sz="0" w:space="0" w:color="auto"/>
            <w:bottom w:val="none" w:sz="0" w:space="0" w:color="auto"/>
            <w:right w:val="none" w:sz="0" w:space="0" w:color="auto"/>
          </w:divBdr>
        </w:div>
      </w:divsChild>
    </w:div>
    <w:div w:id="818420724">
      <w:bodyDiv w:val="1"/>
      <w:marLeft w:val="0"/>
      <w:marRight w:val="0"/>
      <w:marTop w:val="0"/>
      <w:marBottom w:val="0"/>
      <w:divBdr>
        <w:top w:val="none" w:sz="0" w:space="0" w:color="auto"/>
        <w:left w:val="none" w:sz="0" w:space="0" w:color="auto"/>
        <w:bottom w:val="none" w:sz="0" w:space="0" w:color="auto"/>
        <w:right w:val="none" w:sz="0" w:space="0" w:color="auto"/>
      </w:divBdr>
    </w:div>
    <w:div w:id="821502864">
      <w:bodyDiv w:val="1"/>
      <w:marLeft w:val="0"/>
      <w:marRight w:val="0"/>
      <w:marTop w:val="0"/>
      <w:marBottom w:val="0"/>
      <w:divBdr>
        <w:top w:val="none" w:sz="0" w:space="0" w:color="auto"/>
        <w:left w:val="none" w:sz="0" w:space="0" w:color="auto"/>
        <w:bottom w:val="none" w:sz="0" w:space="0" w:color="auto"/>
        <w:right w:val="none" w:sz="0" w:space="0" w:color="auto"/>
      </w:divBdr>
    </w:div>
    <w:div w:id="847864648">
      <w:bodyDiv w:val="1"/>
      <w:marLeft w:val="0"/>
      <w:marRight w:val="0"/>
      <w:marTop w:val="0"/>
      <w:marBottom w:val="0"/>
      <w:divBdr>
        <w:top w:val="none" w:sz="0" w:space="0" w:color="auto"/>
        <w:left w:val="none" w:sz="0" w:space="0" w:color="auto"/>
        <w:bottom w:val="none" w:sz="0" w:space="0" w:color="auto"/>
        <w:right w:val="none" w:sz="0" w:space="0" w:color="auto"/>
      </w:divBdr>
    </w:div>
    <w:div w:id="856384774">
      <w:bodyDiv w:val="1"/>
      <w:marLeft w:val="0"/>
      <w:marRight w:val="0"/>
      <w:marTop w:val="0"/>
      <w:marBottom w:val="0"/>
      <w:divBdr>
        <w:top w:val="none" w:sz="0" w:space="0" w:color="auto"/>
        <w:left w:val="none" w:sz="0" w:space="0" w:color="auto"/>
        <w:bottom w:val="none" w:sz="0" w:space="0" w:color="auto"/>
        <w:right w:val="none" w:sz="0" w:space="0" w:color="auto"/>
      </w:divBdr>
    </w:div>
    <w:div w:id="859975652">
      <w:bodyDiv w:val="1"/>
      <w:marLeft w:val="0"/>
      <w:marRight w:val="0"/>
      <w:marTop w:val="0"/>
      <w:marBottom w:val="0"/>
      <w:divBdr>
        <w:top w:val="none" w:sz="0" w:space="0" w:color="auto"/>
        <w:left w:val="none" w:sz="0" w:space="0" w:color="auto"/>
        <w:bottom w:val="none" w:sz="0" w:space="0" w:color="auto"/>
        <w:right w:val="none" w:sz="0" w:space="0" w:color="auto"/>
      </w:divBdr>
    </w:div>
    <w:div w:id="861743667">
      <w:bodyDiv w:val="1"/>
      <w:marLeft w:val="0"/>
      <w:marRight w:val="0"/>
      <w:marTop w:val="0"/>
      <w:marBottom w:val="0"/>
      <w:divBdr>
        <w:top w:val="none" w:sz="0" w:space="0" w:color="auto"/>
        <w:left w:val="none" w:sz="0" w:space="0" w:color="auto"/>
        <w:bottom w:val="none" w:sz="0" w:space="0" w:color="auto"/>
        <w:right w:val="none" w:sz="0" w:space="0" w:color="auto"/>
      </w:divBdr>
    </w:div>
    <w:div w:id="871460698">
      <w:bodyDiv w:val="1"/>
      <w:marLeft w:val="0"/>
      <w:marRight w:val="0"/>
      <w:marTop w:val="0"/>
      <w:marBottom w:val="0"/>
      <w:divBdr>
        <w:top w:val="none" w:sz="0" w:space="0" w:color="auto"/>
        <w:left w:val="none" w:sz="0" w:space="0" w:color="auto"/>
        <w:bottom w:val="none" w:sz="0" w:space="0" w:color="auto"/>
        <w:right w:val="none" w:sz="0" w:space="0" w:color="auto"/>
      </w:divBdr>
    </w:div>
    <w:div w:id="871891450">
      <w:bodyDiv w:val="1"/>
      <w:marLeft w:val="0"/>
      <w:marRight w:val="0"/>
      <w:marTop w:val="0"/>
      <w:marBottom w:val="0"/>
      <w:divBdr>
        <w:top w:val="none" w:sz="0" w:space="0" w:color="auto"/>
        <w:left w:val="none" w:sz="0" w:space="0" w:color="auto"/>
        <w:bottom w:val="none" w:sz="0" w:space="0" w:color="auto"/>
        <w:right w:val="none" w:sz="0" w:space="0" w:color="auto"/>
      </w:divBdr>
      <w:divsChild>
        <w:div w:id="13657936">
          <w:marLeft w:val="480"/>
          <w:marRight w:val="0"/>
          <w:marTop w:val="0"/>
          <w:marBottom w:val="0"/>
          <w:divBdr>
            <w:top w:val="none" w:sz="0" w:space="0" w:color="auto"/>
            <w:left w:val="none" w:sz="0" w:space="0" w:color="auto"/>
            <w:bottom w:val="none" w:sz="0" w:space="0" w:color="auto"/>
            <w:right w:val="none" w:sz="0" w:space="0" w:color="auto"/>
          </w:divBdr>
        </w:div>
        <w:div w:id="100609931">
          <w:marLeft w:val="480"/>
          <w:marRight w:val="0"/>
          <w:marTop w:val="0"/>
          <w:marBottom w:val="0"/>
          <w:divBdr>
            <w:top w:val="none" w:sz="0" w:space="0" w:color="auto"/>
            <w:left w:val="none" w:sz="0" w:space="0" w:color="auto"/>
            <w:bottom w:val="none" w:sz="0" w:space="0" w:color="auto"/>
            <w:right w:val="none" w:sz="0" w:space="0" w:color="auto"/>
          </w:divBdr>
        </w:div>
        <w:div w:id="112329950">
          <w:marLeft w:val="480"/>
          <w:marRight w:val="0"/>
          <w:marTop w:val="0"/>
          <w:marBottom w:val="0"/>
          <w:divBdr>
            <w:top w:val="none" w:sz="0" w:space="0" w:color="auto"/>
            <w:left w:val="none" w:sz="0" w:space="0" w:color="auto"/>
            <w:bottom w:val="none" w:sz="0" w:space="0" w:color="auto"/>
            <w:right w:val="none" w:sz="0" w:space="0" w:color="auto"/>
          </w:divBdr>
        </w:div>
        <w:div w:id="155389049">
          <w:marLeft w:val="480"/>
          <w:marRight w:val="0"/>
          <w:marTop w:val="0"/>
          <w:marBottom w:val="0"/>
          <w:divBdr>
            <w:top w:val="none" w:sz="0" w:space="0" w:color="auto"/>
            <w:left w:val="none" w:sz="0" w:space="0" w:color="auto"/>
            <w:bottom w:val="none" w:sz="0" w:space="0" w:color="auto"/>
            <w:right w:val="none" w:sz="0" w:space="0" w:color="auto"/>
          </w:divBdr>
        </w:div>
        <w:div w:id="197402170">
          <w:marLeft w:val="480"/>
          <w:marRight w:val="0"/>
          <w:marTop w:val="0"/>
          <w:marBottom w:val="0"/>
          <w:divBdr>
            <w:top w:val="none" w:sz="0" w:space="0" w:color="auto"/>
            <w:left w:val="none" w:sz="0" w:space="0" w:color="auto"/>
            <w:bottom w:val="none" w:sz="0" w:space="0" w:color="auto"/>
            <w:right w:val="none" w:sz="0" w:space="0" w:color="auto"/>
          </w:divBdr>
        </w:div>
        <w:div w:id="284196850">
          <w:marLeft w:val="480"/>
          <w:marRight w:val="0"/>
          <w:marTop w:val="0"/>
          <w:marBottom w:val="0"/>
          <w:divBdr>
            <w:top w:val="none" w:sz="0" w:space="0" w:color="auto"/>
            <w:left w:val="none" w:sz="0" w:space="0" w:color="auto"/>
            <w:bottom w:val="none" w:sz="0" w:space="0" w:color="auto"/>
            <w:right w:val="none" w:sz="0" w:space="0" w:color="auto"/>
          </w:divBdr>
        </w:div>
        <w:div w:id="372536035">
          <w:marLeft w:val="480"/>
          <w:marRight w:val="0"/>
          <w:marTop w:val="0"/>
          <w:marBottom w:val="0"/>
          <w:divBdr>
            <w:top w:val="none" w:sz="0" w:space="0" w:color="auto"/>
            <w:left w:val="none" w:sz="0" w:space="0" w:color="auto"/>
            <w:bottom w:val="none" w:sz="0" w:space="0" w:color="auto"/>
            <w:right w:val="none" w:sz="0" w:space="0" w:color="auto"/>
          </w:divBdr>
        </w:div>
        <w:div w:id="380133983">
          <w:marLeft w:val="480"/>
          <w:marRight w:val="0"/>
          <w:marTop w:val="0"/>
          <w:marBottom w:val="0"/>
          <w:divBdr>
            <w:top w:val="none" w:sz="0" w:space="0" w:color="auto"/>
            <w:left w:val="none" w:sz="0" w:space="0" w:color="auto"/>
            <w:bottom w:val="none" w:sz="0" w:space="0" w:color="auto"/>
            <w:right w:val="none" w:sz="0" w:space="0" w:color="auto"/>
          </w:divBdr>
        </w:div>
        <w:div w:id="478038843">
          <w:marLeft w:val="480"/>
          <w:marRight w:val="0"/>
          <w:marTop w:val="0"/>
          <w:marBottom w:val="0"/>
          <w:divBdr>
            <w:top w:val="none" w:sz="0" w:space="0" w:color="auto"/>
            <w:left w:val="none" w:sz="0" w:space="0" w:color="auto"/>
            <w:bottom w:val="none" w:sz="0" w:space="0" w:color="auto"/>
            <w:right w:val="none" w:sz="0" w:space="0" w:color="auto"/>
          </w:divBdr>
        </w:div>
        <w:div w:id="559898846">
          <w:marLeft w:val="480"/>
          <w:marRight w:val="0"/>
          <w:marTop w:val="0"/>
          <w:marBottom w:val="0"/>
          <w:divBdr>
            <w:top w:val="none" w:sz="0" w:space="0" w:color="auto"/>
            <w:left w:val="none" w:sz="0" w:space="0" w:color="auto"/>
            <w:bottom w:val="none" w:sz="0" w:space="0" w:color="auto"/>
            <w:right w:val="none" w:sz="0" w:space="0" w:color="auto"/>
          </w:divBdr>
        </w:div>
        <w:div w:id="597912461">
          <w:marLeft w:val="480"/>
          <w:marRight w:val="0"/>
          <w:marTop w:val="0"/>
          <w:marBottom w:val="0"/>
          <w:divBdr>
            <w:top w:val="none" w:sz="0" w:space="0" w:color="auto"/>
            <w:left w:val="none" w:sz="0" w:space="0" w:color="auto"/>
            <w:bottom w:val="none" w:sz="0" w:space="0" w:color="auto"/>
            <w:right w:val="none" w:sz="0" w:space="0" w:color="auto"/>
          </w:divBdr>
        </w:div>
        <w:div w:id="689142193">
          <w:marLeft w:val="480"/>
          <w:marRight w:val="0"/>
          <w:marTop w:val="0"/>
          <w:marBottom w:val="0"/>
          <w:divBdr>
            <w:top w:val="none" w:sz="0" w:space="0" w:color="auto"/>
            <w:left w:val="none" w:sz="0" w:space="0" w:color="auto"/>
            <w:bottom w:val="none" w:sz="0" w:space="0" w:color="auto"/>
            <w:right w:val="none" w:sz="0" w:space="0" w:color="auto"/>
          </w:divBdr>
        </w:div>
        <w:div w:id="708601738">
          <w:marLeft w:val="480"/>
          <w:marRight w:val="0"/>
          <w:marTop w:val="0"/>
          <w:marBottom w:val="0"/>
          <w:divBdr>
            <w:top w:val="none" w:sz="0" w:space="0" w:color="auto"/>
            <w:left w:val="none" w:sz="0" w:space="0" w:color="auto"/>
            <w:bottom w:val="none" w:sz="0" w:space="0" w:color="auto"/>
            <w:right w:val="none" w:sz="0" w:space="0" w:color="auto"/>
          </w:divBdr>
        </w:div>
        <w:div w:id="735010302">
          <w:marLeft w:val="480"/>
          <w:marRight w:val="0"/>
          <w:marTop w:val="0"/>
          <w:marBottom w:val="0"/>
          <w:divBdr>
            <w:top w:val="none" w:sz="0" w:space="0" w:color="auto"/>
            <w:left w:val="none" w:sz="0" w:space="0" w:color="auto"/>
            <w:bottom w:val="none" w:sz="0" w:space="0" w:color="auto"/>
            <w:right w:val="none" w:sz="0" w:space="0" w:color="auto"/>
          </w:divBdr>
        </w:div>
        <w:div w:id="833569657">
          <w:marLeft w:val="480"/>
          <w:marRight w:val="0"/>
          <w:marTop w:val="0"/>
          <w:marBottom w:val="0"/>
          <w:divBdr>
            <w:top w:val="none" w:sz="0" w:space="0" w:color="auto"/>
            <w:left w:val="none" w:sz="0" w:space="0" w:color="auto"/>
            <w:bottom w:val="none" w:sz="0" w:space="0" w:color="auto"/>
            <w:right w:val="none" w:sz="0" w:space="0" w:color="auto"/>
          </w:divBdr>
        </w:div>
        <w:div w:id="879589297">
          <w:marLeft w:val="480"/>
          <w:marRight w:val="0"/>
          <w:marTop w:val="0"/>
          <w:marBottom w:val="0"/>
          <w:divBdr>
            <w:top w:val="none" w:sz="0" w:space="0" w:color="auto"/>
            <w:left w:val="none" w:sz="0" w:space="0" w:color="auto"/>
            <w:bottom w:val="none" w:sz="0" w:space="0" w:color="auto"/>
            <w:right w:val="none" w:sz="0" w:space="0" w:color="auto"/>
          </w:divBdr>
        </w:div>
        <w:div w:id="894970738">
          <w:marLeft w:val="480"/>
          <w:marRight w:val="0"/>
          <w:marTop w:val="0"/>
          <w:marBottom w:val="0"/>
          <w:divBdr>
            <w:top w:val="none" w:sz="0" w:space="0" w:color="auto"/>
            <w:left w:val="none" w:sz="0" w:space="0" w:color="auto"/>
            <w:bottom w:val="none" w:sz="0" w:space="0" w:color="auto"/>
            <w:right w:val="none" w:sz="0" w:space="0" w:color="auto"/>
          </w:divBdr>
        </w:div>
        <w:div w:id="900336390">
          <w:marLeft w:val="480"/>
          <w:marRight w:val="0"/>
          <w:marTop w:val="0"/>
          <w:marBottom w:val="0"/>
          <w:divBdr>
            <w:top w:val="none" w:sz="0" w:space="0" w:color="auto"/>
            <w:left w:val="none" w:sz="0" w:space="0" w:color="auto"/>
            <w:bottom w:val="none" w:sz="0" w:space="0" w:color="auto"/>
            <w:right w:val="none" w:sz="0" w:space="0" w:color="auto"/>
          </w:divBdr>
        </w:div>
        <w:div w:id="929123779">
          <w:marLeft w:val="480"/>
          <w:marRight w:val="0"/>
          <w:marTop w:val="0"/>
          <w:marBottom w:val="0"/>
          <w:divBdr>
            <w:top w:val="none" w:sz="0" w:space="0" w:color="auto"/>
            <w:left w:val="none" w:sz="0" w:space="0" w:color="auto"/>
            <w:bottom w:val="none" w:sz="0" w:space="0" w:color="auto"/>
            <w:right w:val="none" w:sz="0" w:space="0" w:color="auto"/>
          </w:divBdr>
        </w:div>
        <w:div w:id="943270586">
          <w:marLeft w:val="480"/>
          <w:marRight w:val="0"/>
          <w:marTop w:val="0"/>
          <w:marBottom w:val="0"/>
          <w:divBdr>
            <w:top w:val="none" w:sz="0" w:space="0" w:color="auto"/>
            <w:left w:val="none" w:sz="0" w:space="0" w:color="auto"/>
            <w:bottom w:val="none" w:sz="0" w:space="0" w:color="auto"/>
            <w:right w:val="none" w:sz="0" w:space="0" w:color="auto"/>
          </w:divBdr>
        </w:div>
        <w:div w:id="1039863066">
          <w:marLeft w:val="480"/>
          <w:marRight w:val="0"/>
          <w:marTop w:val="0"/>
          <w:marBottom w:val="0"/>
          <w:divBdr>
            <w:top w:val="none" w:sz="0" w:space="0" w:color="auto"/>
            <w:left w:val="none" w:sz="0" w:space="0" w:color="auto"/>
            <w:bottom w:val="none" w:sz="0" w:space="0" w:color="auto"/>
            <w:right w:val="none" w:sz="0" w:space="0" w:color="auto"/>
          </w:divBdr>
        </w:div>
        <w:div w:id="1212035153">
          <w:marLeft w:val="480"/>
          <w:marRight w:val="0"/>
          <w:marTop w:val="0"/>
          <w:marBottom w:val="0"/>
          <w:divBdr>
            <w:top w:val="none" w:sz="0" w:space="0" w:color="auto"/>
            <w:left w:val="none" w:sz="0" w:space="0" w:color="auto"/>
            <w:bottom w:val="none" w:sz="0" w:space="0" w:color="auto"/>
            <w:right w:val="none" w:sz="0" w:space="0" w:color="auto"/>
          </w:divBdr>
        </w:div>
        <w:div w:id="1230926175">
          <w:marLeft w:val="480"/>
          <w:marRight w:val="0"/>
          <w:marTop w:val="0"/>
          <w:marBottom w:val="0"/>
          <w:divBdr>
            <w:top w:val="none" w:sz="0" w:space="0" w:color="auto"/>
            <w:left w:val="none" w:sz="0" w:space="0" w:color="auto"/>
            <w:bottom w:val="none" w:sz="0" w:space="0" w:color="auto"/>
            <w:right w:val="none" w:sz="0" w:space="0" w:color="auto"/>
          </w:divBdr>
        </w:div>
        <w:div w:id="1352144367">
          <w:marLeft w:val="480"/>
          <w:marRight w:val="0"/>
          <w:marTop w:val="0"/>
          <w:marBottom w:val="0"/>
          <w:divBdr>
            <w:top w:val="none" w:sz="0" w:space="0" w:color="auto"/>
            <w:left w:val="none" w:sz="0" w:space="0" w:color="auto"/>
            <w:bottom w:val="none" w:sz="0" w:space="0" w:color="auto"/>
            <w:right w:val="none" w:sz="0" w:space="0" w:color="auto"/>
          </w:divBdr>
        </w:div>
        <w:div w:id="1425833150">
          <w:marLeft w:val="480"/>
          <w:marRight w:val="0"/>
          <w:marTop w:val="0"/>
          <w:marBottom w:val="0"/>
          <w:divBdr>
            <w:top w:val="none" w:sz="0" w:space="0" w:color="auto"/>
            <w:left w:val="none" w:sz="0" w:space="0" w:color="auto"/>
            <w:bottom w:val="none" w:sz="0" w:space="0" w:color="auto"/>
            <w:right w:val="none" w:sz="0" w:space="0" w:color="auto"/>
          </w:divBdr>
        </w:div>
        <w:div w:id="1432965581">
          <w:marLeft w:val="480"/>
          <w:marRight w:val="0"/>
          <w:marTop w:val="0"/>
          <w:marBottom w:val="0"/>
          <w:divBdr>
            <w:top w:val="none" w:sz="0" w:space="0" w:color="auto"/>
            <w:left w:val="none" w:sz="0" w:space="0" w:color="auto"/>
            <w:bottom w:val="none" w:sz="0" w:space="0" w:color="auto"/>
            <w:right w:val="none" w:sz="0" w:space="0" w:color="auto"/>
          </w:divBdr>
        </w:div>
        <w:div w:id="1551383143">
          <w:marLeft w:val="480"/>
          <w:marRight w:val="0"/>
          <w:marTop w:val="0"/>
          <w:marBottom w:val="0"/>
          <w:divBdr>
            <w:top w:val="none" w:sz="0" w:space="0" w:color="auto"/>
            <w:left w:val="none" w:sz="0" w:space="0" w:color="auto"/>
            <w:bottom w:val="none" w:sz="0" w:space="0" w:color="auto"/>
            <w:right w:val="none" w:sz="0" w:space="0" w:color="auto"/>
          </w:divBdr>
        </w:div>
        <w:div w:id="1678922199">
          <w:marLeft w:val="480"/>
          <w:marRight w:val="0"/>
          <w:marTop w:val="0"/>
          <w:marBottom w:val="0"/>
          <w:divBdr>
            <w:top w:val="none" w:sz="0" w:space="0" w:color="auto"/>
            <w:left w:val="none" w:sz="0" w:space="0" w:color="auto"/>
            <w:bottom w:val="none" w:sz="0" w:space="0" w:color="auto"/>
            <w:right w:val="none" w:sz="0" w:space="0" w:color="auto"/>
          </w:divBdr>
        </w:div>
        <w:div w:id="2096902937">
          <w:marLeft w:val="480"/>
          <w:marRight w:val="0"/>
          <w:marTop w:val="0"/>
          <w:marBottom w:val="0"/>
          <w:divBdr>
            <w:top w:val="none" w:sz="0" w:space="0" w:color="auto"/>
            <w:left w:val="none" w:sz="0" w:space="0" w:color="auto"/>
            <w:bottom w:val="none" w:sz="0" w:space="0" w:color="auto"/>
            <w:right w:val="none" w:sz="0" w:space="0" w:color="auto"/>
          </w:divBdr>
        </w:div>
        <w:div w:id="2117627376">
          <w:marLeft w:val="480"/>
          <w:marRight w:val="0"/>
          <w:marTop w:val="0"/>
          <w:marBottom w:val="0"/>
          <w:divBdr>
            <w:top w:val="none" w:sz="0" w:space="0" w:color="auto"/>
            <w:left w:val="none" w:sz="0" w:space="0" w:color="auto"/>
            <w:bottom w:val="none" w:sz="0" w:space="0" w:color="auto"/>
            <w:right w:val="none" w:sz="0" w:space="0" w:color="auto"/>
          </w:divBdr>
        </w:div>
      </w:divsChild>
    </w:div>
    <w:div w:id="872497735">
      <w:bodyDiv w:val="1"/>
      <w:marLeft w:val="0"/>
      <w:marRight w:val="0"/>
      <w:marTop w:val="0"/>
      <w:marBottom w:val="0"/>
      <w:divBdr>
        <w:top w:val="none" w:sz="0" w:space="0" w:color="auto"/>
        <w:left w:val="none" w:sz="0" w:space="0" w:color="auto"/>
        <w:bottom w:val="none" w:sz="0" w:space="0" w:color="auto"/>
        <w:right w:val="none" w:sz="0" w:space="0" w:color="auto"/>
      </w:divBdr>
    </w:div>
    <w:div w:id="872690019">
      <w:bodyDiv w:val="1"/>
      <w:marLeft w:val="0"/>
      <w:marRight w:val="0"/>
      <w:marTop w:val="0"/>
      <w:marBottom w:val="0"/>
      <w:divBdr>
        <w:top w:val="none" w:sz="0" w:space="0" w:color="auto"/>
        <w:left w:val="none" w:sz="0" w:space="0" w:color="auto"/>
        <w:bottom w:val="none" w:sz="0" w:space="0" w:color="auto"/>
        <w:right w:val="none" w:sz="0" w:space="0" w:color="auto"/>
      </w:divBdr>
    </w:div>
    <w:div w:id="873496498">
      <w:bodyDiv w:val="1"/>
      <w:marLeft w:val="0"/>
      <w:marRight w:val="0"/>
      <w:marTop w:val="0"/>
      <w:marBottom w:val="0"/>
      <w:divBdr>
        <w:top w:val="none" w:sz="0" w:space="0" w:color="auto"/>
        <w:left w:val="none" w:sz="0" w:space="0" w:color="auto"/>
        <w:bottom w:val="none" w:sz="0" w:space="0" w:color="auto"/>
        <w:right w:val="none" w:sz="0" w:space="0" w:color="auto"/>
      </w:divBdr>
      <w:divsChild>
        <w:div w:id="242835067">
          <w:marLeft w:val="480"/>
          <w:marRight w:val="0"/>
          <w:marTop w:val="0"/>
          <w:marBottom w:val="0"/>
          <w:divBdr>
            <w:top w:val="none" w:sz="0" w:space="0" w:color="auto"/>
            <w:left w:val="none" w:sz="0" w:space="0" w:color="auto"/>
            <w:bottom w:val="none" w:sz="0" w:space="0" w:color="auto"/>
            <w:right w:val="none" w:sz="0" w:space="0" w:color="auto"/>
          </w:divBdr>
        </w:div>
        <w:div w:id="595133692">
          <w:marLeft w:val="480"/>
          <w:marRight w:val="0"/>
          <w:marTop w:val="0"/>
          <w:marBottom w:val="0"/>
          <w:divBdr>
            <w:top w:val="none" w:sz="0" w:space="0" w:color="auto"/>
            <w:left w:val="none" w:sz="0" w:space="0" w:color="auto"/>
            <w:bottom w:val="none" w:sz="0" w:space="0" w:color="auto"/>
            <w:right w:val="none" w:sz="0" w:space="0" w:color="auto"/>
          </w:divBdr>
        </w:div>
        <w:div w:id="678047376">
          <w:marLeft w:val="480"/>
          <w:marRight w:val="0"/>
          <w:marTop w:val="0"/>
          <w:marBottom w:val="0"/>
          <w:divBdr>
            <w:top w:val="none" w:sz="0" w:space="0" w:color="auto"/>
            <w:left w:val="none" w:sz="0" w:space="0" w:color="auto"/>
            <w:bottom w:val="none" w:sz="0" w:space="0" w:color="auto"/>
            <w:right w:val="none" w:sz="0" w:space="0" w:color="auto"/>
          </w:divBdr>
        </w:div>
        <w:div w:id="679311713">
          <w:marLeft w:val="480"/>
          <w:marRight w:val="0"/>
          <w:marTop w:val="0"/>
          <w:marBottom w:val="0"/>
          <w:divBdr>
            <w:top w:val="none" w:sz="0" w:space="0" w:color="auto"/>
            <w:left w:val="none" w:sz="0" w:space="0" w:color="auto"/>
            <w:bottom w:val="none" w:sz="0" w:space="0" w:color="auto"/>
            <w:right w:val="none" w:sz="0" w:space="0" w:color="auto"/>
          </w:divBdr>
        </w:div>
        <w:div w:id="875894411">
          <w:marLeft w:val="480"/>
          <w:marRight w:val="0"/>
          <w:marTop w:val="0"/>
          <w:marBottom w:val="0"/>
          <w:divBdr>
            <w:top w:val="none" w:sz="0" w:space="0" w:color="auto"/>
            <w:left w:val="none" w:sz="0" w:space="0" w:color="auto"/>
            <w:bottom w:val="none" w:sz="0" w:space="0" w:color="auto"/>
            <w:right w:val="none" w:sz="0" w:space="0" w:color="auto"/>
          </w:divBdr>
        </w:div>
        <w:div w:id="884681138">
          <w:marLeft w:val="480"/>
          <w:marRight w:val="0"/>
          <w:marTop w:val="0"/>
          <w:marBottom w:val="0"/>
          <w:divBdr>
            <w:top w:val="none" w:sz="0" w:space="0" w:color="auto"/>
            <w:left w:val="none" w:sz="0" w:space="0" w:color="auto"/>
            <w:bottom w:val="none" w:sz="0" w:space="0" w:color="auto"/>
            <w:right w:val="none" w:sz="0" w:space="0" w:color="auto"/>
          </w:divBdr>
        </w:div>
        <w:div w:id="951010392">
          <w:marLeft w:val="480"/>
          <w:marRight w:val="0"/>
          <w:marTop w:val="0"/>
          <w:marBottom w:val="0"/>
          <w:divBdr>
            <w:top w:val="none" w:sz="0" w:space="0" w:color="auto"/>
            <w:left w:val="none" w:sz="0" w:space="0" w:color="auto"/>
            <w:bottom w:val="none" w:sz="0" w:space="0" w:color="auto"/>
            <w:right w:val="none" w:sz="0" w:space="0" w:color="auto"/>
          </w:divBdr>
        </w:div>
        <w:div w:id="972903331">
          <w:marLeft w:val="480"/>
          <w:marRight w:val="0"/>
          <w:marTop w:val="0"/>
          <w:marBottom w:val="0"/>
          <w:divBdr>
            <w:top w:val="none" w:sz="0" w:space="0" w:color="auto"/>
            <w:left w:val="none" w:sz="0" w:space="0" w:color="auto"/>
            <w:bottom w:val="none" w:sz="0" w:space="0" w:color="auto"/>
            <w:right w:val="none" w:sz="0" w:space="0" w:color="auto"/>
          </w:divBdr>
        </w:div>
        <w:div w:id="1023281682">
          <w:marLeft w:val="480"/>
          <w:marRight w:val="0"/>
          <w:marTop w:val="0"/>
          <w:marBottom w:val="0"/>
          <w:divBdr>
            <w:top w:val="none" w:sz="0" w:space="0" w:color="auto"/>
            <w:left w:val="none" w:sz="0" w:space="0" w:color="auto"/>
            <w:bottom w:val="none" w:sz="0" w:space="0" w:color="auto"/>
            <w:right w:val="none" w:sz="0" w:space="0" w:color="auto"/>
          </w:divBdr>
        </w:div>
        <w:div w:id="1100680458">
          <w:marLeft w:val="480"/>
          <w:marRight w:val="0"/>
          <w:marTop w:val="0"/>
          <w:marBottom w:val="0"/>
          <w:divBdr>
            <w:top w:val="none" w:sz="0" w:space="0" w:color="auto"/>
            <w:left w:val="none" w:sz="0" w:space="0" w:color="auto"/>
            <w:bottom w:val="none" w:sz="0" w:space="0" w:color="auto"/>
            <w:right w:val="none" w:sz="0" w:space="0" w:color="auto"/>
          </w:divBdr>
        </w:div>
        <w:div w:id="1312438846">
          <w:marLeft w:val="480"/>
          <w:marRight w:val="0"/>
          <w:marTop w:val="0"/>
          <w:marBottom w:val="0"/>
          <w:divBdr>
            <w:top w:val="none" w:sz="0" w:space="0" w:color="auto"/>
            <w:left w:val="none" w:sz="0" w:space="0" w:color="auto"/>
            <w:bottom w:val="none" w:sz="0" w:space="0" w:color="auto"/>
            <w:right w:val="none" w:sz="0" w:space="0" w:color="auto"/>
          </w:divBdr>
        </w:div>
        <w:div w:id="1316759944">
          <w:marLeft w:val="480"/>
          <w:marRight w:val="0"/>
          <w:marTop w:val="0"/>
          <w:marBottom w:val="0"/>
          <w:divBdr>
            <w:top w:val="none" w:sz="0" w:space="0" w:color="auto"/>
            <w:left w:val="none" w:sz="0" w:space="0" w:color="auto"/>
            <w:bottom w:val="none" w:sz="0" w:space="0" w:color="auto"/>
            <w:right w:val="none" w:sz="0" w:space="0" w:color="auto"/>
          </w:divBdr>
        </w:div>
        <w:div w:id="1460420822">
          <w:marLeft w:val="480"/>
          <w:marRight w:val="0"/>
          <w:marTop w:val="0"/>
          <w:marBottom w:val="0"/>
          <w:divBdr>
            <w:top w:val="none" w:sz="0" w:space="0" w:color="auto"/>
            <w:left w:val="none" w:sz="0" w:space="0" w:color="auto"/>
            <w:bottom w:val="none" w:sz="0" w:space="0" w:color="auto"/>
            <w:right w:val="none" w:sz="0" w:space="0" w:color="auto"/>
          </w:divBdr>
        </w:div>
        <w:div w:id="1561093063">
          <w:marLeft w:val="480"/>
          <w:marRight w:val="0"/>
          <w:marTop w:val="0"/>
          <w:marBottom w:val="0"/>
          <w:divBdr>
            <w:top w:val="none" w:sz="0" w:space="0" w:color="auto"/>
            <w:left w:val="none" w:sz="0" w:space="0" w:color="auto"/>
            <w:bottom w:val="none" w:sz="0" w:space="0" w:color="auto"/>
            <w:right w:val="none" w:sz="0" w:space="0" w:color="auto"/>
          </w:divBdr>
        </w:div>
        <w:div w:id="1646886817">
          <w:marLeft w:val="480"/>
          <w:marRight w:val="0"/>
          <w:marTop w:val="0"/>
          <w:marBottom w:val="0"/>
          <w:divBdr>
            <w:top w:val="none" w:sz="0" w:space="0" w:color="auto"/>
            <w:left w:val="none" w:sz="0" w:space="0" w:color="auto"/>
            <w:bottom w:val="none" w:sz="0" w:space="0" w:color="auto"/>
            <w:right w:val="none" w:sz="0" w:space="0" w:color="auto"/>
          </w:divBdr>
        </w:div>
        <w:div w:id="1677612234">
          <w:marLeft w:val="480"/>
          <w:marRight w:val="0"/>
          <w:marTop w:val="0"/>
          <w:marBottom w:val="0"/>
          <w:divBdr>
            <w:top w:val="none" w:sz="0" w:space="0" w:color="auto"/>
            <w:left w:val="none" w:sz="0" w:space="0" w:color="auto"/>
            <w:bottom w:val="none" w:sz="0" w:space="0" w:color="auto"/>
            <w:right w:val="none" w:sz="0" w:space="0" w:color="auto"/>
          </w:divBdr>
        </w:div>
        <w:div w:id="1679041211">
          <w:marLeft w:val="480"/>
          <w:marRight w:val="0"/>
          <w:marTop w:val="0"/>
          <w:marBottom w:val="0"/>
          <w:divBdr>
            <w:top w:val="none" w:sz="0" w:space="0" w:color="auto"/>
            <w:left w:val="none" w:sz="0" w:space="0" w:color="auto"/>
            <w:bottom w:val="none" w:sz="0" w:space="0" w:color="auto"/>
            <w:right w:val="none" w:sz="0" w:space="0" w:color="auto"/>
          </w:divBdr>
        </w:div>
        <w:div w:id="1792355064">
          <w:marLeft w:val="480"/>
          <w:marRight w:val="0"/>
          <w:marTop w:val="0"/>
          <w:marBottom w:val="0"/>
          <w:divBdr>
            <w:top w:val="none" w:sz="0" w:space="0" w:color="auto"/>
            <w:left w:val="none" w:sz="0" w:space="0" w:color="auto"/>
            <w:bottom w:val="none" w:sz="0" w:space="0" w:color="auto"/>
            <w:right w:val="none" w:sz="0" w:space="0" w:color="auto"/>
          </w:divBdr>
        </w:div>
        <w:div w:id="1809471375">
          <w:marLeft w:val="480"/>
          <w:marRight w:val="0"/>
          <w:marTop w:val="0"/>
          <w:marBottom w:val="0"/>
          <w:divBdr>
            <w:top w:val="none" w:sz="0" w:space="0" w:color="auto"/>
            <w:left w:val="none" w:sz="0" w:space="0" w:color="auto"/>
            <w:bottom w:val="none" w:sz="0" w:space="0" w:color="auto"/>
            <w:right w:val="none" w:sz="0" w:space="0" w:color="auto"/>
          </w:divBdr>
        </w:div>
        <w:div w:id="1813517883">
          <w:marLeft w:val="480"/>
          <w:marRight w:val="0"/>
          <w:marTop w:val="0"/>
          <w:marBottom w:val="0"/>
          <w:divBdr>
            <w:top w:val="none" w:sz="0" w:space="0" w:color="auto"/>
            <w:left w:val="none" w:sz="0" w:space="0" w:color="auto"/>
            <w:bottom w:val="none" w:sz="0" w:space="0" w:color="auto"/>
            <w:right w:val="none" w:sz="0" w:space="0" w:color="auto"/>
          </w:divBdr>
        </w:div>
        <w:div w:id="1860779715">
          <w:marLeft w:val="480"/>
          <w:marRight w:val="0"/>
          <w:marTop w:val="0"/>
          <w:marBottom w:val="0"/>
          <w:divBdr>
            <w:top w:val="none" w:sz="0" w:space="0" w:color="auto"/>
            <w:left w:val="none" w:sz="0" w:space="0" w:color="auto"/>
            <w:bottom w:val="none" w:sz="0" w:space="0" w:color="auto"/>
            <w:right w:val="none" w:sz="0" w:space="0" w:color="auto"/>
          </w:divBdr>
        </w:div>
        <w:div w:id="1991396148">
          <w:marLeft w:val="480"/>
          <w:marRight w:val="0"/>
          <w:marTop w:val="0"/>
          <w:marBottom w:val="0"/>
          <w:divBdr>
            <w:top w:val="none" w:sz="0" w:space="0" w:color="auto"/>
            <w:left w:val="none" w:sz="0" w:space="0" w:color="auto"/>
            <w:bottom w:val="none" w:sz="0" w:space="0" w:color="auto"/>
            <w:right w:val="none" w:sz="0" w:space="0" w:color="auto"/>
          </w:divBdr>
        </w:div>
        <w:div w:id="2036808324">
          <w:marLeft w:val="480"/>
          <w:marRight w:val="0"/>
          <w:marTop w:val="0"/>
          <w:marBottom w:val="0"/>
          <w:divBdr>
            <w:top w:val="none" w:sz="0" w:space="0" w:color="auto"/>
            <w:left w:val="none" w:sz="0" w:space="0" w:color="auto"/>
            <w:bottom w:val="none" w:sz="0" w:space="0" w:color="auto"/>
            <w:right w:val="none" w:sz="0" w:space="0" w:color="auto"/>
          </w:divBdr>
        </w:div>
        <w:div w:id="2043437101">
          <w:marLeft w:val="480"/>
          <w:marRight w:val="0"/>
          <w:marTop w:val="0"/>
          <w:marBottom w:val="0"/>
          <w:divBdr>
            <w:top w:val="none" w:sz="0" w:space="0" w:color="auto"/>
            <w:left w:val="none" w:sz="0" w:space="0" w:color="auto"/>
            <w:bottom w:val="none" w:sz="0" w:space="0" w:color="auto"/>
            <w:right w:val="none" w:sz="0" w:space="0" w:color="auto"/>
          </w:divBdr>
        </w:div>
        <w:div w:id="2073118079">
          <w:marLeft w:val="480"/>
          <w:marRight w:val="0"/>
          <w:marTop w:val="0"/>
          <w:marBottom w:val="0"/>
          <w:divBdr>
            <w:top w:val="none" w:sz="0" w:space="0" w:color="auto"/>
            <w:left w:val="none" w:sz="0" w:space="0" w:color="auto"/>
            <w:bottom w:val="none" w:sz="0" w:space="0" w:color="auto"/>
            <w:right w:val="none" w:sz="0" w:space="0" w:color="auto"/>
          </w:divBdr>
        </w:div>
        <w:div w:id="2087414222">
          <w:marLeft w:val="480"/>
          <w:marRight w:val="0"/>
          <w:marTop w:val="0"/>
          <w:marBottom w:val="0"/>
          <w:divBdr>
            <w:top w:val="none" w:sz="0" w:space="0" w:color="auto"/>
            <w:left w:val="none" w:sz="0" w:space="0" w:color="auto"/>
            <w:bottom w:val="none" w:sz="0" w:space="0" w:color="auto"/>
            <w:right w:val="none" w:sz="0" w:space="0" w:color="auto"/>
          </w:divBdr>
        </w:div>
      </w:divsChild>
    </w:div>
    <w:div w:id="882791921">
      <w:bodyDiv w:val="1"/>
      <w:marLeft w:val="0"/>
      <w:marRight w:val="0"/>
      <w:marTop w:val="0"/>
      <w:marBottom w:val="0"/>
      <w:divBdr>
        <w:top w:val="none" w:sz="0" w:space="0" w:color="auto"/>
        <w:left w:val="none" w:sz="0" w:space="0" w:color="auto"/>
        <w:bottom w:val="none" w:sz="0" w:space="0" w:color="auto"/>
        <w:right w:val="none" w:sz="0" w:space="0" w:color="auto"/>
      </w:divBdr>
      <w:divsChild>
        <w:div w:id="250547352">
          <w:marLeft w:val="480"/>
          <w:marRight w:val="0"/>
          <w:marTop w:val="0"/>
          <w:marBottom w:val="0"/>
          <w:divBdr>
            <w:top w:val="none" w:sz="0" w:space="0" w:color="auto"/>
            <w:left w:val="none" w:sz="0" w:space="0" w:color="auto"/>
            <w:bottom w:val="none" w:sz="0" w:space="0" w:color="auto"/>
            <w:right w:val="none" w:sz="0" w:space="0" w:color="auto"/>
          </w:divBdr>
        </w:div>
        <w:div w:id="308553496">
          <w:marLeft w:val="480"/>
          <w:marRight w:val="0"/>
          <w:marTop w:val="0"/>
          <w:marBottom w:val="0"/>
          <w:divBdr>
            <w:top w:val="none" w:sz="0" w:space="0" w:color="auto"/>
            <w:left w:val="none" w:sz="0" w:space="0" w:color="auto"/>
            <w:bottom w:val="none" w:sz="0" w:space="0" w:color="auto"/>
            <w:right w:val="none" w:sz="0" w:space="0" w:color="auto"/>
          </w:divBdr>
        </w:div>
        <w:div w:id="634142874">
          <w:marLeft w:val="480"/>
          <w:marRight w:val="0"/>
          <w:marTop w:val="0"/>
          <w:marBottom w:val="0"/>
          <w:divBdr>
            <w:top w:val="none" w:sz="0" w:space="0" w:color="auto"/>
            <w:left w:val="none" w:sz="0" w:space="0" w:color="auto"/>
            <w:bottom w:val="none" w:sz="0" w:space="0" w:color="auto"/>
            <w:right w:val="none" w:sz="0" w:space="0" w:color="auto"/>
          </w:divBdr>
        </w:div>
        <w:div w:id="684939168">
          <w:marLeft w:val="480"/>
          <w:marRight w:val="0"/>
          <w:marTop w:val="0"/>
          <w:marBottom w:val="0"/>
          <w:divBdr>
            <w:top w:val="none" w:sz="0" w:space="0" w:color="auto"/>
            <w:left w:val="none" w:sz="0" w:space="0" w:color="auto"/>
            <w:bottom w:val="none" w:sz="0" w:space="0" w:color="auto"/>
            <w:right w:val="none" w:sz="0" w:space="0" w:color="auto"/>
          </w:divBdr>
        </w:div>
        <w:div w:id="872772061">
          <w:marLeft w:val="480"/>
          <w:marRight w:val="0"/>
          <w:marTop w:val="0"/>
          <w:marBottom w:val="0"/>
          <w:divBdr>
            <w:top w:val="none" w:sz="0" w:space="0" w:color="auto"/>
            <w:left w:val="none" w:sz="0" w:space="0" w:color="auto"/>
            <w:bottom w:val="none" w:sz="0" w:space="0" w:color="auto"/>
            <w:right w:val="none" w:sz="0" w:space="0" w:color="auto"/>
          </w:divBdr>
        </w:div>
        <w:div w:id="973870506">
          <w:marLeft w:val="480"/>
          <w:marRight w:val="0"/>
          <w:marTop w:val="0"/>
          <w:marBottom w:val="0"/>
          <w:divBdr>
            <w:top w:val="none" w:sz="0" w:space="0" w:color="auto"/>
            <w:left w:val="none" w:sz="0" w:space="0" w:color="auto"/>
            <w:bottom w:val="none" w:sz="0" w:space="0" w:color="auto"/>
            <w:right w:val="none" w:sz="0" w:space="0" w:color="auto"/>
          </w:divBdr>
        </w:div>
        <w:div w:id="1006175802">
          <w:marLeft w:val="480"/>
          <w:marRight w:val="0"/>
          <w:marTop w:val="0"/>
          <w:marBottom w:val="0"/>
          <w:divBdr>
            <w:top w:val="none" w:sz="0" w:space="0" w:color="auto"/>
            <w:left w:val="none" w:sz="0" w:space="0" w:color="auto"/>
            <w:bottom w:val="none" w:sz="0" w:space="0" w:color="auto"/>
            <w:right w:val="none" w:sz="0" w:space="0" w:color="auto"/>
          </w:divBdr>
        </w:div>
        <w:div w:id="1043333135">
          <w:marLeft w:val="480"/>
          <w:marRight w:val="0"/>
          <w:marTop w:val="0"/>
          <w:marBottom w:val="0"/>
          <w:divBdr>
            <w:top w:val="none" w:sz="0" w:space="0" w:color="auto"/>
            <w:left w:val="none" w:sz="0" w:space="0" w:color="auto"/>
            <w:bottom w:val="none" w:sz="0" w:space="0" w:color="auto"/>
            <w:right w:val="none" w:sz="0" w:space="0" w:color="auto"/>
          </w:divBdr>
        </w:div>
        <w:div w:id="1147283950">
          <w:marLeft w:val="480"/>
          <w:marRight w:val="0"/>
          <w:marTop w:val="0"/>
          <w:marBottom w:val="0"/>
          <w:divBdr>
            <w:top w:val="none" w:sz="0" w:space="0" w:color="auto"/>
            <w:left w:val="none" w:sz="0" w:space="0" w:color="auto"/>
            <w:bottom w:val="none" w:sz="0" w:space="0" w:color="auto"/>
            <w:right w:val="none" w:sz="0" w:space="0" w:color="auto"/>
          </w:divBdr>
        </w:div>
        <w:div w:id="1188448296">
          <w:marLeft w:val="480"/>
          <w:marRight w:val="0"/>
          <w:marTop w:val="0"/>
          <w:marBottom w:val="0"/>
          <w:divBdr>
            <w:top w:val="none" w:sz="0" w:space="0" w:color="auto"/>
            <w:left w:val="none" w:sz="0" w:space="0" w:color="auto"/>
            <w:bottom w:val="none" w:sz="0" w:space="0" w:color="auto"/>
            <w:right w:val="none" w:sz="0" w:space="0" w:color="auto"/>
          </w:divBdr>
        </w:div>
        <w:div w:id="1210532610">
          <w:marLeft w:val="480"/>
          <w:marRight w:val="0"/>
          <w:marTop w:val="0"/>
          <w:marBottom w:val="0"/>
          <w:divBdr>
            <w:top w:val="none" w:sz="0" w:space="0" w:color="auto"/>
            <w:left w:val="none" w:sz="0" w:space="0" w:color="auto"/>
            <w:bottom w:val="none" w:sz="0" w:space="0" w:color="auto"/>
            <w:right w:val="none" w:sz="0" w:space="0" w:color="auto"/>
          </w:divBdr>
        </w:div>
        <w:div w:id="1582448769">
          <w:marLeft w:val="480"/>
          <w:marRight w:val="0"/>
          <w:marTop w:val="0"/>
          <w:marBottom w:val="0"/>
          <w:divBdr>
            <w:top w:val="none" w:sz="0" w:space="0" w:color="auto"/>
            <w:left w:val="none" w:sz="0" w:space="0" w:color="auto"/>
            <w:bottom w:val="none" w:sz="0" w:space="0" w:color="auto"/>
            <w:right w:val="none" w:sz="0" w:space="0" w:color="auto"/>
          </w:divBdr>
        </w:div>
        <w:div w:id="1613898037">
          <w:marLeft w:val="480"/>
          <w:marRight w:val="0"/>
          <w:marTop w:val="0"/>
          <w:marBottom w:val="0"/>
          <w:divBdr>
            <w:top w:val="none" w:sz="0" w:space="0" w:color="auto"/>
            <w:left w:val="none" w:sz="0" w:space="0" w:color="auto"/>
            <w:bottom w:val="none" w:sz="0" w:space="0" w:color="auto"/>
            <w:right w:val="none" w:sz="0" w:space="0" w:color="auto"/>
          </w:divBdr>
        </w:div>
        <w:div w:id="1759011987">
          <w:marLeft w:val="480"/>
          <w:marRight w:val="0"/>
          <w:marTop w:val="0"/>
          <w:marBottom w:val="0"/>
          <w:divBdr>
            <w:top w:val="none" w:sz="0" w:space="0" w:color="auto"/>
            <w:left w:val="none" w:sz="0" w:space="0" w:color="auto"/>
            <w:bottom w:val="none" w:sz="0" w:space="0" w:color="auto"/>
            <w:right w:val="none" w:sz="0" w:space="0" w:color="auto"/>
          </w:divBdr>
        </w:div>
        <w:div w:id="1893424930">
          <w:marLeft w:val="480"/>
          <w:marRight w:val="0"/>
          <w:marTop w:val="0"/>
          <w:marBottom w:val="0"/>
          <w:divBdr>
            <w:top w:val="none" w:sz="0" w:space="0" w:color="auto"/>
            <w:left w:val="none" w:sz="0" w:space="0" w:color="auto"/>
            <w:bottom w:val="none" w:sz="0" w:space="0" w:color="auto"/>
            <w:right w:val="none" w:sz="0" w:space="0" w:color="auto"/>
          </w:divBdr>
        </w:div>
        <w:div w:id="2030250180">
          <w:marLeft w:val="480"/>
          <w:marRight w:val="0"/>
          <w:marTop w:val="0"/>
          <w:marBottom w:val="0"/>
          <w:divBdr>
            <w:top w:val="none" w:sz="0" w:space="0" w:color="auto"/>
            <w:left w:val="none" w:sz="0" w:space="0" w:color="auto"/>
            <w:bottom w:val="none" w:sz="0" w:space="0" w:color="auto"/>
            <w:right w:val="none" w:sz="0" w:space="0" w:color="auto"/>
          </w:divBdr>
        </w:div>
      </w:divsChild>
    </w:div>
    <w:div w:id="886794872">
      <w:bodyDiv w:val="1"/>
      <w:marLeft w:val="0"/>
      <w:marRight w:val="0"/>
      <w:marTop w:val="0"/>
      <w:marBottom w:val="0"/>
      <w:divBdr>
        <w:top w:val="none" w:sz="0" w:space="0" w:color="auto"/>
        <w:left w:val="none" w:sz="0" w:space="0" w:color="auto"/>
        <w:bottom w:val="none" w:sz="0" w:space="0" w:color="auto"/>
        <w:right w:val="none" w:sz="0" w:space="0" w:color="auto"/>
      </w:divBdr>
    </w:div>
    <w:div w:id="887373272">
      <w:bodyDiv w:val="1"/>
      <w:marLeft w:val="0"/>
      <w:marRight w:val="0"/>
      <w:marTop w:val="0"/>
      <w:marBottom w:val="0"/>
      <w:divBdr>
        <w:top w:val="none" w:sz="0" w:space="0" w:color="auto"/>
        <w:left w:val="none" w:sz="0" w:space="0" w:color="auto"/>
        <w:bottom w:val="none" w:sz="0" w:space="0" w:color="auto"/>
        <w:right w:val="none" w:sz="0" w:space="0" w:color="auto"/>
      </w:divBdr>
      <w:divsChild>
        <w:div w:id="21058278">
          <w:marLeft w:val="640"/>
          <w:marRight w:val="0"/>
          <w:marTop w:val="0"/>
          <w:marBottom w:val="0"/>
          <w:divBdr>
            <w:top w:val="none" w:sz="0" w:space="0" w:color="auto"/>
            <w:left w:val="none" w:sz="0" w:space="0" w:color="auto"/>
            <w:bottom w:val="none" w:sz="0" w:space="0" w:color="auto"/>
            <w:right w:val="none" w:sz="0" w:space="0" w:color="auto"/>
          </w:divBdr>
        </w:div>
        <w:div w:id="47266003">
          <w:marLeft w:val="640"/>
          <w:marRight w:val="0"/>
          <w:marTop w:val="0"/>
          <w:marBottom w:val="0"/>
          <w:divBdr>
            <w:top w:val="none" w:sz="0" w:space="0" w:color="auto"/>
            <w:left w:val="none" w:sz="0" w:space="0" w:color="auto"/>
            <w:bottom w:val="none" w:sz="0" w:space="0" w:color="auto"/>
            <w:right w:val="none" w:sz="0" w:space="0" w:color="auto"/>
          </w:divBdr>
        </w:div>
        <w:div w:id="54278624">
          <w:marLeft w:val="640"/>
          <w:marRight w:val="0"/>
          <w:marTop w:val="0"/>
          <w:marBottom w:val="0"/>
          <w:divBdr>
            <w:top w:val="none" w:sz="0" w:space="0" w:color="auto"/>
            <w:left w:val="none" w:sz="0" w:space="0" w:color="auto"/>
            <w:bottom w:val="none" w:sz="0" w:space="0" w:color="auto"/>
            <w:right w:val="none" w:sz="0" w:space="0" w:color="auto"/>
          </w:divBdr>
        </w:div>
        <w:div w:id="70590166">
          <w:marLeft w:val="640"/>
          <w:marRight w:val="0"/>
          <w:marTop w:val="0"/>
          <w:marBottom w:val="0"/>
          <w:divBdr>
            <w:top w:val="none" w:sz="0" w:space="0" w:color="auto"/>
            <w:left w:val="none" w:sz="0" w:space="0" w:color="auto"/>
            <w:bottom w:val="none" w:sz="0" w:space="0" w:color="auto"/>
            <w:right w:val="none" w:sz="0" w:space="0" w:color="auto"/>
          </w:divBdr>
        </w:div>
        <w:div w:id="115225435">
          <w:marLeft w:val="640"/>
          <w:marRight w:val="0"/>
          <w:marTop w:val="0"/>
          <w:marBottom w:val="0"/>
          <w:divBdr>
            <w:top w:val="none" w:sz="0" w:space="0" w:color="auto"/>
            <w:left w:val="none" w:sz="0" w:space="0" w:color="auto"/>
            <w:bottom w:val="none" w:sz="0" w:space="0" w:color="auto"/>
            <w:right w:val="none" w:sz="0" w:space="0" w:color="auto"/>
          </w:divBdr>
        </w:div>
        <w:div w:id="139427503">
          <w:marLeft w:val="640"/>
          <w:marRight w:val="0"/>
          <w:marTop w:val="0"/>
          <w:marBottom w:val="0"/>
          <w:divBdr>
            <w:top w:val="none" w:sz="0" w:space="0" w:color="auto"/>
            <w:left w:val="none" w:sz="0" w:space="0" w:color="auto"/>
            <w:bottom w:val="none" w:sz="0" w:space="0" w:color="auto"/>
            <w:right w:val="none" w:sz="0" w:space="0" w:color="auto"/>
          </w:divBdr>
        </w:div>
        <w:div w:id="244530970">
          <w:marLeft w:val="640"/>
          <w:marRight w:val="0"/>
          <w:marTop w:val="0"/>
          <w:marBottom w:val="0"/>
          <w:divBdr>
            <w:top w:val="none" w:sz="0" w:space="0" w:color="auto"/>
            <w:left w:val="none" w:sz="0" w:space="0" w:color="auto"/>
            <w:bottom w:val="none" w:sz="0" w:space="0" w:color="auto"/>
            <w:right w:val="none" w:sz="0" w:space="0" w:color="auto"/>
          </w:divBdr>
        </w:div>
        <w:div w:id="274220018">
          <w:marLeft w:val="640"/>
          <w:marRight w:val="0"/>
          <w:marTop w:val="0"/>
          <w:marBottom w:val="0"/>
          <w:divBdr>
            <w:top w:val="none" w:sz="0" w:space="0" w:color="auto"/>
            <w:left w:val="none" w:sz="0" w:space="0" w:color="auto"/>
            <w:bottom w:val="none" w:sz="0" w:space="0" w:color="auto"/>
            <w:right w:val="none" w:sz="0" w:space="0" w:color="auto"/>
          </w:divBdr>
        </w:div>
        <w:div w:id="353002544">
          <w:marLeft w:val="640"/>
          <w:marRight w:val="0"/>
          <w:marTop w:val="0"/>
          <w:marBottom w:val="0"/>
          <w:divBdr>
            <w:top w:val="none" w:sz="0" w:space="0" w:color="auto"/>
            <w:left w:val="none" w:sz="0" w:space="0" w:color="auto"/>
            <w:bottom w:val="none" w:sz="0" w:space="0" w:color="auto"/>
            <w:right w:val="none" w:sz="0" w:space="0" w:color="auto"/>
          </w:divBdr>
        </w:div>
        <w:div w:id="633027581">
          <w:marLeft w:val="640"/>
          <w:marRight w:val="0"/>
          <w:marTop w:val="0"/>
          <w:marBottom w:val="0"/>
          <w:divBdr>
            <w:top w:val="none" w:sz="0" w:space="0" w:color="auto"/>
            <w:left w:val="none" w:sz="0" w:space="0" w:color="auto"/>
            <w:bottom w:val="none" w:sz="0" w:space="0" w:color="auto"/>
            <w:right w:val="none" w:sz="0" w:space="0" w:color="auto"/>
          </w:divBdr>
        </w:div>
        <w:div w:id="763110217">
          <w:marLeft w:val="640"/>
          <w:marRight w:val="0"/>
          <w:marTop w:val="0"/>
          <w:marBottom w:val="0"/>
          <w:divBdr>
            <w:top w:val="none" w:sz="0" w:space="0" w:color="auto"/>
            <w:left w:val="none" w:sz="0" w:space="0" w:color="auto"/>
            <w:bottom w:val="none" w:sz="0" w:space="0" w:color="auto"/>
            <w:right w:val="none" w:sz="0" w:space="0" w:color="auto"/>
          </w:divBdr>
        </w:div>
        <w:div w:id="778912119">
          <w:marLeft w:val="640"/>
          <w:marRight w:val="0"/>
          <w:marTop w:val="0"/>
          <w:marBottom w:val="0"/>
          <w:divBdr>
            <w:top w:val="none" w:sz="0" w:space="0" w:color="auto"/>
            <w:left w:val="none" w:sz="0" w:space="0" w:color="auto"/>
            <w:bottom w:val="none" w:sz="0" w:space="0" w:color="auto"/>
            <w:right w:val="none" w:sz="0" w:space="0" w:color="auto"/>
          </w:divBdr>
        </w:div>
        <w:div w:id="823812693">
          <w:marLeft w:val="640"/>
          <w:marRight w:val="0"/>
          <w:marTop w:val="0"/>
          <w:marBottom w:val="0"/>
          <w:divBdr>
            <w:top w:val="none" w:sz="0" w:space="0" w:color="auto"/>
            <w:left w:val="none" w:sz="0" w:space="0" w:color="auto"/>
            <w:bottom w:val="none" w:sz="0" w:space="0" w:color="auto"/>
            <w:right w:val="none" w:sz="0" w:space="0" w:color="auto"/>
          </w:divBdr>
        </w:div>
        <w:div w:id="865369380">
          <w:marLeft w:val="640"/>
          <w:marRight w:val="0"/>
          <w:marTop w:val="0"/>
          <w:marBottom w:val="0"/>
          <w:divBdr>
            <w:top w:val="none" w:sz="0" w:space="0" w:color="auto"/>
            <w:left w:val="none" w:sz="0" w:space="0" w:color="auto"/>
            <w:bottom w:val="none" w:sz="0" w:space="0" w:color="auto"/>
            <w:right w:val="none" w:sz="0" w:space="0" w:color="auto"/>
          </w:divBdr>
        </w:div>
        <w:div w:id="887104047">
          <w:marLeft w:val="640"/>
          <w:marRight w:val="0"/>
          <w:marTop w:val="0"/>
          <w:marBottom w:val="0"/>
          <w:divBdr>
            <w:top w:val="none" w:sz="0" w:space="0" w:color="auto"/>
            <w:left w:val="none" w:sz="0" w:space="0" w:color="auto"/>
            <w:bottom w:val="none" w:sz="0" w:space="0" w:color="auto"/>
            <w:right w:val="none" w:sz="0" w:space="0" w:color="auto"/>
          </w:divBdr>
        </w:div>
        <w:div w:id="894584438">
          <w:marLeft w:val="640"/>
          <w:marRight w:val="0"/>
          <w:marTop w:val="0"/>
          <w:marBottom w:val="0"/>
          <w:divBdr>
            <w:top w:val="none" w:sz="0" w:space="0" w:color="auto"/>
            <w:left w:val="none" w:sz="0" w:space="0" w:color="auto"/>
            <w:bottom w:val="none" w:sz="0" w:space="0" w:color="auto"/>
            <w:right w:val="none" w:sz="0" w:space="0" w:color="auto"/>
          </w:divBdr>
        </w:div>
        <w:div w:id="983125322">
          <w:marLeft w:val="640"/>
          <w:marRight w:val="0"/>
          <w:marTop w:val="0"/>
          <w:marBottom w:val="0"/>
          <w:divBdr>
            <w:top w:val="none" w:sz="0" w:space="0" w:color="auto"/>
            <w:left w:val="none" w:sz="0" w:space="0" w:color="auto"/>
            <w:bottom w:val="none" w:sz="0" w:space="0" w:color="auto"/>
            <w:right w:val="none" w:sz="0" w:space="0" w:color="auto"/>
          </w:divBdr>
        </w:div>
        <w:div w:id="1007175308">
          <w:marLeft w:val="640"/>
          <w:marRight w:val="0"/>
          <w:marTop w:val="0"/>
          <w:marBottom w:val="0"/>
          <w:divBdr>
            <w:top w:val="none" w:sz="0" w:space="0" w:color="auto"/>
            <w:left w:val="none" w:sz="0" w:space="0" w:color="auto"/>
            <w:bottom w:val="none" w:sz="0" w:space="0" w:color="auto"/>
            <w:right w:val="none" w:sz="0" w:space="0" w:color="auto"/>
          </w:divBdr>
        </w:div>
        <w:div w:id="1021934532">
          <w:marLeft w:val="640"/>
          <w:marRight w:val="0"/>
          <w:marTop w:val="0"/>
          <w:marBottom w:val="0"/>
          <w:divBdr>
            <w:top w:val="none" w:sz="0" w:space="0" w:color="auto"/>
            <w:left w:val="none" w:sz="0" w:space="0" w:color="auto"/>
            <w:bottom w:val="none" w:sz="0" w:space="0" w:color="auto"/>
            <w:right w:val="none" w:sz="0" w:space="0" w:color="auto"/>
          </w:divBdr>
        </w:div>
        <w:div w:id="1140031207">
          <w:marLeft w:val="640"/>
          <w:marRight w:val="0"/>
          <w:marTop w:val="0"/>
          <w:marBottom w:val="0"/>
          <w:divBdr>
            <w:top w:val="none" w:sz="0" w:space="0" w:color="auto"/>
            <w:left w:val="none" w:sz="0" w:space="0" w:color="auto"/>
            <w:bottom w:val="none" w:sz="0" w:space="0" w:color="auto"/>
            <w:right w:val="none" w:sz="0" w:space="0" w:color="auto"/>
          </w:divBdr>
        </w:div>
        <w:div w:id="1228304608">
          <w:marLeft w:val="640"/>
          <w:marRight w:val="0"/>
          <w:marTop w:val="0"/>
          <w:marBottom w:val="0"/>
          <w:divBdr>
            <w:top w:val="none" w:sz="0" w:space="0" w:color="auto"/>
            <w:left w:val="none" w:sz="0" w:space="0" w:color="auto"/>
            <w:bottom w:val="none" w:sz="0" w:space="0" w:color="auto"/>
            <w:right w:val="none" w:sz="0" w:space="0" w:color="auto"/>
          </w:divBdr>
        </w:div>
        <w:div w:id="1399741425">
          <w:marLeft w:val="640"/>
          <w:marRight w:val="0"/>
          <w:marTop w:val="0"/>
          <w:marBottom w:val="0"/>
          <w:divBdr>
            <w:top w:val="none" w:sz="0" w:space="0" w:color="auto"/>
            <w:left w:val="none" w:sz="0" w:space="0" w:color="auto"/>
            <w:bottom w:val="none" w:sz="0" w:space="0" w:color="auto"/>
            <w:right w:val="none" w:sz="0" w:space="0" w:color="auto"/>
          </w:divBdr>
        </w:div>
        <w:div w:id="1434013542">
          <w:marLeft w:val="640"/>
          <w:marRight w:val="0"/>
          <w:marTop w:val="0"/>
          <w:marBottom w:val="0"/>
          <w:divBdr>
            <w:top w:val="none" w:sz="0" w:space="0" w:color="auto"/>
            <w:left w:val="none" w:sz="0" w:space="0" w:color="auto"/>
            <w:bottom w:val="none" w:sz="0" w:space="0" w:color="auto"/>
            <w:right w:val="none" w:sz="0" w:space="0" w:color="auto"/>
          </w:divBdr>
        </w:div>
        <w:div w:id="1517185700">
          <w:marLeft w:val="640"/>
          <w:marRight w:val="0"/>
          <w:marTop w:val="0"/>
          <w:marBottom w:val="0"/>
          <w:divBdr>
            <w:top w:val="none" w:sz="0" w:space="0" w:color="auto"/>
            <w:left w:val="none" w:sz="0" w:space="0" w:color="auto"/>
            <w:bottom w:val="none" w:sz="0" w:space="0" w:color="auto"/>
            <w:right w:val="none" w:sz="0" w:space="0" w:color="auto"/>
          </w:divBdr>
        </w:div>
        <w:div w:id="1579288475">
          <w:marLeft w:val="640"/>
          <w:marRight w:val="0"/>
          <w:marTop w:val="0"/>
          <w:marBottom w:val="0"/>
          <w:divBdr>
            <w:top w:val="none" w:sz="0" w:space="0" w:color="auto"/>
            <w:left w:val="none" w:sz="0" w:space="0" w:color="auto"/>
            <w:bottom w:val="none" w:sz="0" w:space="0" w:color="auto"/>
            <w:right w:val="none" w:sz="0" w:space="0" w:color="auto"/>
          </w:divBdr>
        </w:div>
        <w:div w:id="1648775753">
          <w:marLeft w:val="640"/>
          <w:marRight w:val="0"/>
          <w:marTop w:val="0"/>
          <w:marBottom w:val="0"/>
          <w:divBdr>
            <w:top w:val="none" w:sz="0" w:space="0" w:color="auto"/>
            <w:left w:val="none" w:sz="0" w:space="0" w:color="auto"/>
            <w:bottom w:val="none" w:sz="0" w:space="0" w:color="auto"/>
            <w:right w:val="none" w:sz="0" w:space="0" w:color="auto"/>
          </w:divBdr>
        </w:div>
        <w:div w:id="1705205492">
          <w:marLeft w:val="640"/>
          <w:marRight w:val="0"/>
          <w:marTop w:val="0"/>
          <w:marBottom w:val="0"/>
          <w:divBdr>
            <w:top w:val="none" w:sz="0" w:space="0" w:color="auto"/>
            <w:left w:val="none" w:sz="0" w:space="0" w:color="auto"/>
            <w:bottom w:val="none" w:sz="0" w:space="0" w:color="auto"/>
            <w:right w:val="none" w:sz="0" w:space="0" w:color="auto"/>
          </w:divBdr>
        </w:div>
        <w:div w:id="1715034821">
          <w:marLeft w:val="640"/>
          <w:marRight w:val="0"/>
          <w:marTop w:val="0"/>
          <w:marBottom w:val="0"/>
          <w:divBdr>
            <w:top w:val="none" w:sz="0" w:space="0" w:color="auto"/>
            <w:left w:val="none" w:sz="0" w:space="0" w:color="auto"/>
            <w:bottom w:val="none" w:sz="0" w:space="0" w:color="auto"/>
            <w:right w:val="none" w:sz="0" w:space="0" w:color="auto"/>
          </w:divBdr>
        </w:div>
        <w:div w:id="1820880126">
          <w:marLeft w:val="640"/>
          <w:marRight w:val="0"/>
          <w:marTop w:val="0"/>
          <w:marBottom w:val="0"/>
          <w:divBdr>
            <w:top w:val="none" w:sz="0" w:space="0" w:color="auto"/>
            <w:left w:val="none" w:sz="0" w:space="0" w:color="auto"/>
            <w:bottom w:val="none" w:sz="0" w:space="0" w:color="auto"/>
            <w:right w:val="none" w:sz="0" w:space="0" w:color="auto"/>
          </w:divBdr>
        </w:div>
        <w:div w:id="1827940911">
          <w:marLeft w:val="640"/>
          <w:marRight w:val="0"/>
          <w:marTop w:val="0"/>
          <w:marBottom w:val="0"/>
          <w:divBdr>
            <w:top w:val="none" w:sz="0" w:space="0" w:color="auto"/>
            <w:left w:val="none" w:sz="0" w:space="0" w:color="auto"/>
            <w:bottom w:val="none" w:sz="0" w:space="0" w:color="auto"/>
            <w:right w:val="none" w:sz="0" w:space="0" w:color="auto"/>
          </w:divBdr>
        </w:div>
        <w:div w:id="1894271934">
          <w:marLeft w:val="640"/>
          <w:marRight w:val="0"/>
          <w:marTop w:val="0"/>
          <w:marBottom w:val="0"/>
          <w:divBdr>
            <w:top w:val="none" w:sz="0" w:space="0" w:color="auto"/>
            <w:left w:val="none" w:sz="0" w:space="0" w:color="auto"/>
            <w:bottom w:val="none" w:sz="0" w:space="0" w:color="auto"/>
            <w:right w:val="none" w:sz="0" w:space="0" w:color="auto"/>
          </w:divBdr>
        </w:div>
        <w:div w:id="1923835946">
          <w:marLeft w:val="640"/>
          <w:marRight w:val="0"/>
          <w:marTop w:val="0"/>
          <w:marBottom w:val="0"/>
          <w:divBdr>
            <w:top w:val="none" w:sz="0" w:space="0" w:color="auto"/>
            <w:left w:val="none" w:sz="0" w:space="0" w:color="auto"/>
            <w:bottom w:val="none" w:sz="0" w:space="0" w:color="auto"/>
            <w:right w:val="none" w:sz="0" w:space="0" w:color="auto"/>
          </w:divBdr>
        </w:div>
        <w:div w:id="2015256232">
          <w:marLeft w:val="640"/>
          <w:marRight w:val="0"/>
          <w:marTop w:val="0"/>
          <w:marBottom w:val="0"/>
          <w:divBdr>
            <w:top w:val="none" w:sz="0" w:space="0" w:color="auto"/>
            <w:left w:val="none" w:sz="0" w:space="0" w:color="auto"/>
            <w:bottom w:val="none" w:sz="0" w:space="0" w:color="auto"/>
            <w:right w:val="none" w:sz="0" w:space="0" w:color="auto"/>
          </w:divBdr>
        </w:div>
      </w:divsChild>
    </w:div>
    <w:div w:id="893588384">
      <w:bodyDiv w:val="1"/>
      <w:marLeft w:val="0"/>
      <w:marRight w:val="0"/>
      <w:marTop w:val="0"/>
      <w:marBottom w:val="0"/>
      <w:divBdr>
        <w:top w:val="none" w:sz="0" w:space="0" w:color="auto"/>
        <w:left w:val="none" w:sz="0" w:space="0" w:color="auto"/>
        <w:bottom w:val="none" w:sz="0" w:space="0" w:color="auto"/>
        <w:right w:val="none" w:sz="0" w:space="0" w:color="auto"/>
      </w:divBdr>
    </w:div>
    <w:div w:id="896822717">
      <w:bodyDiv w:val="1"/>
      <w:marLeft w:val="0"/>
      <w:marRight w:val="0"/>
      <w:marTop w:val="0"/>
      <w:marBottom w:val="0"/>
      <w:divBdr>
        <w:top w:val="none" w:sz="0" w:space="0" w:color="auto"/>
        <w:left w:val="none" w:sz="0" w:space="0" w:color="auto"/>
        <w:bottom w:val="none" w:sz="0" w:space="0" w:color="auto"/>
        <w:right w:val="none" w:sz="0" w:space="0" w:color="auto"/>
      </w:divBdr>
    </w:div>
    <w:div w:id="897663414">
      <w:bodyDiv w:val="1"/>
      <w:marLeft w:val="0"/>
      <w:marRight w:val="0"/>
      <w:marTop w:val="0"/>
      <w:marBottom w:val="0"/>
      <w:divBdr>
        <w:top w:val="none" w:sz="0" w:space="0" w:color="auto"/>
        <w:left w:val="none" w:sz="0" w:space="0" w:color="auto"/>
        <w:bottom w:val="none" w:sz="0" w:space="0" w:color="auto"/>
        <w:right w:val="none" w:sz="0" w:space="0" w:color="auto"/>
      </w:divBdr>
    </w:div>
    <w:div w:id="898056068">
      <w:bodyDiv w:val="1"/>
      <w:marLeft w:val="0"/>
      <w:marRight w:val="0"/>
      <w:marTop w:val="0"/>
      <w:marBottom w:val="0"/>
      <w:divBdr>
        <w:top w:val="none" w:sz="0" w:space="0" w:color="auto"/>
        <w:left w:val="none" w:sz="0" w:space="0" w:color="auto"/>
        <w:bottom w:val="none" w:sz="0" w:space="0" w:color="auto"/>
        <w:right w:val="none" w:sz="0" w:space="0" w:color="auto"/>
      </w:divBdr>
      <w:divsChild>
        <w:div w:id="20665835">
          <w:marLeft w:val="480"/>
          <w:marRight w:val="0"/>
          <w:marTop w:val="0"/>
          <w:marBottom w:val="0"/>
          <w:divBdr>
            <w:top w:val="none" w:sz="0" w:space="0" w:color="auto"/>
            <w:left w:val="none" w:sz="0" w:space="0" w:color="auto"/>
            <w:bottom w:val="none" w:sz="0" w:space="0" w:color="auto"/>
            <w:right w:val="none" w:sz="0" w:space="0" w:color="auto"/>
          </w:divBdr>
        </w:div>
        <w:div w:id="89401280">
          <w:marLeft w:val="480"/>
          <w:marRight w:val="0"/>
          <w:marTop w:val="0"/>
          <w:marBottom w:val="0"/>
          <w:divBdr>
            <w:top w:val="none" w:sz="0" w:space="0" w:color="auto"/>
            <w:left w:val="none" w:sz="0" w:space="0" w:color="auto"/>
            <w:bottom w:val="none" w:sz="0" w:space="0" w:color="auto"/>
            <w:right w:val="none" w:sz="0" w:space="0" w:color="auto"/>
          </w:divBdr>
        </w:div>
        <w:div w:id="186717772">
          <w:marLeft w:val="480"/>
          <w:marRight w:val="0"/>
          <w:marTop w:val="0"/>
          <w:marBottom w:val="0"/>
          <w:divBdr>
            <w:top w:val="none" w:sz="0" w:space="0" w:color="auto"/>
            <w:left w:val="none" w:sz="0" w:space="0" w:color="auto"/>
            <w:bottom w:val="none" w:sz="0" w:space="0" w:color="auto"/>
            <w:right w:val="none" w:sz="0" w:space="0" w:color="auto"/>
          </w:divBdr>
        </w:div>
        <w:div w:id="213779138">
          <w:marLeft w:val="480"/>
          <w:marRight w:val="0"/>
          <w:marTop w:val="0"/>
          <w:marBottom w:val="0"/>
          <w:divBdr>
            <w:top w:val="none" w:sz="0" w:space="0" w:color="auto"/>
            <w:left w:val="none" w:sz="0" w:space="0" w:color="auto"/>
            <w:bottom w:val="none" w:sz="0" w:space="0" w:color="auto"/>
            <w:right w:val="none" w:sz="0" w:space="0" w:color="auto"/>
          </w:divBdr>
        </w:div>
        <w:div w:id="252125022">
          <w:marLeft w:val="480"/>
          <w:marRight w:val="0"/>
          <w:marTop w:val="0"/>
          <w:marBottom w:val="0"/>
          <w:divBdr>
            <w:top w:val="none" w:sz="0" w:space="0" w:color="auto"/>
            <w:left w:val="none" w:sz="0" w:space="0" w:color="auto"/>
            <w:bottom w:val="none" w:sz="0" w:space="0" w:color="auto"/>
            <w:right w:val="none" w:sz="0" w:space="0" w:color="auto"/>
          </w:divBdr>
        </w:div>
        <w:div w:id="260844840">
          <w:marLeft w:val="480"/>
          <w:marRight w:val="0"/>
          <w:marTop w:val="0"/>
          <w:marBottom w:val="0"/>
          <w:divBdr>
            <w:top w:val="none" w:sz="0" w:space="0" w:color="auto"/>
            <w:left w:val="none" w:sz="0" w:space="0" w:color="auto"/>
            <w:bottom w:val="none" w:sz="0" w:space="0" w:color="auto"/>
            <w:right w:val="none" w:sz="0" w:space="0" w:color="auto"/>
          </w:divBdr>
        </w:div>
        <w:div w:id="304706104">
          <w:marLeft w:val="480"/>
          <w:marRight w:val="0"/>
          <w:marTop w:val="0"/>
          <w:marBottom w:val="0"/>
          <w:divBdr>
            <w:top w:val="none" w:sz="0" w:space="0" w:color="auto"/>
            <w:left w:val="none" w:sz="0" w:space="0" w:color="auto"/>
            <w:bottom w:val="none" w:sz="0" w:space="0" w:color="auto"/>
            <w:right w:val="none" w:sz="0" w:space="0" w:color="auto"/>
          </w:divBdr>
        </w:div>
        <w:div w:id="359862363">
          <w:marLeft w:val="480"/>
          <w:marRight w:val="0"/>
          <w:marTop w:val="0"/>
          <w:marBottom w:val="0"/>
          <w:divBdr>
            <w:top w:val="none" w:sz="0" w:space="0" w:color="auto"/>
            <w:left w:val="none" w:sz="0" w:space="0" w:color="auto"/>
            <w:bottom w:val="none" w:sz="0" w:space="0" w:color="auto"/>
            <w:right w:val="none" w:sz="0" w:space="0" w:color="auto"/>
          </w:divBdr>
        </w:div>
        <w:div w:id="505753422">
          <w:marLeft w:val="480"/>
          <w:marRight w:val="0"/>
          <w:marTop w:val="0"/>
          <w:marBottom w:val="0"/>
          <w:divBdr>
            <w:top w:val="none" w:sz="0" w:space="0" w:color="auto"/>
            <w:left w:val="none" w:sz="0" w:space="0" w:color="auto"/>
            <w:bottom w:val="none" w:sz="0" w:space="0" w:color="auto"/>
            <w:right w:val="none" w:sz="0" w:space="0" w:color="auto"/>
          </w:divBdr>
        </w:div>
        <w:div w:id="665060861">
          <w:marLeft w:val="480"/>
          <w:marRight w:val="0"/>
          <w:marTop w:val="0"/>
          <w:marBottom w:val="0"/>
          <w:divBdr>
            <w:top w:val="none" w:sz="0" w:space="0" w:color="auto"/>
            <w:left w:val="none" w:sz="0" w:space="0" w:color="auto"/>
            <w:bottom w:val="none" w:sz="0" w:space="0" w:color="auto"/>
            <w:right w:val="none" w:sz="0" w:space="0" w:color="auto"/>
          </w:divBdr>
        </w:div>
        <w:div w:id="913855660">
          <w:marLeft w:val="480"/>
          <w:marRight w:val="0"/>
          <w:marTop w:val="0"/>
          <w:marBottom w:val="0"/>
          <w:divBdr>
            <w:top w:val="none" w:sz="0" w:space="0" w:color="auto"/>
            <w:left w:val="none" w:sz="0" w:space="0" w:color="auto"/>
            <w:bottom w:val="none" w:sz="0" w:space="0" w:color="auto"/>
            <w:right w:val="none" w:sz="0" w:space="0" w:color="auto"/>
          </w:divBdr>
        </w:div>
        <w:div w:id="932279700">
          <w:marLeft w:val="480"/>
          <w:marRight w:val="0"/>
          <w:marTop w:val="0"/>
          <w:marBottom w:val="0"/>
          <w:divBdr>
            <w:top w:val="none" w:sz="0" w:space="0" w:color="auto"/>
            <w:left w:val="none" w:sz="0" w:space="0" w:color="auto"/>
            <w:bottom w:val="none" w:sz="0" w:space="0" w:color="auto"/>
            <w:right w:val="none" w:sz="0" w:space="0" w:color="auto"/>
          </w:divBdr>
        </w:div>
        <w:div w:id="1266695110">
          <w:marLeft w:val="480"/>
          <w:marRight w:val="0"/>
          <w:marTop w:val="0"/>
          <w:marBottom w:val="0"/>
          <w:divBdr>
            <w:top w:val="none" w:sz="0" w:space="0" w:color="auto"/>
            <w:left w:val="none" w:sz="0" w:space="0" w:color="auto"/>
            <w:bottom w:val="none" w:sz="0" w:space="0" w:color="auto"/>
            <w:right w:val="none" w:sz="0" w:space="0" w:color="auto"/>
          </w:divBdr>
        </w:div>
        <w:div w:id="1278640006">
          <w:marLeft w:val="480"/>
          <w:marRight w:val="0"/>
          <w:marTop w:val="0"/>
          <w:marBottom w:val="0"/>
          <w:divBdr>
            <w:top w:val="none" w:sz="0" w:space="0" w:color="auto"/>
            <w:left w:val="none" w:sz="0" w:space="0" w:color="auto"/>
            <w:bottom w:val="none" w:sz="0" w:space="0" w:color="auto"/>
            <w:right w:val="none" w:sz="0" w:space="0" w:color="auto"/>
          </w:divBdr>
        </w:div>
        <w:div w:id="1301183508">
          <w:marLeft w:val="480"/>
          <w:marRight w:val="0"/>
          <w:marTop w:val="0"/>
          <w:marBottom w:val="0"/>
          <w:divBdr>
            <w:top w:val="none" w:sz="0" w:space="0" w:color="auto"/>
            <w:left w:val="none" w:sz="0" w:space="0" w:color="auto"/>
            <w:bottom w:val="none" w:sz="0" w:space="0" w:color="auto"/>
            <w:right w:val="none" w:sz="0" w:space="0" w:color="auto"/>
          </w:divBdr>
        </w:div>
        <w:div w:id="1419596950">
          <w:marLeft w:val="480"/>
          <w:marRight w:val="0"/>
          <w:marTop w:val="0"/>
          <w:marBottom w:val="0"/>
          <w:divBdr>
            <w:top w:val="none" w:sz="0" w:space="0" w:color="auto"/>
            <w:left w:val="none" w:sz="0" w:space="0" w:color="auto"/>
            <w:bottom w:val="none" w:sz="0" w:space="0" w:color="auto"/>
            <w:right w:val="none" w:sz="0" w:space="0" w:color="auto"/>
          </w:divBdr>
        </w:div>
        <w:div w:id="1456101859">
          <w:marLeft w:val="480"/>
          <w:marRight w:val="0"/>
          <w:marTop w:val="0"/>
          <w:marBottom w:val="0"/>
          <w:divBdr>
            <w:top w:val="none" w:sz="0" w:space="0" w:color="auto"/>
            <w:left w:val="none" w:sz="0" w:space="0" w:color="auto"/>
            <w:bottom w:val="none" w:sz="0" w:space="0" w:color="auto"/>
            <w:right w:val="none" w:sz="0" w:space="0" w:color="auto"/>
          </w:divBdr>
        </w:div>
        <w:div w:id="1498568120">
          <w:marLeft w:val="480"/>
          <w:marRight w:val="0"/>
          <w:marTop w:val="0"/>
          <w:marBottom w:val="0"/>
          <w:divBdr>
            <w:top w:val="none" w:sz="0" w:space="0" w:color="auto"/>
            <w:left w:val="none" w:sz="0" w:space="0" w:color="auto"/>
            <w:bottom w:val="none" w:sz="0" w:space="0" w:color="auto"/>
            <w:right w:val="none" w:sz="0" w:space="0" w:color="auto"/>
          </w:divBdr>
        </w:div>
        <w:div w:id="1548225556">
          <w:marLeft w:val="480"/>
          <w:marRight w:val="0"/>
          <w:marTop w:val="0"/>
          <w:marBottom w:val="0"/>
          <w:divBdr>
            <w:top w:val="none" w:sz="0" w:space="0" w:color="auto"/>
            <w:left w:val="none" w:sz="0" w:space="0" w:color="auto"/>
            <w:bottom w:val="none" w:sz="0" w:space="0" w:color="auto"/>
            <w:right w:val="none" w:sz="0" w:space="0" w:color="auto"/>
          </w:divBdr>
        </w:div>
        <w:div w:id="1573540049">
          <w:marLeft w:val="480"/>
          <w:marRight w:val="0"/>
          <w:marTop w:val="0"/>
          <w:marBottom w:val="0"/>
          <w:divBdr>
            <w:top w:val="none" w:sz="0" w:space="0" w:color="auto"/>
            <w:left w:val="none" w:sz="0" w:space="0" w:color="auto"/>
            <w:bottom w:val="none" w:sz="0" w:space="0" w:color="auto"/>
            <w:right w:val="none" w:sz="0" w:space="0" w:color="auto"/>
          </w:divBdr>
        </w:div>
        <w:div w:id="1601521741">
          <w:marLeft w:val="480"/>
          <w:marRight w:val="0"/>
          <w:marTop w:val="0"/>
          <w:marBottom w:val="0"/>
          <w:divBdr>
            <w:top w:val="none" w:sz="0" w:space="0" w:color="auto"/>
            <w:left w:val="none" w:sz="0" w:space="0" w:color="auto"/>
            <w:bottom w:val="none" w:sz="0" w:space="0" w:color="auto"/>
            <w:right w:val="none" w:sz="0" w:space="0" w:color="auto"/>
          </w:divBdr>
        </w:div>
        <w:div w:id="1602684338">
          <w:marLeft w:val="480"/>
          <w:marRight w:val="0"/>
          <w:marTop w:val="0"/>
          <w:marBottom w:val="0"/>
          <w:divBdr>
            <w:top w:val="none" w:sz="0" w:space="0" w:color="auto"/>
            <w:left w:val="none" w:sz="0" w:space="0" w:color="auto"/>
            <w:bottom w:val="none" w:sz="0" w:space="0" w:color="auto"/>
            <w:right w:val="none" w:sz="0" w:space="0" w:color="auto"/>
          </w:divBdr>
        </w:div>
        <w:div w:id="1682665277">
          <w:marLeft w:val="480"/>
          <w:marRight w:val="0"/>
          <w:marTop w:val="0"/>
          <w:marBottom w:val="0"/>
          <w:divBdr>
            <w:top w:val="none" w:sz="0" w:space="0" w:color="auto"/>
            <w:left w:val="none" w:sz="0" w:space="0" w:color="auto"/>
            <w:bottom w:val="none" w:sz="0" w:space="0" w:color="auto"/>
            <w:right w:val="none" w:sz="0" w:space="0" w:color="auto"/>
          </w:divBdr>
        </w:div>
        <w:div w:id="1711614475">
          <w:marLeft w:val="480"/>
          <w:marRight w:val="0"/>
          <w:marTop w:val="0"/>
          <w:marBottom w:val="0"/>
          <w:divBdr>
            <w:top w:val="none" w:sz="0" w:space="0" w:color="auto"/>
            <w:left w:val="none" w:sz="0" w:space="0" w:color="auto"/>
            <w:bottom w:val="none" w:sz="0" w:space="0" w:color="auto"/>
            <w:right w:val="none" w:sz="0" w:space="0" w:color="auto"/>
          </w:divBdr>
        </w:div>
        <w:div w:id="1841965574">
          <w:marLeft w:val="480"/>
          <w:marRight w:val="0"/>
          <w:marTop w:val="0"/>
          <w:marBottom w:val="0"/>
          <w:divBdr>
            <w:top w:val="none" w:sz="0" w:space="0" w:color="auto"/>
            <w:left w:val="none" w:sz="0" w:space="0" w:color="auto"/>
            <w:bottom w:val="none" w:sz="0" w:space="0" w:color="auto"/>
            <w:right w:val="none" w:sz="0" w:space="0" w:color="auto"/>
          </w:divBdr>
        </w:div>
        <w:div w:id="2054111052">
          <w:marLeft w:val="480"/>
          <w:marRight w:val="0"/>
          <w:marTop w:val="0"/>
          <w:marBottom w:val="0"/>
          <w:divBdr>
            <w:top w:val="none" w:sz="0" w:space="0" w:color="auto"/>
            <w:left w:val="none" w:sz="0" w:space="0" w:color="auto"/>
            <w:bottom w:val="none" w:sz="0" w:space="0" w:color="auto"/>
            <w:right w:val="none" w:sz="0" w:space="0" w:color="auto"/>
          </w:divBdr>
        </w:div>
      </w:divsChild>
    </w:div>
    <w:div w:id="899486118">
      <w:bodyDiv w:val="1"/>
      <w:marLeft w:val="0"/>
      <w:marRight w:val="0"/>
      <w:marTop w:val="0"/>
      <w:marBottom w:val="0"/>
      <w:divBdr>
        <w:top w:val="none" w:sz="0" w:space="0" w:color="auto"/>
        <w:left w:val="none" w:sz="0" w:space="0" w:color="auto"/>
        <w:bottom w:val="none" w:sz="0" w:space="0" w:color="auto"/>
        <w:right w:val="none" w:sz="0" w:space="0" w:color="auto"/>
      </w:divBdr>
      <w:divsChild>
        <w:div w:id="31462631">
          <w:marLeft w:val="480"/>
          <w:marRight w:val="0"/>
          <w:marTop w:val="0"/>
          <w:marBottom w:val="0"/>
          <w:divBdr>
            <w:top w:val="none" w:sz="0" w:space="0" w:color="auto"/>
            <w:left w:val="none" w:sz="0" w:space="0" w:color="auto"/>
            <w:bottom w:val="none" w:sz="0" w:space="0" w:color="auto"/>
            <w:right w:val="none" w:sz="0" w:space="0" w:color="auto"/>
          </w:divBdr>
        </w:div>
        <w:div w:id="32654454">
          <w:marLeft w:val="480"/>
          <w:marRight w:val="0"/>
          <w:marTop w:val="0"/>
          <w:marBottom w:val="0"/>
          <w:divBdr>
            <w:top w:val="none" w:sz="0" w:space="0" w:color="auto"/>
            <w:left w:val="none" w:sz="0" w:space="0" w:color="auto"/>
            <w:bottom w:val="none" w:sz="0" w:space="0" w:color="auto"/>
            <w:right w:val="none" w:sz="0" w:space="0" w:color="auto"/>
          </w:divBdr>
        </w:div>
        <w:div w:id="42993079">
          <w:marLeft w:val="480"/>
          <w:marRight w:val="0"/>
          <w:marTop w:val="0"/>
          <w:marBottom w:val="0"/>
          <w:divBdr>
            <w:top w:val="none" w:sz="0" w:space="0" w:color="auto"/>
            <w:left w:val="none" w:sz="0" w:space="0" w:color="auto"/>
            <w:bottom w:val="none" w:sz="0" w:space="0" w:color="auto"/>
            <w:right w:val="none" w:sz="0" w:space="0" w:color="auto"/>
          </w:divBdr>
        </w:div>
        <w:div w:id="45684458">
          <w:marLeft w:val="480"/>
          <w:marRight w:val="0"/>
          <w:marTop w:val="0"/>
          <w:marBottom w:val="0"/>
          <w:divBdr>
            <w:top w:val="none" w:sz="0" w:space="0" w:color="auto"/>
            <w:left w:val="none" w:sz="0" w:space="0" w:color="auto"/>
            <w:bottom w:val="none" w:sz="0" w:space="0" w:color="auto"/>
            <w:right w:val="none" w:sz="0" w:space="0" w:color="auto"/>
          </w:divBdr>
        </w:div>
        <w:div w:id="173692346">
          <w:marLeft w:val="480"/>
          <w:marRight w:val="0"/>
          <w:marTop w:val="0"/>
          <w:marBottom w:val="0"/>
          <w:divBdr>
            <w:top w:val="none" w:sz="0" w:space="0" w:color="auto"/>
            <w:left w:val="none" w:sz="0" w:space="0" w:color="auto"/>
            <w:bottom w:val="none" w:sz="0" w:space="0" w:color="auto"/>
            <w:right w:val="none" w:sz="0" w:space="0" w:color="auto"/>
          </w:divBdr>
        </w:div>
        <w:div w:id="198327339">
          <w:marLeft w:val="480"/>
          <w:marRight w:val="0"/>
          <w:marTop w:val="0"/>
          <w:marBottom w:val="0"/>
          <w:divBdr>
            <w:top w:val="none" w:sz="0" w:space="0" w:color="auto"/>
            <w:left w:val="none" w:sz="0" w:space="0" w:color="auto"/>
            <w:bottom w:val="none" w:sz="0" w:space="0" w:color="auto"/>
            <w:right w:val="none" w:sz="0" w:space="0" w:color="auto"/>
          </w:divBdr>
        </w:div>
        <w:div w:id="266697877">
          <w:marLeft w:val="480"/>
          <w:marRight w:val="0"/>
          <w:marTop w:val="0"/>
          <w:marBottom w:val="0"/>
          <w:divBdr>
            <w:top w:val="none" w:sz="0" w:space="0" w:color="auto"/>
            <w:left w:val="none" w:sz="0" w:space="0" w:color="auto"/>
            <w:bottom w:val="none" w:sz="0" w:space="0" w:color="auto"/>
            <w:right w:val="none" w:sz="0" w:space="0" w:color="auto"/>
          </w:divBdr>
        </w:div>
        <w:div w:id="314603636">
          <w:marLeft w:val="480"/>
          <w:marRight w:val="0"/>
          <w:marTop w:val="0"/>
          <w:marBottom w:val="0"/>
          <w:divBdr>
            <w:top w:val="none" w:sz="0" w:space="0" w:color="auto"/>
            <w:left w:val="none" w:sz="0" w:space="0" w:color="auto"/>
            <w:bottom w:val="none" w:sz="0" w:space="0" w:color="auto"/>
            <w:right w:val="none" w:sz="0" w:space="0" w:color="auto"/>
          </w:divBdr>
        </w:div>
        <w:div w:id="501970910">
          <w:marLeft w:val="480"/>
          <w:marRight w:val="0"/>
          <w:marTop w:val="0"/>
          <w:marBottom w:val="0"/>
          <w:divBdr>
            <w:top w:val="none" w:sz="0" w:space="0" w:color="auto"/>
            <w:left w:val="none" w:sz="0" w:space="0" w:color="auto"/>
            <w:bottom w:val="none" w:sz="0" w:space="0" w:color="auto"/>
            <w:right w:val="none" w:sz="0" w:space="0" w:color="auto"/>
          </w:divBdr>
        </w:div>
        <w:div w:id="743838242">
          <w:marLeft w:val="480"/>
          <w:marRight w:val="0"/>
          <w:marTop w:val="0"/>
          <w:marBottom w:val="0"/>
          <w:divBdr>
            <w:top w:val="none" w:sz="0" w:space="0" w:color="auto"/>
            <w:left w:val="none" w:sz="0" w:space="0" w:color="auto"/>
            <w:bottom w:val="none" w:sz="0" w:space="0" w:color="auto"/>
            <w:right w:val="none" w:sz="0" w:space="0" w:color="auto"/>
          </w:divBdr>
        </w:div>
        <w:div w:id="753628452">
          <w:marLeft w:val="480"/>
          <w:marRight w:val="0"/>
          <w:marTop w:val="0"/>
          <w:marBottom w:val="0"/>
          <w:divBdr>
            <w:top w:val="none" w:sz="0" w:space="0" w:color="auto"/>
            <w:left w:val="none" w:sz="0" w:space="0" w:color="auto"/>
            <w:bottom w:val="none" w:sz="0" w:space="0" w:color="auto"/>
            <w:right w:val="none" w:sz="0" w:space="0" w:color="auto"/>
          </w:divBdr>
        </w:div>
        <w:div w:id="819468493">
          <w:marLeft w:val="480"/>
          <w:marRight w:val="0"/>
          <w:marTop w:val="0"/>
          <w:marBottom w:val="0"/>
          <w:divBdr>
            <w:top w:val="none" w:sz="0" w:space="0" w:color="auto"/>
            <w:left w:val="none" w:sz="0" w:space="0" w:color="auto"/>
            <w:bottom w:val="none" w:sz="0" w:space="0" w:color="auto"/>
            <w:right w:val="none" w:sz="0" w:space="0" w:color="auto"/>
          </w:divBdr>
        </w:div>
        <w:div w:id="1058866890">
          <w:marLeft w:val="480"/>
          <w:marRight w:val="0"/>
          <w:marTop w:val="0"/>
          <w:marBottom w:val="0"/>
          <w:divBdr>
            <w:top w:val="none" w:sz="0" w:space="0" w:color="auto"/>
            <w:left w:val="none" w:sz="0" w:space="0" w:color="auto"/>
            <w:bottom w:val="none" w:sz="0" w:space="0" w:color="auto"/>
            <w:right w:val="none" w:sz="0" w:space="0" w:color="auto"/>
          </w:divBdr>
        </w:div>
        <w:div w:id="1114905975">
          <w:marLeft w:val="480"/>
          <w:marRight w:val="0"/>
          <w:marTop w:val="0"/>
          <w:marBottom w:val="0"/>
          <w:divBdr>
            <w:top w:val="none" w:sz="0" w:space="0" w:color="auto"/>
            <w:left w:val="none" w:sz="0" w:space="0" w:color="auto"/>
            <w:bottom w:val="none" w:sz="0" w:space="0" w:color="auto"/>
            <w:right w:val="none" w:sz="0" w:space="0" w:color="auto"/>
          </w:divBdr>
        </w:div>
        <w:div w:id="1144085854">
          <w:marLeft w:val="480"/>
          <w:marRight w:val="0"/>
          <w:marTop w:val="0"/>
          <w:marBottom w:val="0"/>
          <w:divBdr>
            <w:top w:val="none" w:sz="0" w:space="0" w:color="auto"/>
            <w:left w:val="none" w:sz="0" w:space="0" w:color="auto"/>
            <w:bottom w:val="none" w:sz="0" w:space="0" w:color="auto"/>
            <w:right w:val="none" w:sz="0" w:space="0" w:color="auto"/>
          </w:divBdr>
        </w:div>
        <w:div w:id="1304240923">
          <w:marLeft w:val="480"/>
          <w:marRight w:val="0"/>
          <w:marTop w:val="0"/>
          <w:marBottom w:val="0"/>
          <w:divBdr>
            <w:top w:val="none" w:sz="0" w:space="0" w:color="auto"/>
            <w:left w:val="none" w:sz="0" w:space="0" w:color="auto"/>
            <w:bottom w:val="none" w:sz="0" w:space="0" w:color="auto"/>
            <w:right w:val="none" w:sz="0" w:space="0" w:color="auto"/>
          </w:divBdr>
        </w:div>
        <w:div w:id="1348600342">
          <w:marLeft w:val="480"/>
          <w:marRight w:val="0"/>
          <w:marTop w:val="0"/>
          <w:marBottom w:val="0"/>
          <w:divBdr>
            <w:top w:val="none" w:sz="0" w:space="0" w:color="auto"/>
            <w:left w:val="none" w:sz="0" w:space="0" w:color="auto"/>
            <w:bottom w:val="none" w:sz="0" w:space="0" w:color="auto"/>
            <w:right w:val="none" w:sz="0" w:space="0" w:color="auto"/>
          </w:divBdr>
        </w:div>
        <w:div w:id="1401977847">
          <w:marLeft w:val="480"/>
          <w:marRight w:val="0"/>
          <w:marTop w:val="0"/>
          <w:marBottom w:val="0"/>
          <w:divBdr>
            <w:top w:val="none" w:sz="0" w:space="0" w:color="auto"/>
            <w:left w:val="none" w:sz="0" w:space="0" w:color="auto"/>
            <w:bottom w:val="none" w:sz="0" w:space="0" w:color="auto"/>
            <w:right w:val="none" w:sz="0" w:space="0" w:color="auto"/>
          </w:divBdr>
        </w:div>
        <w:div w:id="1428115049">
          <w:marLeft w:val="480"/>
          <w:marRight w:val="0"/>
          <w:marTop w:val="0"/>
          <w:marBottom w:val="0"/>
          <w:divBdr>
            <w:top w:val="none" w:sz="0" w:space="0" w:color="auto"/>
            <w:left w:val="none" w:sz="0" w:space="0" w:color="auto"/>
            <w:bottom w:val="none" w:sz="0" w:space="0" w:color="auto"/>
            <w:right w:val="none" w:sz="0" w:space="0" w:color="auto"/>
          </w:divBdr>
        </w:div>
        <w:div w:id="1464695689">
          <w:marLeft w:val="480"/>
          <w:marRight w:val="0"/>
          <w:marTop w:val="0"/>
          <w:marBottom w:val="0"/>
          <w:divBdr>
            <w:top w:val="none" w:sz="0" w:space="0" w:color="auto"/>
            <w:left w:val="none" w:sz="0" w:space="0" w:color="auto"/>
            <w:bottom w:val="none" w:sz="0" w:space="0" w:color="auto"/>
            <w:right w:val="none" w:sz="0" w:space="0" w:color="auto"/>
          </w:divBdr>
        </w:div>
        <w:div w:id="1513447361">
          <w:marLeft w:val="480"/>
          <w:marRight w:val="0"/>
          <w:marTop w:val="0"/>
          <w:marBottom w:val="0"/>
          <w:divBdr>
            <w:top w:val="none" w:sz="0" w:space="0" w:color="auto"/>
            <w:left w:val="none" w:sz="0" w:space="0" w:color="auto"/>
            <w:bottom w:val="none" w:sz="0" w:space="0" w:color="auto"/>
            <w:right w:val="none" w:sz="0" w:space="0" w:color="auto"/>
          </w:divBdr>
        </w:div>
        <w:div w:id="1609847972">
          <w:marLeft w:val="480"/>
          <w:marRight w:val="0"/>
          <w:marTop w:val="0"/>
          <w:marBottom w:val="0"/>
          <w:divBdr>
            <w:top w:val="none" w:sz="0" w:space="0" w:color="auto"/>
            <w:left w:val="none" w:sz="0" w:space="0" w:color="auto"/>
            <w:bottom w:val="none" w:sz="0" w:space="0" w:color="auto"/>
            <w:right w:val="none" w:sz="0" w:space="0" w:color="auto"/>
          </w:divBdr>
        </w:div>
        <w:div w:id="1714816316">
          <w:marLeft w:val="480"/>
          <w:marRight w:val="0"/>
          <w:marTop w:val="0"/>
          <w:marBottom w:val="0"/>
          <w:divBdr>
            <w:top w:val="none" w:sz="0" w:space="0" w:color="auto"/>
            <w:left w:val="none" w:sz="0" w:space="0" w:color="auto"/>
            <w:bottom w:val="none" w:sz="0" w:space="0" w:color="auto"/>
            <w:right w:val="none" w:sz="0" w:space="0" w:color="auto"/>
          </w:divBdr>
        </w:div>
        <w:div w:id="1912424034">
          <w:marLeft w:val="480"/>
          <w:marRight w:val="0"/>
          <w:marTop w:val="0"/>
          <w:marBottom w:val="0"/>
          <w:divBdr>
            <w:top w:val="none" w:sz="0" w:space="0" w:color="auto"/>
            <w:left w:val="none" w:sz="0" w:space="0" w:color="auto"/>
            <w:bottom w:val="none" w:sz="0" w:space="0" w:color="auto"/>
            <w:right w:val="none" w:sz="0" w:space="0" w:color="auto"/>
          </w:divBdr>
        </w:div>
        <w:div w:id="1959874458">
          <w:marLeft w:val="480"/>
          <w:marRight w:val="0"/>
          <w:marTop w:val="0"/>
          <w:marBottom w:val="0"/>
          <w:divBdr>
            <w:top w:val="none" w:sz="0" w:space="0" w:color="auto"/>
            <w:left w:val="none" w:sz="0" w:space="0" w:color="auto"/>
            <w:bottom w:val="none" w:sz="0" w:space="0" w:color="auto"/>
            <w:right w:val="none" w:sz="0" w:space="0" w:color="auto"/>
          </w:divBdr>
        </w:div>
        <w:div w:id="1961639927">
          <w:marLeft w:val="480"/>
          <w:marRight w:val="0"/>
          <w:marTop w:val="0"/>
          <w:marBottom w:val="0"/>
          <w:divBdr>
            <w:top w:val="none" w:sz="0" w:space="0" w:color="auto"/>
            <w:left w:val="none" w:sz="0" w:space="0" w:color="auto"/>
            <w:bottom w:val="none" w:sz="0" w:space="0" w:color="auto"/>
            <w:right w:val="none" w:sz="0" w:space="0" w:color="auto"/>
          </w:divBdr>
        </w:div>
        <w:div w:id="2074885006">
          <w:marLeft w:val="480"/>
          <w:marRight w:val="0"/>
          <w:marTop w:val="0"/>
          <w:marBottom w:val="0"/>
          <w:divBdr>
            <w:top w:val="none" w:sz="0" w:space="0" w:color="auto"/>
            <w:left w:val="none" w:sz="0" w:space="0" w:color="auto"/>
            <w:bottom w:val="none" w:sz="0" w:space="0" w:color="auto"/>
            <w:right w:val="none" w:sz="0" w:space="0" w:color="auto"/>
          </w:divBdr>
        </w:div>
      </w:divsChild>
    </w:div>
    <w:div w:id="900746890">
      <w:bodyDiv w:val="1"/>
      <w:marLeft w:val="0"/>
      <w:marRight w:val="0"/>
      <w:marTop w:val="0"/>
      <w:marBottom w:val="0"/>
      <w:divBdr>
        <w:top w:val="none" w:sz="0" w:space="0" w:color="auto"/>
        <w:left w:val="none" w:sz="0" w:space="0" w:color="auto"/>
        <w:bottom w:val="none" w:sz="0" w:space="0" w:color="auto"/>
        <w:right w:val="none" w:sz="0" w:space="0" w:color="auto"/>
      </w:divBdr>
    </w:div>
    <w:div w:id="903829831">
      <w:bodyDiv w:val="1"/>
      <w:marLeft w:val="0"/>
      <w:marRight w:val="0"/>
      <w:marTop w:val="0"/>
      <w:marBottom w:val="0"/>
      <w:divBdr>
        <w:top w:val="none" w:sz="0" w:space="0" w:color="auto"/>
        <w:left w:val="none" w:sz="0" w:space="0" w:color="auto"/>
        <w:bottom w:val="none" w:sz="0" w:space="0" w:color="auto"/>
        <w:right w:val="none" w:sz="0" w:space="0" w:color="auto"/>
      </w:divBdr>
    </w:div>
    <w:div w:id="905727346">
      <w:bodyDiv w:val="1"/>
      <w:marLeft w:val="0"/>
      <w:marRight w:val="0"/>
      <w:marTop w:val="0"/>
      <w:marBottom w:val="0"/>
      <w:divBdr>
        <w:top w:val="none" w:sz="0" w:space="0" w:color="auto"/>
        <w:left w:val="none" w:sz="0" w:space="0" w:color="auto"/>
        <w:bottom w:val="none" w:sz="0" w:space="0" w:color="auto"/>
        <w:right w:val="none" w:sz="0" w:space="0" w:color="auto"/>
      </w:divBdr>
    </w:div>
    <w:div w:id="910042954">
      <w:bodyDiv w:val="1"/>
      <w:marLeft w:val="0"/>
      <w:marRight w:val="0"/>
      <w:marTop w:val="0"/>
      <w:marBottom w:val="0"/>
      <w:divBdr>
        <w:top w:val="none" w:sz="0" w:space="0" w:color="auto"/>
        <w:left w:val="none" w:sz="0" w:space="0" w:color="auto"/>
        <w:bottom w:val="none" w:sz="0" w:space="0" w:color="auto"/>
        <w:right w:val="none" w:sz="0" w:space="0" w:color="auto"/>
      </w:divBdr>
    </w:div>
    <w:div w:id="919414370">
      <w:bodyDiv w:val="1"/>
      <w:marLeft w:val="0"/>
      <w:marRight w:val="0"/>
      <w:marTop w:val="0"/>
      <w:marBottom w:val="0"/>
      <w:divBdr>
        <w:top w:val="none" w:sz="0" w:space="0" w:color="auto"/>
        <w:left w:val="none" w:sz="0" w:space="0" w:color="auto"/>
        <w:bottom w:val="none" w:sz="0" w:space="0" w:color="auto"/>
        <w:right w:val="none" w:sz="0" w:space="0" w:color="auto"/>
      </w:divBdr>
    </w:div>
    <w:div w:id="919485314">
      <w:bodyDiv w:val="1"/>
      <w:marLeft w:val="0"/>
      <w:marRight w:val="0"/>
      <w:marTop w:val="0"/>
      <w:marBottom w:val="0"/>
      <w:divBdr>
        <w:top w:val="none" w:sz="0" w:space="0" w:color="auto"/>
        <w:left w:val="none" w:sz="0" w:space="0" w:color="auto"/>
        <w:bottom w:val="none" w:sz="0" w:space="0" w:color="auto"/>
        <w:right w:val="none" w:sz="0" w:space="0" w:color="auto"/>
      </w:divBdr>
    </w:div>
    <w:div w:id="924070046">
      <w:bodyDiv w:val="1"/>
      <w:marLeft w:val="0"/>
      <w:marRight w:val="0"/>
      <w:marTop w:val="0"/>
      <w:marBottom w:val="0"/>
      <w:divBdr>
        <w:top w:val="none" w:sz="0" w:space="0" w:color="auto"/>
        <w:left w:val="none" w:sz="0" w:space="0" w:color="auto"/>
        <w:bottom w:val="none" w:sz="0" w:space="0" w:color="auto"/>
        <w:right w:val="none" w:sz="0" w:space="0" w:color="auto"/>
      </w:divBdr>
    </w:div>
    <w:div w:id="924798794">
      <w:bodyDiv w:val="1"/>
      <w:marLeft w:val="0"/>
      <w:marRight w:val="0"/>
      <w:marTop w:val="0"/>
      <w:marBottom w:val="0"/>
      <w:divBdr>
        <w:top w:val="none" w:sz="0" w:space="0" w:color="auto"/>
        <w:left w:val="none" w:sz="0" w:space="0" w:color="auto"/>
        <w:bottom w:val="none" w:sz="0" w:space="0" w:color="auto"/>
        <w:right w:val="none" w:sz="0" w:space="0" w:color="auto"/>
      </w:divBdr>
      <w:divsChild>
        <w:div w:id="91511457">
          <w:marLeft w:val="480"/>
          <w:marRight w:val="0"/>
          <w:marTop w:val="0"/>
          <w:marBottom w:val="0"/>
          <w:divBdr>
            <w:top w:val="none" w:sz="0" w:space="0" w:color="auto"/>
            <w:left w:val="none" w:sz="0" w:space="0" w:color="auto"/>
            <w:bottom w:val="none" w:sz="0" w:space="0" w:color="auto"/>
            <w:right w:val="none" w:sz="0" w:space="0" w:color="auto"/>
          </w:divBdr>
        </w:div>
        <w:div w:id="416945161">
          <w:marLeft w:val="480"/>
          <w:marRight w:val="0"/>
          <w:marTop w:val="0"/>
          <w:marBottom w:val="0"/>
          <w:divBdr>
            <w:top w:val="none" w:sz="0" w:space="0" w:color="auto"/>
            <w:left w:val="none" w:sz="0" w:space="0" w:color="auto"/>
            <w:bottom w:val="none" w:sz="0" w:space="0" w:color="auto"/>
            <w:right w:val="none" w:sz="0" w:space="0" w:color="auto"/>
          </w:divBdr>
        </w:div>
        <w:div w:id="645159952">
          <w:marLeft w:val="480"/>
          <w:marRight w:val="0"/>
          <w:marTop w:val="0"/>
          <w:marBottom w:val="0"/>
          <w:divBdr>
            <w:top w:val="none" w:sz="0" w:space="0" w:color="auto"/>
            <w:left w:val="none" w:sz="0" w:space="0" w:color="auto"/>
            <w:bottom w:val="none" w:sz="0" w:space="0" w:color="auto"/>
            <w:right w:val="none" w:sz="0" w:space="0" w:color="auto"/>
          </w:divBdr>
        </w:div>
        <w:div w:id="983387106">
          <w:marLeft w:val="480"/>
          <w:marRight w:val="0"/>
          <w:marTop w:val="0"/>
          <w:marBottom w:val="0"/>
          <w:divBdr>
            <w:top w:val="none" w:sz="0" w:space="0" w:color="auto"/>
            <w:left w:val="none" w:sz="0" w:space="0" w:color="auto"/>
            <w:bottom w:val="none" w:sz="0" w:space="0" w:color="auto"/>
            <w:right w:val="none" w:sz="0" w:space="0" w:color="auto"/>
          </w:divBdr>
        </w:div>
        <w:div w:id="1460756993">
          <w:marLeft w:val="480"/>
          <w:marRight w:val="0"/>
          <w:marTop w:val="0"/>
          <w:marBottom w:val="0"/>
          <w:divBdr>
            <w:top w:val="none" w:sz="0" w:space="0" w:color="auto"/>
            <w:left w:val="none" w:sz="0" w:space="0" w:color="auto"/>
            <w:bottom w:val="none" w:sz="0" w:space="0" w:color="auto"/>
            <w:right w:val="none" w:sz="0" w:space="0" w:color="auto"/>
          </w:divBdr>
        </w:div>
        <w:div w:id="1563298164">
          <w:marLeft w:val="480"/>
          <w:marRight w:val="0"/>
          <w:marTop w:val="0"/>
          <w:marBottom w:val="0"/>
          <w:divBdr>
            <w:top w:val="none" w:sz="0" w:space="0" w:color="auto"/>
            <w:left w:val="none" w:sz="0" w:space="0" w:color="auto"/>
            <w:bottom w:val="none" w:sz="0" w:space="0" w:color="auto"/>
            <w:right w:val="none" w:sz="0" w:space="0" w:color="auto"/>
          </w:divBdr>
        </w:div>
        <w:div w:id="1762019245">
          <w:marLeft w:val="480"/>
          <w:marRight w:val="0"/>
          <w:marTop w:val="0"/>
          <w:marBottom w:val="0"/>
          <w:divBdr>
            <w:top w:val="none" w:sz="0" w:space="0" w:color="auto"/>
            <w:left w:val="none" w:sz="0" w:space="0" w:color="auto"/>
            <w:bottom w:val="none" w:sz="0" w:space="0" w:color="auto"/>
            <w:right w:val="none" w:sz="0" w:space="0" w:color="auto"/>
          </w:divBdr>
        </w:div>
        <w:div w:id="1854295399">
          <w:marLeft w:val="480"/>
          <w:marRight w:val="0"/>
          <w:marTop w:val="0"/>
          <w:marBottom w:val="0"/>
          <w:divBdr>
            <w:top w:val="none" w:sz="0" w:space="0" w:color="auto"/>
            <w:left w:val="none" w:sz="0" w:space="0" w:color="auto"/>
            <w:bottom w:val="none" w:sz="0" w:space="0" w:color="auto"/>
            <w:right w:val="none" w:sz="0" w:space="0" w:color="auto"/>
          </w:divBdr>
        </w:div>
        <w:div w:id="1886061848">
          <w:marLeft w:val="480"/>
          <w:marRight w:val="0"/>
          <w:marTop w:val="0"/>
          <w:marBottom w:val="0"/>
          <w:divBdr>
            <w:top w:val="none" w:sz="0" w:space="0" w:color="auto"/>
            <w:left w:val="none" w:sz="0" w:space="0" w:color="auto"/>
            <w:bottom w:val="none" w:sz="0" w:space="0" w:color="auto"/>
            <w:right w:val="none" w:sz="0" w:space="0" w:color="auto"/>
          </w:divBdr>
        </w:div>
        <w:div w:id="1908343724">
          <w:marLeft w:val="480"/>
          <w:marRight w:val="0"/>
          <w:marTop w:val="0"/>
          <w:marBottom w:val="0"/>
          <w:divBdr>
            <w:top w:val="none" w:sz="0" w:space="0" w:color="auto"/>
            <w:left w:val="none" w:sz="0" w:space="0" w:color="auto"/>
            <w:bottom w:val="none" w:sz="0" w:space="0" w:color="auto"/>
            <w:right w:val="none" w:sz="0" w:space="0" w:color="auto"/>
          </w:divBdr>
        </w:div>
        <w:div w:id="1908420314">
          <w:marLeft w:val="480"/>
          <w:marRight w:val="0"/>
          <w:marTop w:val="0"/>
          <w:marBottom w:val="0"/>
          <w:divBdr>
            <w:top w:val="none" w:sz="0" w:space="0" w:color="auto"/>
            <w:left w:val="none" w:sz="0" w:space="0" w:color="auto"/>
            <w:bottom w:val="none" w:sz="0" w:space="0" w:color="auto"/>
            <w:right w:val="none" w:sz="0" w:space="0" w:color="auto"/>
          </w:divBdr>
        </w:div>
        <w:div w:id="1982998947">
          <w:marLeft w:val="480"/>
          <w:marRight w:val="0"/>
          <w:marTop w:val="0"/>
          <w:marBottom w:val="0"/>
          <w:divBdr>
            <w:top w:val="none" w:sz="0" w:space="0" w:color="auto"/>
            <w:left w:val="none" w:sz="0" w:space="0" w:color="auto"/>
            <w:bottom w:val="none" w:sz="0" w:space="0" w:color="auto"/>
            <w:right w:val="none" w:sz="0" w:space="0" w:color="auto"/>
          </w:divBdr>
        </w:div>
        <w:div w:id="2023513101">
          <w:marLeft w:val="480"/>
          <w:marRight w:val="0"/>
          <w:marTop w:val="0"/>
          <w:marBottom w:val="0"/>
          <w:divBdr>
            <w:top w:val="none" w:sz="0" w:space="0" w:color="auto"/>
            <w:left w:val="none" w:sz="0" w:space="0" w:color="auto"/>
            <w:bottom w:val="none" w:sz="0" w:space="0" w:color="auto"/>
            <w:right w:val="none" w:sz="0" w:space="0" w:color="auto"/>
          </w:divBdr>
        </w:div>
      </w:divsChild>
    </w:div>
    <w:div w:id="930701681">
      <w:bodyDiv w:val="1"/>
      <w:marLeft w:val="0"/>
      <w:marRight w:val="0"/>
      <w:marTop w:val="0"/>
      <w:marBottom w:val="0"/>
      <w:divBdr>
        <w:top w:val="none" w:sz="0" w:space="0" w:color="auto"/>
        <w:left w:val="none" w:sz="0" w:space="0" w:color="auto"/>
        <w:bottom w:val="none" w:sz="0" w:space="0" w:color="auto"/>
        <w:right w:val="none" w:sz="0" w:space="0" w:color="auto"/>
      </w:divBdr>
    </w:div>
    <w:div w:id="936526147">
      <w:bodyDiv w:val="1"/>
      <w:marLeft w:val="0"/>
      <w:marRight w:val="0"/>
      <w:marTop w:val="0"/>
      <w:marBottom w:val="0"/>
      <w:divBdr>
        <w:top w:val="none" w:sz="0" w:space="0" w:color="auto"/>
        <w:left w:val="none" w:sz="0" w:space="0" w:color="auto"/>
        <w:bottom w:val="none" w:sz="0" w:space="0" w:color="auto"/>
        <w:right w:val="none" w:sz="0" w:space="0" w:color="auto"/>
      </w:divBdr>
    </w:div>
    <w:div w:id="940528890">
      <w:bodyDiv w:val="1"/>
      <w:marLeft w:val="0"/>
      <w:marRight w:val="0"/>
      <w:marTop w:val="0"/>
      <w:marBottom w:val="0"/>
      <w:divBdr>
        <w:top w:val="none" w:sz="0" w:space="0" w:color="auto"/>
        <w:left w:val="none" w:sz="0" w:space="0" w:color="auto"/>
        <w:bottom w:val="none" w:sz="0" w:space="0" w:color="auto"/>
        <w:right w:val="none" w:sz="0" w:space="0" w:color="auto"/>
      </w:divBdr>
    </w:div>
    <w:div w:id="941185831">
      <w:bodyDiv w:val="1"/>
      <w:marLeft w:val="0"/>
      <w:marRight w:val="0"/>
      <w:marTop w:val="0"/>
      <w:marBottom w:val="0"/>
      <w:divBdr>
        <w:top w:val="none" w:sz="0" w:space="0" w:color="auto"/>
        <w:left w:val="none" w:sz="0" w:space="0" w:color="auto"/>
        <w:bottom w:val="none" w:sz="0" w:space="0" w:color="auto"/>
        <w:right w:val="none" w:sz="0" w:space="0" w:color="auto"/>
      </w:divBdr>
    </w:div>
    <w:div w:id="948271891">
      <w:bodyDiv w:val="1"/>
      <w:marLeft w:val="0"/>
      <w:marRight w:val="0"/>
      <w:marTop w:val="0"/>
      <w:marBottom w:val="0"/>
      <w:divBdr>
        <w:top w:val="none" w:sz="0" w:space="0" w:color="auto"/>
        <w:left w:val="none" w:sz="0" w:space="0" w:color="auto"/>
        <w:bottom w:val="none" w:sz="0" w:space="0" w:color="auto"/>
        <w:right w:val="none" w:sz="0" w:space="0" w:color="auto"/>
      </w:divBdr>
    </w:div>
    <w:div w:id="956837345">
      <w:bodyDiv w:val="1"/>
      <w:marLeft w:val="0"/>
      <w:marRight w:val="0"/>
      <w:marTop w:val="0"/>
      <w:marBottom w:val="0"/>
      <w:divBdr>
        <w:top w:val="none" w:sz="0" w:space="0" w:color="auto"/>
        <w:left w:val="none" w:sz="0" w:space="0" w:color="auto"/>
        <w:bottom w:val="none" w:sz="0" w:space="0" w:color="auto"/>
        <w:right w:val="none" w:sz="0" w:space="0" w:color="auto"/>
      </w:divBdr>
    </w:div>
    <w:div w:id="957761395">
      <w:bodyDiv w:val="1"/>
      <w:marLeft w:val="0"/>
      <w:marRight w:val="0"/>
      <w:marTop w:val="0"/>
      <w:marBottom w:val="0"/>
      <w:divBdr>
        <w:top w:val="none" w:sz="0" w:space="0" w:color="auto"/>
        <w:left w:val="none" w:sz="0" w:space="0" w:color="auto"/>
        <w:bottom w:val="none" w:sz="0" w:space="0" w:color="auto"/>
        <w:right w:val="none" w:sz="0" w:space="0" w:color="auto"/>
      </w:divBdr>
    </w:div>
    <w:div w:id="960305832">
      <w:bodyDiv w:val="1"/>
      <w:marLeft w:val="0"/>
      <w:marRight w:val="0"/>
      <w:marTop w:val="0"/>
      <w:marBottom w:val="0"/>
      <w:divBdr>
        <w:top w:val="none" w:sz="0" w:space="0" w:color="auto"/>
        <w:left w:val="none" w:sz="0" w:space="0" w:color="auto"/>
        <w:bottom w:val="none" w:sz="0" w:space="0" w:color="auto"/>
        <w:right w:val="none" w:sz="0" w:space="0" w:color="auto"/>
      </w:divBdr>
    </w:div>
    <w:div w:id="960765916">
      <w:bodyDiv w:val="1"/>
      <w:marLeft w:val="0"/>
      <w:marRight w:val="0"/>
      <w:marTop w:val="0"/>
      <w:marBottom w:val="0"/>
      <w:divBdr>
        <w:top w:val="none" w:sz="0" w:space="0" w:color="auto"/>
        <w:left w:val="none" w:sz="0" w:space="0" w:color="auto"/>
        <w:bottom w:val="none" w:sz="0" w:space="0" w:color="auto"/>
        <w:right w:val="none" w:sz="0" w:space="0" w:color="auto"/>
      </w:divBdr>
      <w:divsChild>
        <w:div w:id="21907297">
          <w:marLeft w:val="480"/>
          <w:marRight w:val="0"/>
          <w:marTop w:val="0"/>
          <w:marBottom w:val="0"/>
          <w:divBdr>
            <w:top w:val="none" w:sz="0" w:space="0" w:color="auto"/>
            <w:left w:val="none" w:sz="0" w:space="0" w:color="auto"/>
            <w:bottom w:val="none" w:sz="0" w:space="0" w:color="auto"/>
            <w:right w:val="none" w:sz="0" w:space="0" w:color="auto"/>
          </w:divBdr>
        </w:div>
        <w:div w:id="200703927">
          <w:marLeft w:val="480"/>
          <w:marRight w:val="0"/>
          <w:marTop w:val="0"/>
          <w:marBottom w:val="0"/>
          <w:divBdr>
            <w:top w:val="none" w:sz="0" w:space="0" w:color="auto"/>
            <w:left w:val="none" w:sz="0" w:space="0" w:color="auto"/>
            <w:bottom w:val="none" w:sz="0" w:space="0" w:color="auto"/>
            <w:right w:val="none" w:sz="0" w:space="0" w:color="auto"/>
          </w:divBdr>
        </w:div>
        <w:div w:id="239945931">
          <w:marLeft w:val="480"/>
          <w:marRight w:val="0"/>
          <w:marTop w:val="0"/>
          <w:marBottom w:val="0"/>
          <w:divBdr>
            <w:top w:val="none" w:sz="0" w:space="0" w:color="auto"/>
            <w:left w:val="none" w:sz="0" w:space="0" w:color="auto"/>
            <w:bottom w:val="none" w:sz="0" w:space="0" w:color="auto"/>
            <w:right w:val="none" w:sz="0" w:space="0" w:color="auto"/>
          </w:divBdr>
        </w:div>
        <w:div w:id="276064961">
          <w:marLeft w:val="480"/>
          <w:marRight w:val="0"/>
          <w:marTop w:val="0"/>
          <w:marBottom w:val="0"/>
          <w:divBdr>
            <w:top w:val="none" w:sz="0" w:space="0" w:color="auto"/>
            <w:left w:val="none" w:sz="0" w:space="0" w:color="auto"/>
            <w:bottom w:val="none" w:sz="0" w:space="0" w:color="auto"/>
            <w:right w:val="none" w:sz="0" w:space="0" w:color="auto"/>
          </w:divBdr>
        </w:div>
        <w:div w:id="289670922">
          <w:marLeft w:val="480"/>
          <w:marRight w:val="0"/>
          <w:marTop w:val="0"/>
          <w:marBottom w:val="0"/>
          <w:divBdr>
            <w:top w:val="none" w:sz="0" w:space="0" w:color="auto"/>
            <w:left w:val="none" w:sz="0" w:space="0" w:color="auto"/>
            <w:bottom w:val="none" w:sz="0" w:space="0" w:color="auto"/>
            <w:right w:val="none" w:sz="0" w:space="0" w:color="auto"/>
          </w:divBdr>
        </w:div>
        <w:div w:id="394284107">
          <w:marLeft w:val="480"/>
          <w:marRight w:val="0"/>
          <w:marTop w:val="0"/>
          <w:marBottom w:val="0"/>
          <w:divBdr>
            <w:top w:val="none" w:sz="0" w:space="0" w:color="auto"/>
            <w:left w:val="none" w:sz="0" w:space="0" w:color="auto"/>
            <w:bottom w:val="none" w:sz="0" w:space="0" w:color="auto"/>
            <w:right w:val="none" w:sz="0" w:space="0" w:color="auto"/>
          </w:divBdr>
        </w:div>
        <w:div w:id="616061805">
          <w:marLeft w:val="480"/>
          <w:marRight w:val="0"/>
          <w:marTop w:val="0"/>
          <w:marBottom w:val="0"/>
          <w:divBdr>
            <w:top w:val="none" w:sz="0" w:space="0" w:color="auto"/>
            <w:left w:val="none" w:sz="0" w:space="0" w:color="auto"/>
            <w:bottom w:val="none" w:sz="0" w:space="0" w:color="auto"/>
            <w:right w:val="none" w:sz="0" w:space="0" w:color="auto"/>
          </w:divBdr>
        </w:div>
        <w:div w:id="737824559">
          <w:marLeft w:val="480"/>
          <w:marRight w:val="0"/>
          <w:marTop w:val="0"/>
          <w:marBottom w:val="0"/>
          <w:divBdr>
            <w:top w:val="none" w:sz="0" w:space="0" w:color="auto"/>
            <w:left w:val="none" w:sz="0" w:space="0" w:color="auto"/>
            <w:bottom w:val="none" w:sz="0" w:space="0" w:color="auto"/>
            <w:right w:val="none" w:sz="0" w:space="0" w:color="auto"/>
          </w:divBdr>
        </w:div>
        <w:div w:id="739867570">
          <w:marLeft w:val="480"/>
          <w:marRight w:val="0"/>
          <w:marTop w:val="0"/>
          <w:marBottom w:val="0"/>
          <w:divBdr>
            <w:top w:val="none" w:sz="0" w:space="0" w:color="auto"/>
            <w:left w:val="none" w:sz="0" w:space="0" w:color="auto"/>
            <w:bottom w:val="none" w:sz="0" w:space="0" w:color="auto"/>
            <w:right w:val="none" w:sz="0" w:space="0" w:color="auto"/>
          </w:divBdr>
        </w:div>
        <w:div w:id="804197401">
          <w:marLeft w:val="480"/>
          <w:marRight w:val="0"/>
          <w:marTop w:val="0"/>
          <w:marBottom w:val="0"/>
          <w:divBdr>
            <w:top w:val="none" w:sz="0" w:space="0" w:color="auto"/>
            <w:left w:val="none" w:sz="0" w:space="0" w:color="auto"/>
            <w:bottom w:val="none" w:sz="0" w:space="0" w:color="auto"/>
            <w:right w:val="none" w:sz="0" w:space="0" w:color="auto"/>
          </w:divBdr>
        </w:div>
        <w:div w:id="1310746914">
          <w:marLeft w:val="480"/>
          <w:marRight w:val="0"/>
          <w:marTop w:val="0"/>
          <w:marBottom w:val="0"/>
          <w:divBdr>
            <w:top w:val="none" w:sz="0" w:space="0" w:color="auto"/>
            <w:left w:val="none" w:sz="0" w:space="0" w:color="auto"/>
            <w:bottom w:val="none" w:sz="0" w:space="0" w:color="auto"/>
            <w:right w:val="none" w:sz="0" w:space="0" w:color="auto"/>
          </w:divBdr>
        </w:div>
        <w:div w:id="1330908664">
          <w:marLeft w:val="480"/>
          <w:marRight w:val="0"/>
          <w:marTop w:val="0"/>
          <w:marBottom w:val="0"/>
          <w:divBdr>
            <w:top w:val="none" w:sz="0" w:space="0" w:color="auto"/>
            <w:left w:val="none" w:sz="0" w:space="0" w:color="auto"/>
            <w:bottom w:val="none" w:sz="0" w:space="0" w:color="auto"/>
            <w:right w:val="none" w:sz="0" w:space="0" w:color="auto"/>
          </w:divBdr>
        </w:div>
        <w:div w:id="1619526903">
          <w:marLeft w:val="480"/>
          <w:marRight w:val="0"/>
          <w:marTop w:val="0"/>
          <w:marBottom w:val="0"/>
          <w:divBdr>
            <w:top w:val="none" w:sz="0" w:space="0" w:color="auto"/>
            <w:left w:val="none" w:sz="0" w:space="0" w:color="auto"/>
            <w:bottom w:val="none" w:sz="0" w:space="0" w:color="auto"/>
            <w:right w:val="none" w:sz="0" w:space="0" w:color="auto"/>
          </w:divBdr>
        </w:div>
        <w:div w:id="1772242579">
          <w:marLeft w:val="480"/>
          <w:marRight w:val="0"/>
          <w:marTop w:val="0"/>
          <w:marBottom w:val="0"/>
          <w:divBdr>
            <w:top w:val="none" w:sz="0" w:space="0" w:color="auto"/>
            <w:left w:val="none" w:sz="0" w:space="0" w:color="auto"/>
            <w:bottom w:val="none" w:sz="0" w:space="0" w:color="auto"/>
            <w:right w:val="none" w:sz="0" w:space="0" w:color="auto"/>
          </w:divBdr>
        </w:div>
        <w:div w:id="1800486615">
          <w:marLeft w:val="480"/>
          <w:marRight w:val="0"/>
          <w:marTop w:val="0"/>
          <w:marBottom w:val="0"/>
          <w:divBdr>
            <w:top w:val="none" w:sz="0" w:space="0" w:color="auto"/>
            <w:left w:val="none" w:sz="0" w:space="0" w:color="auto"/>
            <w:bottom w:val="none" w:sz="0" w:space="0" w:color="auto"/>
            <w:right w:val="none" w:sz="0" w:space="0" w:color="auto"/>
          </w:divBdr>
        </w:div>
        <w:div w:id="1861699693">
          <w:marLeft w:val="480"/>
          <w:marRight w:val="0"/>
          <w:marTop w:val="0"/>
          <w:marBottom w:val="0"/>
          <w:divBdr>
            <w:top w:val="none" w:sz="0" w:space="0" w:color="auto"/>
            <w:left w:val="none" w:sz="0" w:space="0" w:color="auto"/>
            <w:bottom w:val="none" w:sz="0" w:space="0" w:color="auto"/>
            <w:right w:val="none" w:sz="0" w:space="0" w:color="auto"/>
          </w:divBdr>
        </w:div>
        <w:div w:id="2094619882">
          <w:marLeft w:val="480"/>
          <w:marRight w:val="0"/>
          <w:marTop w:val="0"/>
          <w:marBottom w:val="0"/>
          <w:divBdr>
            <w:top w:val="none" w:sz="0" w:space="0" w:color="auto"/>
            <w:left w:val="none" w:sz="0" w:space="0" w:color="auto"/>
            <w:bottom w:val="none" w:sz="0" w:space="0" w:color="auto"/>
            <w:right w:val="none" w:sz="0" w:space="0" w:color="auto"/>
          </w:divBdr>
        </w:div>
        <w:div w:id="2136944101">
          <w:marLeft w:val="480"/>
          <w:marRight w:val="0"/>
          <w:marTop w:val="0"/>
          <w:marBottom w:val="0"/>
          <w:divBdr>
            <w:top w:val="none" w:sz="0" w:space="0" w:color="auto"/>
            <w:left w:val="none" w:sz="0" w:space="0" w:color="auto"/>
            <w:bottom w:val="none" w:sz="0" w:space="0" w:color="auto"/>
            <w:right w:val="none" w:sz="0" w:space="0" w:color="auto"/>
          </w:divBdr>
        </w:div>
      </w:divsChild>
    </w:div>
    <w:div w:id="967198675">
      <w:bodyDiv w:val="1"/>
      <w:marLeft w:val="0"/>
      <w:marRight w:val="0"/>
      <w:marTop w:val="0"/>
      <w:marBottom w:val="0"/>
      <w:divBdr>
        <w:top w:val="none" w:sz="0" w:space="0" w:color="auto"/>
        <w:left w:val="none" w:sz="0" w:space="0" w:color="auto"/>
        <w:bottom w:val="none" w:sz="0" w:space="0" w:color="auto"/>
        <w:right w:val="none" w:sz="0" w:space="0" w:color="auto"/>
      </w:divBdr>
    </w:div>
    <w:div w:id="980113759">
      <w:bodyDiv w:val="1"/>
      <w:marLeft w:val="0"/>
      <w:marRight w:val="0"/>
      <w:marTop w:val="0"/>
      <w:marBottom w:val="0"/>
      <w:divBdr>
        <w:top w:val="none" w:sz="0" w:space="0" w:color="auto"/>
        <w:left w:val="none" w:sz="0" w:space="0" w:color="auto"/>
        <w:bottom w:val="none" w:sz="0" w:space="0" w:color="auto"/>
        <w:right w:val="none" w:sz="0" w:space="0" w:color="auto"/>
      </w:divBdr>
    </w:div>
    <w:div w:id="990982942">
      <w:bodyDiv w:val="1"/>
      <w:marLeft w:val="0"/>
      <w:marRight w:val="0"/>
      <w:marTop w:val="0"/>
      <w:marBottom w:val="0"/>
      <w:divBdr>
        <w:top w:val="none" w:sz="0" w:space="0" w:color="auto"/>
        <w:left w:val="none" w:sz="0" w:space="0" w:color="auto"/>
        <w:bottom w:val="none" w:sz="0" w:space="0" w:color="auto"/>
        <w:right w:val="none" w:sz="0" w:space="0" w:color="auto"/>
      </w:divBdr>
    </w:div>
    <w:div w:id="995956305">
      <w:bodyDiv w:val="1"/>
      <w:marLeft w:val="0"/>
      <w:marRight w:val="0"/>
      <w:marTop w:val="0"/>
      <w:marBottom w:val="0"/>
      <w:divBdr>
        <w:top w:val="none" w:sz="0" w:space="0" w:color="auto"/>
        <w:left w:val="none" w:sz="0" w:space="0" w:color="auto"/>
        <w:bottom w:val="none" w:sz="0" w:space="0" w:color="auto"/>
        <w:right w:val="none" w:sz="0" w:space="0" w:color="auto"/>
      </w:divBdr>
    </w:div>
    <w:div w:id="996155100">
      <w:bodyDiv w:val="1"/>
      <w:marLeft w:val="0"/>
      <w:marRight w:val="0"/>
      <w:marTop w:val="0"/>
      <w:marBottom w:val="0"/>
      <w:divBdr>
        <w:top w:val="none" w:sz="0" w:space="0" w:color="auto"/>
        <w:left w:val="none" w:sz="0" w:space="0" w:color="auto"/>
        <w:bottom w:val="none" w:sz="0" w:space="0" w:color="auto"/>
        <w:right w:val="none" w:sz="0" w:space="0" w:color="auto"/>
      </w:divBdr>
    </w:div>
    <w:div w:id="998072268">
      <w:bodyDiv w:val="1"/>
      <w:marLeft w:val="0"/>
      <w:marRight w:val="0"/>
      <w:marTop w:val="0"/>
      <w:marBottom w:val="0"/>
      <w:divBdr>
        <w:top w:val="none" w:sz="0" w:space="0" w:color="auto"/>
        <w:left w:val="none" w:sz="0" w:space="0" w:color="auto"/>
        <w:bottom w:val="none" w:sz="0" w:space="0" w:color="auto"/>
        <w:right w:val="none" w:sz="0" w:space="0" w:color="auto"/>
      </w:divBdr>
    </w:div>
    <w:div w:id="998919641">
      <w:bodyDiv w:val="1"/>
      <w:marLeft w:val="0"/>
      <w:marRight w:val="0"/>
      <w:marTop w:val="0"/>
      <w:marBottom w:val="0"/>
      <w:divBdr>
        <w:top w:val="none" w:sz="0" w:space="0" w:color="auto"/>
        <w:left w:val="none" w:sz="0" w:space="0" w:color="auto"/>
        <w:bottom w:val="none" w:sz="0" w:space="0" w:color="auto"/>
        <w:right w:val="none" w:sz="0" w:space="0" w:color="auto"/>
      </w:divBdr>
    </w:div>
    <w:div w:id="1001658445">
      <w:bodyDiv w:val="1"/>
      <w:marLeft w:val="0"/>
      <w:marRight w:val="0"/>
      <w:marTop w:val="0"/>
      <w:marBottom w:val="0"/>
      <w:divBdr>
        <w:top w:val="none" w:sz="0" w:space="0" w:color="auto"/>
        <w:left w:val="none" w:sz="0" w:space="0" w:color="auto"/>
        <w:bottom w:val="none" w:sz="0" w:space="0" w:color="auto"/>
        <w:right w:val="none" w:sz="0" w:space="0" w:color="auto"/>
      </w:divBdr>
    </w:div>
    <w:div w:id="1003317803">
      <w:bodyDiv w:val="1"/>
      <w:marLeft w:val="0"/>
      <w:marRight w:val="0"/>
      <w:marTop w:val="0"/>
      <w:marBottom w:val="0"/>
      <w:divBdr>
        <w:top w:val="none" w:sz="0" w:space="0" w:color="auto"/>
        <w:left w:val="none" w:sz="0" w:space="0" w:color="auto"/>
        <w:bottom w:val="none" w:sz="0" w:space="0" w:color="auto"/>
        <w:right w:val="none" w:sz="0" w:space="0" w:color="auto"/>
      </w:divBdr>
    </w:div>
    <w:div w:id="1004162324">
      <w:bodyDiv w:val="1"/>
      <w:marLeft w:val="0"/>
      <w:marRight w:val="0"/>
      <w:marTop w:val="0"/>
      <w:marBottom w:val="0"/>
      <w:divBdr>
        <w:top w:val="none" w:sz="0" w:space="0" w:color="auto"/>
        <w:left w:val="none" w:sz="0" w:space="0" w:color="auto"/>
        <w:bottom w:val="none" w:sz="0" w:space="0" w:color="auto"/>
        <w:right w:val="none" w:sz="0" w:space="0" w:color="auto"/>
      </w:divBdr>
    </w:div>
    <w:div w:id="1008140781">
      <w:bodyDiv w:val="1"/>
      <w:marLeft w:val="0"/>
      <w:marRight w:val="0"/>
      <w:marTop w:val="0"/>
      <w:marBottom w:val="0"/>
      <w:divBdr>
        <w:top w:val="none" w:sz="0" w:space="0" w:color="auto"/>
        <w:left w:val="none" w:sz="0" w:space="0" w:color="auto"/>
        <w:bottom w:val="none" w:sz="0" w:space="0" w:color="auto"/>
        <w:right w:val="none" w:sz="0" w:space="0" w:color="auto"/>
      </w:divBdr>
    </w:div>
    <w:div w:id="1010303140">
      <w:bodyDiv w:val="1"/>
      <w:marLeft w:val="0"/>
      <w:marRight w:val="0"/>
      <w:marTop w:val="0"/>
      <w:marBottom w:val="0"/>
      <w:divBdr>
        <w:top w:val="none" w:sz="0" w:space="0" w:color="auto"/>
        <w:left w:val="none" w:sz="0" w:space="0" w:color="auto"/>
        <w:bottom w:val="none" w:sz="0" w:space="0" w:color="auto"/>
        <w:right w:val="none" w:sz="0" w:space="0" w:color="auto"/>
      </w:divBdr>
    </w:div>
    <w:div w:id="1022055298">
      <w:bodyDiv w:val="1"/>
      <w:marLeft w:val="0"/>
      <w:marRight w:val="0"/>
      <w:marTop w:val="0"/>
      <w:marBottom w:val="0"/>
      <w:divBdr>
        <w:top w:val="none" w:sz="0" w:space="0" w:color="auto"/>
        <w:left w:val="none" w:sz="0" w:space="0" w:color="auto"/>
        <w:bottom w:val="none" w:sz="0" w:space="0" w:color="auto"/>
        <w:right w:val="none" w:sz="0" w:space="0" w:color="auto"/>
      </w:divBdr>
    </w:div>
    <w:div w:id="1024594984">
      <w:bodyDiv w:val="1"/>
      <w:marLeft w:val="0"/>
      <w:marRight w:val="0"/>
      <w:marTop w:val="0"/>
      <w:marBottom w:val="0"/>
      <w:divBdr>
        <w:top w:val="none" w:sz="0" w:space="0" w:color="auto"/>
        <w:left w:val="none" w:sz="0" w:space="0" w:color="auto"/>
        <w:bottom w:val="none" w:sz="0" w:space="0" w:color="auto"/>
        <w:right w:val="none" w:sz="0" w:space="0" w:color="auto"/>
      </w:divBdr>
      <w:divsChild>
        <w:div w:id="38752606">
          <w:marLeft w:val="480"/>
          <w:marRight w:val="0"/>
          <w:marTop w:val="0"/>
          <w:marBottom w:val="0"/>
          <w:divBdr>
            <w:top w:val="none" w:sz="0" w:space="0" w:color="auto"/>
            <w:left w:val="none" w:sz="0" w:space="0" w:color="auto"/>
            <w:bottom w:val="none" w:sz="0" w:space="0" w:color="auto"/>
            <w:right w:val="none" w:sz="0" w:space="0" w:color="auto"/>
          </w:divBdr>
        </w:div>
        <w:div w:id="88933958">
          <w:marLeft w:val="480"/>
          <w:marRight w:val="0"/>
          <w:marTop w:val="0"/>
          <w:marBottom w:val="0"/>
          <w:divBdr>
            <w:top w:val="none" w:sz="0" w:space="0" w:color="auto"/>
            <w:left w:val="none" w:sz="0" w:space="0" w:color="auto"/>
            <w:bottom w:val="none" w:sz="0" w:space="0" w:color="auto"/>
            <w:right w:val="none" w:sz="0" w:space="0" w:color="auto"/>
          </w:divBdr>
        </w:div>
        <w:div w:id="114565000">
          <w:marLeft w:val="480"/>
          <w:marRight w:val="0"/>
          <w:marTop w:val="0"/>
          <w:marBottom w:val="0"/>
          <w:divBdr>
            <w:top w:val="none" w:sz="0" w:space="0" w:color="auto"/>
            <w:left w:val="none" w:sz="0" w:space="0" w:color="auto"/>
            <w:bottom w:val="none" w:sz="0" w:space="0" w:color="auto"/>
            <w:right w:val="none" w:sz="0" w:space="0" w:color="auto"/>
          </w:divBdr>
        </w:div>
        <w:div w:id="118695328">
          <w:marLeft w:val="480"/>
          <w:marRight w:val="0"/>
          <w:marTop w:val="0"/>
          <w:marBottom w:val="0"/>
          <w:divBdr>
            <w:top w:val="none" w:sz="0" w:space="0" w:color="auto"/>
            <w:left w:val="none" w:sz="0" w:space="0" w:color="auto"/>
            <w:bottom w:val="none" w:sz="0" w:space="0" w:color="auto"/>
            <w:right w:val="none" w:sz="0" w:space="0" w:color="auto"/>
          </w:divBdr>
        </w:div>
        <w:div w:id="205871558">
          <w:marLeft w:val="480"/>
          <w:marRight w:val="0"/>
          <w:marTop w:val="0"/>
          <w:marBottom w:val="0"/>
          <w:divBdr>
            <w:top w:val="none" w:sz="0" w:space="0" w:color="auto"/>
            <w:left w:val="none" w:sz="0" w:space="0" w:color="auto"/>
            <w:bottom w:val="none" w:sz="0" w:space="0" w:color="auto"/>
            <w:right w:val="none" w:sz="0" w:space="0" w:color="auto"/>
          </w:divBdr>
        </w:div>
        <w:div w:id="265044338">
          <w:marLeft w:val="480"/>
          <w:marRight w:val="0"/>
          <w:marTop w:val="0"/>
          <w:marBottom w:val="0"/>
          <w:divBdr>
            <w:top w:val="none" w:sz="0" w:space="0" w:color="auto"/>
            <w:left w:val="none" w:sz="0" w:space="0" w:color="auto"/>
            <w:bottom w:val="none" w:sz="0" w:space="0" w:color="auto"/>
            <w:right w:val="none" w:sz="0" w:space="0" w:color="auto"/>
          </w:divBdr>
        </w:div>
        <w:div w:id="343092072">
          <w:marLeft w:val="480"/>
          <w:marRight w:val="0"/>
          <w:marTop w:val="0"/>
          <w:marBottom w:val="0"/>
          <w:divBdr>
            <w:top w:val="none" w:sz="0" w:space="0" w:color="auto"/>
            <w:left w:val="none" w:sz="0" w:space="0" w:color="auto"/>
            <w:bottom w:val="none" w:sz="0" w:space="0" w:color="auto"/>
            <w:right w:val="none" w:sz="0" w:space="0" w:color="auto"/>
          </w:divBdr>
        </w:div>
        <w:div w:id="495536390">
          <w:marLeft w:val="480"/>
          <w:marRight w:val="0"/>
          <w:marTop w:val="0"/>
          <w:marBottom w:val="0"/>
          <w:divBdr>
            <w:top w:val="none" w:sz="0" w:space="0" w:color="auto"/>
            <w:left w:val="none" w:sz="0" w:space="0" w:color="auto"/>
            <w:bottom w:val="none" w:sz="0" w:space="0" w:color="auto"/>
            <w:right w:val="none" w:sz="0" w:space="0" w:color="auto"/>
          </w:divBdr>
        </w:div>
        <w:div w:id="580409072">
          <w:marLeft w:val="480"/>
          <w:marRight w:val="0"/>
          <w:marTop w:val="0"/>
          <w:marBottom w:val="0"/>
          <w:divBdr>
            <w:top w:val="none" w:sz="0" w:space="0" w:color="auto"/>
            <w:left w:val="none" w:sz="0" w:space="0" w:color="auto"/>
            <w:bottom w:val="none" w:sz="0" w:space="0" w:color="auto"/>
            <w:right w:val="none" w:sz="0" w:space="0" w:color="auto"/>
          </w:divBdr>
        </w:div>
        <w:div w:id="612397489">
          <w:marLeft w:val="480"/>
          <w:marRight w:val="0"/>
          <w:marTop w:val="0"/>
          <w:marBottom w:val="0"/>
          <w:divBdr>
            <w:top w:val="none" w:sz="0" w:space="0" w:color="auto"/>
            <w:left w:val="none" w:sz="0" w:space="0" w:color="auto"/>
            <w:bottom w:val="none" w:sz="0" w:space="0" w:color="auto"/>
            <w:right w:val="none" w:sz="0" w:space="0" w:color="auto"/>
          </w:divBdr>
        </w:div>
        <w:div w:id="703140121">
          <w:marLeft w:val="480"/>
          <w:marRight w:val="0"/>
          <w:marTop w:val="0"/>
          <w:marBottom w:val="0"/>
          <w:divBdr>
            <w:top w:val="none" w:sz="0" w:space="0" w:color="auto"/>
            <w:left w:val="none" w:sz="0" w:space="0" w:color="auto"/>
            <w:bottom w:val="none" w:sz="0" w:space="0" w:color="auto"/>
            <w:right w:val="none" w:sz="0" w:space="0" w:color="auto"/>
          </w:divBdr>
        </w:div>
        <w:div w:id="864056822">
          <w:marLeft w:val="480"/>
          <w:marRight w:val="0"/>
          <w:marTop w:val="0"/>
          <w:marBottom w:val="0"/>
          <w:divBdr>
            <w:top w:val="none" w:sz="0" w:space="0" w:color="auto"/>
            <w:left w:val="none" w:sz="0" w:space="0" w:color="auto"/>
            <w:bottom w:val="none" w:sz="0" w:space="0" w:color="auto"/>
            <w:right w:val="none" w:sz="0" w:space="0" w:color="auto"/>
          </w:divBdr>
        </w:div>
        <w:div w:id="941885163">
          <w:marLeft w:val="480"/>
          <w:marRight w:val="0"/>
          <w:marTop w:val="0"/>
          <w:marBottom w:val="0"/>
          <w:divBdr>
            <w:top w:val="none" w:sz="0" w:space="0" w:color="auto"/>
            <w:left w:val="none" w:sz="0" w:space="0" w:color="auto"/>
            <w:bottom w:val="none" w:sz="0" w:space="0" w:color="auto"/>
            <w:right w:val="none" w:sz="0" w:space="0" w:color="auto"/>
          </w:divBdr>
        </w:div>
        <w:div w:id="968626042">
          <w:marLeft w:val="480"/>
          <w:marRight w:val="0"/>
          <w:marTop w:val="0"/>
          <w:marBottom w:val="0"/>
          <w:divBdr>
            <w:top w:val="none" w:sz="0" w:space="0" w:color="auto"/>
            <w:left w:val="none" w:sz="0" w:space="0" w:color="auto"/>
            <w:bottom w:val="none" w:sz="0" w:space="0" w:color="auto"/>
            <w:right w:val="none" w:sz="0" w:space="0" w:color="auto"/>
          </w:divBdr>
        </w:div>
        <w:div w:id="1058552471">
          <w:marLeft w:val="480"/>
          <w:marRight w:val="0"/>
          <w:marTop w:val="0"/>
          <w:marBottom w:val="0"/>
          <w:divBdr>
            <w:top w:val="none" w:sz="0" w:space="0" w:color="auto"/>
            <w:left w:val="none" w:sz="0" w:space="0" w:color="auto"/>
            <w:bottom w:val="none" w:sz="0" w:space="0" w:color="auto"/>
            <w:right w:val="none" w:sz="0" w:space="0" w:color="auto"/>
          </w:divBdr>
        </w:div>
        <w:div w:id="1076630556">
          <w:marLeft w:val="480"/>
          <w:marRight w:val="0"/>
          <w:marTop w:val="0"/>
          <w:marBottom w:val="0"/>
          <w:divBdr>
            <w:top w:val="none" w:sz="0" w:space="0" w:color="auto"/>
            <w:left w:val="none" w:sz="0" w:space="0" w:color="auto"/>
            <w:bottom w:val="none" w:sz="0" w:space="0" w:color="auto"/>
            <w:right w:val="none" w:sz="0" w:space="0" w:color="auto"/>
          </w:divBdr>
        </w:div>
        <w:div w:id="1081638382">
          <w:marLeft w:val="480"/>
          <w:marRight w:val="0"/>
          <w:marTop w:val="0"/>
          <w:marBottom w:val="0"/>
          <w:divBdr>
            <w:top w:val="none" w:sz="0" w:space="0" w:color="auto"/>
            <w:left w:val="none" w:sz="0" w:space="0" w:color="auto"/>
            <w:bottom w:val="none" w:sz="0" w:space="0" w:color="auto"/>
            <w:right w:val="none" w:sz="0" w:space="0" w:color="auto"/>
          </w:divBdr>
        </w:div>
        <w:div w:id="1161042724">
          <w:marLeft w:val="480"/>
          <w:marRight w:val="0"/>
          <w:marTop w:val="0"/>
          <w:marBottom w:val="0"/>
          <w:divBdr>
            <w:top w:val="none" w:sz="0" w:space="0" w:color="auto"/>
            <w:left w:val="none" w:sz="0" w:space="0" w:color="auto"/>
            <w:bottom w:val="none" w:sz="0" w:space="0" w:color="auto"/>
            <w:right w:val="none" w:sz="0" w:space="0" w:color="auto"/>
          </w:divBdr>
        </w:div>
        <w:div w:id="1184713507">
          <w:marLeft w:val="480"/>
          <w:marRight w:val="0"/>
          <w:marTop w:val="0"/>
          <w:marBottom w:val="0"/>
          <w:divBdr>
            <w:top w:val="none" w:sz="0" w:space="0" w:color="auto"/>
            <w:left w:val="none" w:sz="0" w:space="0" w:color="auto"/>
            <w:bottom w:val="none" w:sz="0" w:space="0" w:color="auto"/>
            <w:right w:val="none" w:sz="0" w:space="0" w:color="auto"/>
          </w:divBdr>
        </w:div>
        <w:div w:id="1255019540">
          <w:marLeft w:val="480"/>
          <w:marRight w:val="0"/>
          <w:marTop w:val="0"/>
          <w:marBottom w:val="0"/>
          <w:divBdr>
            <w:top w:val="none" w:sz="0" w:space="0" w:color="auto"/>
            <w:left w:val="none" w:sz="0" w:space="0" w:color="auto"/>
            <w:bottom w:val="none" w:sz="0" w:space="0" w:color="auto"/>
            <w:right w:val="none" w:sz="0" w:space="0" w:color="auto"/>
          </w:divBdr>
        </w:div>
        <w:div w:id="1277829710">
          <w:marLeft w:val="480"/>
          <w:marRight w:val="0"/>
          <w:marTop w:val="0"/>
          <w:marBottom w:val="0"/>
          <w:divBdr>
            <w:top w:val="none" w:sz="0" w:space="0" w:color="auto"/>
            <w:left w:val="none" w:sz="0" w:space="0" w:color="auto"/>
            <w:bottom w:val="none" w:sz="0" w:space="0" w:color="auto"/>
            <w:right w:val="none" w:sz="0" w:space="0" w:color="auto"/>
          </w:divBdr>
        </w:div>
        <w:div w:id="1376583687">
          <w:marLeft w:val="480"/>
          <w:marRight w:val="0"/>
          <w:marTop w:val="0"/>
          <w:marBottom w:val="0"/>
          <w:divBdr>
            <w:top w:val="none" w:sz="0" w:space="0" w:color="auto"/>
            <w:left w:val="none" w:sz="0" w:space="0" w:color="auto"/>
            <w:bottom w:val="none" w:sz="0" w:space="0" w:color="auto"/>
            <w:right w:val="none" w:sz="0" w:space="0" w:color="auto"/>
          </w:divBdr>
        </w:div>
        <w:div w:id="1393233123">
          <w:marLeft w:val="480"/>
          <w:marRight w:val="0"/>
          <w:marTop w:val="0"/>
          <w:marBottom w:val="0"/>
          <w:divBdr>
            <w:top w:val="none" w:sz="0" w:space="0" w:color="auto"/>
            <w:left w:val="none" w:sz="0" w:space="0" w:color="auto"/>
            <w:bottom w:val="none" w:sz="0" w:space="0" w:color="auto"/>
            <w:right w:val="none" w:sz="0" w:space="0" w:color="auto"/>
          </w:divBdr>
        </w:div>
        <w:div w:id="1463766233">
          <w:marLeft w:val="480"/>
          <w:marRight w:val="0"/>
          <w:marTop w:val="0"/>
          <w:marBottom w:val="0"/>
          <w:divBdr>
            <w:top w:val="none" w:sz="0" w:space="0" w:color="auto"/>
            <w:left w:val="none" w:sz="0" w:space="0" w:color="auto"/>
            <w:bottom w:val="none" w:sz="0" w:space="0" w:color="auto"/>
            <w:right w:val="none" w:sz="0" w:space="0" w:color="auto"/>
          </w:divBdr>
        </w:div>
        <w:div w:id="1556771209">
          <w:marLeft w:val="480"/>
          <w:marRight w:val="0"/>
          <w:marTop w:val="0"/>
          <w:marBottom w:val="0"/>
          <w:divBdr>
            <w:top w:val="none" w:sz="0" w:space="0" w:color="auto"/>
            <w:left w:val="none" w:sz="0" w:space="0" w:color="auto"/>
            <w:bottom w:val="none" w:sz="0" w:space="0" w:color="auto"/>
            <w:right w:val="none" w:sz="0" w:space="0" w:color="auto"/>
          </w:divBdr>
        </w:div>
        <w:div w:id="1782414732">
          <w:marLeft w:val="480"/>
          <w:marRight w:val="0"/>
          <w:marTop w:val="0"/>
          <w:marBottom w:val="0"/>
          <w:divBdr>
            <w:top w:val="none" w:sz="0" w:space="0" w:color="auto"/>
            <w:left w:val="none" w:sz="0" w:space="0" w:color="auto"/>
            <w:bottom w:val="none" w:sz="0" w:space="0" w:color="auto"/>
            <w:right w:val="none" w:sz="0" w:space="0" w:color="auto"/>
          </w:divBdr>
        </w:div>
        <w:div w:id="1787431305">
          <w:marLeft w:val="480"/>
          <w:marRight w:val="0"/>
          <w:marTop w:val="0"/>
          <w:marBottom w:val="0"/>
          <w:divBdr>
            <w:top w:val="none" w:sz="0" w:space="0" w:color="auto"/>
            <w:left w:val="none" w:sz="0" w:space="0" w:color="auto"/>
            <w:bottom w:val="none" w:sz="0" w:space="0" w:color="auto"/>
            <w:right w:val="none" w:sz="0" w:space="0" w:color="auto"/>
          </w:divBdr>
        </w:div>
        <w:div w:id="1826968749">
          <w:marLeft w:val="480"/>
          <w:marRight w:val="0"/>
          <w:marTop w:val="0"/>
          <w:marBottom w:val="0"/>
          <w:divBdr>
            <w:top w:val="none" w:sz="0" w:space="0" w:color="auto"/>
            <w:left w:val="none" w:sz="0" w:space="0" w:color="auto"/>
            <w:bottom w:val="none" w:sz="0" w:space="0" w:color="auto"/>
            <w:right w:val="none" w:sz="0" w:space="0" w:color="auto"/>
          </w:divBdr>
        </w:div>
        <w:div w:id="1974825208">
          <w:marLeft w:val="480"/>
          <w:marRight w:val="0"/>
          <w:marTop w:val="0"/>
          <w:marBottom w:val="0"/>
          <w:divBdr>
            <w:top w:val="none" w:sz="0" w:space="0" w:color="auto"/>
            <w:left w:val="none" w:sz="0" w:space="0" w:color="auto"/>
            <w:bottom w:val="none" w:sz="0" w:space="0" w:color="auto"/>
            <w:right w:val="none" w:sz="0" w:space="0" w:color="auto"/>
          </w:divBdr>
        </w:div>
        <w:div w:id="2007513531">
          <w:marLeft w:val="480"/>
          <w:marRight w:val="0"/>
          <w:marTop w:val="0"/>
          <w:marBottom w:val="0"/>
          <w:divBdr>
            <w:top w:val="none" w:sz="0" w:space="0" w:color="auto"/>
            <w:left w:val="none" w:sz="0" w:space="0" w:color="auto"/>
            <w:bottom w:val="none" w:sz="0" w:space="0" w:color="auto"/>
            <w:right w:val="none" w:sz="0" w:space="0" w:color="auto"/>
          </w:divBdr>
        </w:div>
        <w:div w:id="2089424151">
          <w:marLeft w:val="480"/>
          <w:marRight w:val="0"/>
          <w:marTop w:val="0"/>
          <w:marBottom w:val="0"/>
          <w:divBdr>
            <w:top w:val="none" w:sz="0" w:space="0" w:color="auto"/>
            <w:left w:val="none" w:sz="0" w:space="0" w:color="auto"/>
            <w:bottom w:val="none" w:sz="0" w:space="0" w:color="auto"/>
            <w:right w:val="none" w:sz="0" w:space="0" w:color="auto"/>
          </w:divBdr>
        </w:div>
      </w:divsChild>
    </w:div>
    <w:div w:id="1024668514">
      <w:bodyDiv w:val="1"/>
      <w:marLeft w:val="0"/>
      <w:marRight w:val="0"/>
      <w:marTop w:val="0"/>
      <w:marBottom w:val="0"/>
      <w:divBdr>
        <w:top w:val="none" w:sz="0" w:space="0" w:color="auto"/>
        <w:left w:val="none" w:sz="0" w:space="0" w:color="auto"/>
        <w:bottom w:val="none" w:sz="0" w:space="0" w:color="auto"/>
        <w:right w:val="none" w:sz="0" w:space="0" w:color="auto"/>
      </w:divBdr>
    </w:div>
    <w:div w:id="1028334647">
      <w:bodyDiv w:val="1"/>
      <w:marLeft w:val="0"/>
      <w:marRight w:val="0"/>
      <w:marTop w:val="0"/>
      <w:marBottom w:val="0"/>
      <w:divBdr>
        <w:top w:val="none" w:sz="0" w:space="0" w:color="auto"/>
        <w:left w:val="none" w:sz="0" w:space="0" w:color="auto"/>
        <w:bottom w:val="none" w:sz="0" w:space="0" w:color="auto"/>
        <w:right w:val="none" w:sz="0" w:space="0" w:color="auto"/>
      </w:divBdr>
    </w:div>
    <w:div w:id="1033924311">
      <w:bodyDiv w:val="1"/>
      <w:marLeft w:val="0"/>
      <w:marRight w:val="0"/>
      <w:marTop w:val="0"/>
      <w:marBottom w:val="0"/>
      <w:divBdr>
        <w:top w:val="none" w:sz="0" w:space="0" w:color="auto"/>
        <w:left w:val="none" w:sz="0" w:space="0" w:color="auto"/>
        <w:bottom w:val="none" w:sz="0" w:space="0" w:color="auto"/>
        <w:right w:val="none" w:sz="0" w:space="0" w:color="auto"/>
      </w:divBdr>
      <w:divsChild>
        <w:div w:id="58983179">
          <w:marLeft w:val="640"/>
          <w:marRight w:val="0"/>
          <w:marTop w:val="0"/>
          <w:marBottom w:val="0"/>
          <w:divBdr>
            <w:top w:val="none" w:sz="0" w:space="0" w:color="auto"/>
            <w:left w:val="none" w:sz="0" w:space="0" w:color="auto"/>
            <w:bottom w:val="none" w:sz="0" w:space="0" w:color="auto"/>
            <w:right w:val="none" w:sz="0" w:space="0" w:color="auto"/>
          </w:divBdr>
        </w:div>
        <w:div w:id="111242458">
          <w:marLeft w:val="640"/>
          <w:marRight w:val="0"/>
          <w:marTop w:val="0"/>
          <w:marBottom w:val="0"/>
          <w:divBdr>
            <w:top w:val="none" w:sz="0" w:space="0" w:color="auto"/>
            <w:left w:val="none" w:sz="0" w:space="0" w:color="auto"/>
            <w:bottom w:val="none" w:sz="0" w:space="0" w:color="auto"/>
            <w:right w:val="none" w:sz="0" w:space="0" w:color="auto"/>
          </w:divBdr>
        </w:div>
        <w:div w:id="144973204">
          <w:marLeft w:val="640"/>
          <w:marRight w:val="0"/>
          <w:marTop w:val="0"/>
          <w:marBottom w:val="0"/>
          <w:divBdr>
            <w:top w:val="none" w:sz="0" w:space="0" w:color="auto"/>
            <w:left w:val="none" w:sz="0" w:space="0" w:color="auto"/>
            <w:bottom w:val="none" w:sz="0" w:space="0" w:color="auto"/>
            <w:right w:val="none" w:sz="0" w:space="0" w:color="auto"/>
          </w:divBdr>
        </w:div>
        <w:div w:id="199904022">
          <w:marLeft w:val="640"/>
          <w:marRight w:val="0"/>
          <w:marTop w:val="0"/>
          <w:marBottom w:val="0"/>
          <w:divBdr>
            <w:top w:val="none" w:sz="0" w:space="0" w:color="auto"/>
            <w:left w:val="none" w:sz="0" w:space="0" w:color="auto"/>
            <w:bottom w:val="none" w:sz="0" w:space="0" w:color="auto"/>
            <w:right w:val="none" w:sz="0" w:space="0" w:color="auto"/>
          </w:divBdr>
        </w:div>
        <w:div w:id="228462255">
          <w:marLeft w:val="640"/>
          <w:marRight w:val="0"/>
          <w:marTop w:val="0"/>
          <w:marBottom w:val="0"/>
          <w:divBdr>
            <w:top w:val="none" w:sz="0" w:space="0" w:color="auto"/>
            <w:left w:val="none" w:sz="0" w:space="0" w:color="auto"/>
            <w:bottom w:val="none" w:sz="0" w:space="0" w:color="auto"/>
            <w:right w:val="none" w:sz="0" w:space="0" w:color="auto"/>
          </w:divBdr>
        </w:div>
        <w:div w:id="241108107">
          <w:marLeft w:val="640"/>
          <w:marRight w:val="0"/>
          <w:marTop w:val="0"/>
          <w:marBottom w:val="0"/>
          <w:divBdr>
            <w:top w:val="none" w:sz="0" w:space="0" w:color="auto"/>
            <w:left w:val="none" w:sz="0" w:space="0" w:color="auto"/>
            <w:bottom w:val="none" w:sz="0" w:space="0" w:color="auto"/>
            <w:right w:val="none" w:sz="0" w:space="0" w:color="auto"/>
          </w:divBdr>
        </w:div>
        <w:div w:id="344064752">
          <w:marLeft w:val="640"/>
          <w:marRight w:val="0"/>
          <w:marTop w:val="0"/>
          <w:marBottom w:val="0"/>
          <w:divBdr>
            <w:top w:val="none" w:sz="0" w:space="0" w:color="auto"/>
            <w:left w:val="none" w:sz="0" w:space="0" w:color="auto"/>
            <w:bottom w:val="none" w:sz="0" w:space="0" w:color="auto"/>
            <w:right w:val="none" w:sz="0" w:space="0" w:color="auto"/>
          </w:divBdr>
        </w:div>
        <w:div w:id="674843371">
          <w:marLeft w:val="640"/>
          <w:marRight w:val="0"/>
          <w:marTop w:val="0"/>
          <w:marBottom w:val="0"/>
          <w:divBdr>
            <w:top w:val="none" w:sz="0" w:space="0" w:color="auto"/>
            <w:left w:val="none" w:sz="0" w:space="0" w:color="auto"/>
            <w:bottom w:val="none" w:sz="0" w:space="0" w:color="auto"/>
            <w:right w:val="none" w:sz="0" w:space="0" w:color="auto"/>
          </w:divBdr>
        </w:div>
        <w:div w:id="677198184">
          <w:marLeft w:val="640"/>
          <w:marRight w:val="0"/>
          <w:marTop w:val="0"/>
          <w:marBottom w:val="0"/>
          <w:divBdr>
            <w:top w:val="none" w:sz="0" w:space="0" w:color="auto"/>
            <w:left w:val="none" w:sz="0" w:space="0" w:color="auto"/>
            <w:bottom w:val="none" w:sz="0" w:space="0" w:color="auto"/>
            <w:right w:val="none" w:sz="0" w:space="0" w:color="auto"/>
          </w:divBdr>
        </w:div>
        <w:div w:id="682442501">
          <w:marLeft w:val="640"/>
          <w:marRight w:val="0"/>
          <w:marTop w:val="0"/>
          <w:marBottom w:val="0"/>
          <w:divBdr>
            <w:top w:val="none" w:sz="0" w:space="0" w:color="auto"/>
            <w:left w:val="none" w:sz="0" w:space="0" w:color="auto"/>
            <w:bottom w:val="none" w:sz="0" w:space="0" w:color="auto"/>
            <w:right w:val="none" w:sz="0" w:space="0" w:color="auto"/>
          </w:divBdr>
        </w:div>
        <w:div w:id="740450129">
          <w:marLeft w:val="640"/>
          <w:marRight w:val="0"/>
          <w:marTop w:val="0"/>
          <w:marBottom w:val="0"/>
          <w:divBdr>
            <w:top w:val="none" w:sz="0" w:space="0" w:color="auto"/>
            <w:left w:val="none" w:sz="0" w:space="0" w:color="auto"/>
            <w:bottom w:val="none" w:sz="0" w:space="0" w:color="auto"/>
            <w:right w:val="none" w:sz="0" w:space="0" w:color="auto"/>
          </w:divBdr>
        </w:div>
        <w:div w:id="760873113">
          <w:marLeft w:val="640"/>
          <w:marRight w:val="0"/>
          <w:marTop w:val="0"/>
          <w:marBottom w:val="0"/>
          <w:divBdr>
            <w:top w:val="none" w:sz="0" w:space="0" w:color="auto"/>
            <w:left w:val="none" w:sz="0" w:space="0" w:color="auto"/>
            <w:bottom w:val="none" w:sz="0" w:space="0" w:color="auto"/>
            <w:right w:val="none" w:sz="0" w:space="0" w:color="auto"/>
          </w:divBdr>
        </w:div>
        <w:div w:id="805121931">
          <w:marLeft w:val="640"/>
          <w:marRight w:val="0"/>
          <w:marTop w:val="0"/>
          <w:marBottom w:val="0"/>
          <w:divBdr>
            <w:top w:val="none" w:sz="0" w:space="0" w:color="auto"/>
            <w:left w:val="none" w:sz="0" w:space="0" w:color="auto"/>
            <w:bottom w:val="none" w:sz="0" w:space="0" w:color="auto"/>
            <w:right w:val="none" w:sz="0" w:space="0" w:color="auto"/>
          </w:divBdr>
        </w:div>
        <w:div w:id="814224389">
          <w:marLeft w:val="640"/>
          <w:marRight w:val="0"/>
          <w:marTop w:val="0"/>
          <w:marBottom w:val="0"/>
          <w:divBdr>
            <w:top w:val="none" w:sz="0" w:space="0" w:color="auto"/>
            <w:left w:val="none" w:sz="0" w:space="0" w:color="auto"/>
            <w:bottom w:val="none" w:sz="0" w:space="0" w:color="auto"/>
            <w:right w:val="none" w:sz="0" w:space="0" w:color="auto"/>
          </w:divBdr>
        </w:div>
        <w:div w:id="986712729">
          <w:marLeft w:val="640"/>
          <w:marRight w:val="0"/>
          <w:marTop w:val="0"/>
          <w:marBottom w:val="0"/>
          <w:divBdr>
            <w:top w:val="none" w:sz="0" w:space="0" w:color="auto"/>
            <w:left w:val="none" w:sz="0" w:space="0" w:color="auto"/>
            <w:bottom w:val="none" w:sz="0" w:space="0" w:color="auto"/>
            <w:right w:val="none" w:sz="0" w:space="0" w:color="auto"/>
          </w:divBdr>
        </w:div>
        <w:div w:id="1009023362">
          <w:marLeft w:val="640"/>
          <w:marRight w:val="0"/>
          <w:marTop w:val="0"/>
          <w:marBottom w:val="0"/>
          <w:divBdr>
            <w:top w:val="none" w:sz="0" w:space="0" w:color="auto"/>
            <w:left w:val="none" w:sz="0" w:space="0" w:color="auto"/>
            <w:bottom w:val="none" w:sz="0" w:space="0" w:color="auto"/>
            <w:right w:val="none" w:sz="0" w:space="0" w:color="auto"/>
          </w:divBdr>
        </w:div>
        <w:div w:id="1016617519">
          <w:marLeft w:val="640"/>
          <w:marRight w:val="0"/>
          <w:marTop w:val="0"/>
          <w:marBottom w:val="0"/>
          <w:divBdr>
            <w:top w:val="none" w:sz="0" w:space="0" w:color="auto"/>
            <w:left w:val="none" w:sz="0" w:space="0" w:color="auto"/>
            <w:bottom w:val="none" w:sz="0" w:space="0" w:color="auto"/>
            <w:right w:val="none" w:sz="0" w:space="0" w:color="auto"/>
          </w:divBdr>
        </w:div>
        <w:div w:id="1041976827">
          <w:marLeft w:val="640"/>
          <w:marRight w:val="0"/>
          <w:marTop w:val="0"/>
          <w:marBottom w:val="0"/>
          <w:divBdr>
            <w:top w:val="none" w:sz="0" w:space="0" w:color="auto"/>
            <w:left w:val="none" w:sz="0" w:space="0" w:color="auto"/>
            <w:bottom w:val="none" w:sz="0" w:space="0" w:color="auto"/>
            <w:right w:val="none" w:sz="0" w:space="0" w:color="auto"/>
          </w:divBdr>
        </w:div>
        <w:div w:id="1057317441">
          <w:marLeft w:val="640"/>
          <w:marRight w:val="0"/>
          <w:marTop w:val="0"/>
          <w:marBottom w:val="0"/>
          <w:divBdr>
            <w:top w:val="none" w:sz="0" w:space="0" w:color="auto"/>
            <w:left w:val="none" w:sz="0" w:space="0" w:color="auto"/>
            <w:bottom w:val="none" w:sz="0" w:space="0" w:color="auto"/>
            <w:right w:val="none" w:sz="0" w:space="0" w:color="auto"/>
          </w:divBdr>
        </w:div>
        <w:div w:id="1351294646">
          <w:marLeft w:val="640"/>
          <w:marRight w:val="0"/>
          <w:marTop w:val="0"/>
          <w:marBottom w:val="0"/>
          <w:divBdr>
            <w:top w:val="none" w:sz="0" w:space="0" w:color="auto"/>
            <w:left w:val="none" w:sz="0" w:space="0" w:color="auto"/>
            <w:bottom w:val="none" w:sz="0" w:space="0" w:color="auto"/>
            <w:right w:val="none" w:sz="0" w:space="0" w:color="auto"/>
          </w:divBdr>
        </w:div>
        <w:div w:id="1354262713">
          <w:marLeft w:val="640"/>
          <w:marRight w:val="0"/>
          <w:marTop w:val="0"/>
          <w:marBottom w:val="0"/>
          <w:divBdr>
            <w:top w:val="none" w:sz="0" w:space="0" w:color="auto"/>
            <w:left w:val="none" w:sz="0" w:space="0" w:color="auto"/>
            <w:bottom w:val="none" w:sz="0" w:space="0" w:color="auto"/>
            <w:right w:val="none" w:sz="0" w:space="0" w:color="auto"/>
          </w:divBdr>
        </w:div>
        <w:div w:id="1354383405">
          <w:marLeft w:val="640"/>
          <w:marRight w:val="0"/>
          <w:marTop w:val="0"/>
          <w:marBottom w:val="0"/>
          <w:divBdr>
            <w:top w:val="none" w:sz="0" w:space="0" w:color="auto"/>
            <w:left w:val="none" w:sz="0" w:space="0" w:color="auto"/>
            <w:bottom w:val="none" w:sz="0" w:space="0" w:color="auto"/>
            <w:right w:val="none" w:sz="0" w:space="0" w:color="auto"/>
          </w:divBdr>
        </w:div>
        <w:div w:id="1357344226">
          <w:marLeft w:val="640"/>
          <w:marRight w:val="0"/>
          <w:marTop w:val="0"/>
          <w:marBottom w:val="0"/>
          <w:divBdr>
            <w:top w:val="none" w:sz="0" w:space="0" w:color="auto"/>
            <w:left w:val="none" w:sz="0" w:space="0" w:color="auto"/>
            <w:bottom w:val="none" w:sz="0" w:space="0" w:color="auto"/>
            <w:right w:val="none" w:sz="0" w:space="0" w:color="auto"/>
          </w:divBdr>
        </w:div>
        <w:div w:id="1371372955">
          <w:marLeft w:val="640"/>
          <w:marRight w:val="0"/>
          <w:marTop w:val="0"/>
          <w:marBottom w:val="0"/>
          <w:divBdr>
            <w:top w:val="none" w:sz="0" w:space="0" w:color="auto"/>
            <w:left w:val="none" w:sz="0" w:space="0" w:color="auto"/>
            <w:bottom w:val="none" w:sz="0" w:space="0" w:color="auto"/>
            <w:right w:val="none" w:sz="0" w:space="0" w:color="auto"/>
          </w:divBdr>
        </w:div>
        <w:div w:id="1393623934">
          <w:marLeft w:val="640"/>
          <w:marRight w:val="0"/>
          <w:marTop w:val="0"/>
          <w:marBottom w:val="0"/>
          <w:divBdr>
            <w:top w:val="none" w:sz="0" w:space="0" w:color="auto"/>
            <w:left w:val="none" w:sz="0" w:space="0" w:color="auto"/>
            <w:bottom w:val="none" w:sz="0" w:space="0" w:color="auto"/>
            <w:right w:val="none" w:sz="0" w:space="0" w:color="auto"/>
          </w:divBdr>
        </w:div>
        <w:div w:id="1474058992">
          <w:marLeft w:val="640"/>
          <w:marRight w:val="0"/>
          <w:marTop w:val="0"/>
          <w:marBottom w:val="0"/>
          <w:divBdr>
            <w:top w:val="none" w:sz="0" w:space="0" w:color="auto"/>
            <w:left w:val="none" w:sz="0" w:space="0" w:color="auto"/>
            <w:bottom w:val="none" w:sz="0" w:space="0" w:color="auto"/>
            <w:right w:val="none" w:sz="0" w:space="0" w:color="auto"/>
          </w:divBdr>
        </w:div>
        <w:div w:id="1673873860">
          <w:marLeft w:val="640"/>
          <w:marRight w:val="0"/>
          <w:marTop w:val="0"/>
          <w:marBottom w:val="0"/>
          <w:divBdr>
            <w:top w:val="none" w:sz="0" w:space="0" w:color="auto"/>
            <w:left w:val="none" w:sz="0" w:space="0" w:color="auto"/>
            <w:bottom w:val="none" w:sz="0" w:space="0" w:color="auto"/>
            <w:right w:val="none" w:sz="0" w:space="0" w:color="auto"/>
          </w:divBdr>
        </w:div>
        <w:div w:id="1707751698">
          <w:marLeft w:val="640"/>
          <w:marRight w:val="0"/>
          <w:marTop w:val="0"/>
          <w:marBottom w:val="0"/>
          <w:divBdr>
            <w:top w:val="none" w:sz="0" w:space="0" w:color="auto"/>
            <w:left w:val="none" w:sz="0" w:space="0" w:color="auto"/>
            <w:bottom w:val="none" w:sz="0" w:space="0" w:color="auto"/>
            <w:right w:val="none" w:sz="0" w:space="0" w:color="auto"/>
          </w:divBdr>
        </w:div>
        <w:div w:id="1715349910">
          <w:marLeft w:val="640"/>
          <w:marRight w:val="0"/>
          <w:marTop w:val="0"/>
          <w:marBottom w:val="0"/>
          <w:divBdr>
            <w:top w:val="none" w:sz="0" w:space="0" w:color="auto"/>
            <w:left w:val="none" w:sz="0" w:space="0" w:color="auto"/>
            <w:bottom w:val="none" w:sz="0" w:space="0" w:color="auto"/>
            <w:right w:val="none" w:sz="0" w:space="0" w:color="auto"/>
          </w:divBdr>
        </w:div>
        <w:div w:id="1756855722">
          <w:marLeft w:val="640"/>
          <w:marRight w:val="0"/>
          <w:marTop w:val="0"/>
          <w:marBottom w:val="0"/>
          <w:divBdr>
            <w:top w:val="none" w:sz="0" w:space="0" w:color="auto"/>
            <w:left w:val="none" w:sz="0" w:space="0" w:color="auto"/>
            <w:bottom w:val="none" w:sz="0" w:space="0" w:color="auto"/>
            <w:right w:val="none" w:sz="0" w:space="0" w:color="auto"/>
          </w:divBdr>
        </w:div>
        <w:div w:id="1801877890">
          <w:marLeft w:val="640"/>
          <w:marRight w:val="0"/>
          <w:marTop w:val="0"/>
          <w:marBottom w:val="0"/>
          <w:divBdr>
            <w:top w:val="none" w:sz="0" w:space="0" w:color="auto"/>
            <w:left w:val="none" w:sz="0" w:space="0" w:color="auto"/>
            <w:bottom w:val="none" w:sz="0" w:space="0" w:color="auto"/>
            <w:right w:val="none" w:sz="0" w:space="0" w:color="auto"/>
          </w:divBdr>
        </w:div>
        <w:div w:id="1941061127">
          <w:marLeft w:val="640"/>
          <w:marRight w:val="0"/>
          <w:marTop w:val="0"/>
          <w:marBottom w:val="0"/>
          <w:divBdr>
            <w:top w:val="none" w:sz="0" w:space="0" w:color="auto"/>
            <w:left w:val="none" w:sz="0" w:space="0" w:color="auto"/>
            <w:bottom w:val="none" w:sz="0" w:space="0" w:color="auto"/>
            <w:right w:val="none" w:sz="0" w:space="0" w:color="auto"/>
          </w:divBdr>
        </w:div>
        <w:div w:id="1961371658">
          <w:marLeft w:val="640"/>
          <w:marRight w:val="0"/>
          <w:marTop w:val="0"/>
          <w:marBottom w:val="0"/>
          <w:divBdr>
            <w:top w:val="none" w:sz="0" w:space="0" w:color="auto"/>
            <w:left w:val="none" w:sz="0" w:space="0" w:color="auto"/>
            <w:bottom w:val="none" w:sz="0" w:space="0" w:color="auto"/>
            <w:right w:val="none" w:sz="0" w:space="0" w:color="auto"/>
          </w:divBdr>
        </w:div>
        <w:div w:id="2021930200">
          <w:marLeft w:val="640"/>
          <w:marRight w:val="0"/>
          <w:marTop w:val="0"/>
          <w:marBottom w:val="0"/>
          <w:divBdr>
            <w:top w:val="none" w:sz="0" w:space="0" w:color="auto"/>
            <w:left w:val="none" w:sz="0" w:space="0" w:color="auto"/>
            <w:bottom w:val="none" w:sz="0" w:space="0" w:color="auto"/>
            <w:right w:val="none" w:sz="0" w:space="0" w:color="auto"/>
          </w:divBdr>
        </w:div>
      </w:divsChild>
    </w:div>
    <w:div w:id="1045985712">
      <w:bodyDiv w:val="1"/>
      <w:marLeft w:val="0"/>
      <w:marRight w:val="0"/>
      <w:marTop w:val="0"/>
      <w:marBottom w:val="0"/>
      <w:divBdr>
        <w:top w:val="none" w:sz="0" w:space="0" w:color="auto"/>
        <w:left w:val="none" w:sz="0" w:space="0" w:color="auto"/>
        <w:bottom w:val="none" w:sz="0" w:space="0" w:color="auto"/>
        <w:right w:val="none" w:sz="0" w:space="0" w:color="auto"/>
      </w:divBdr>
    </w:div>
    <w:div w:id="1047922667">
      <w:bodyDiv w:val="1"/>
      <w:marLeft w:val="0"/>
      <w:marRight w:val="0"/>
      <w:marTop w:val="0"/>
      <w:marBottom w:val="0"/>
      <w:divBdr>
        <w:top w:val="none" w:sz="0" w:space="0" w:color="auto"/>
        <w:left w:val="none" w:sz="0" w:space="0" w:color="auto"/>
        <w:bottom w:val="none" w:sz="0" w:space="0" w:color="auto"/>
        <w:right w:val="none" w:sz="0" w:space="0" w:color="auto"/>
      </w:divBdr>
    </w:div>
    <w:div w:id="1053966237">
      <w:bodyDiv w:val="1"/>
      <w:marLeft w:val="0"/>
      <w:marRight w:val="0"/>
      <w:marTop w:val="0"/>
      <w:marBottom w:val="0"/>
      <w:divBdr>
        <w:top w:val="none" w:sz="0" w:space="0" w:color="auto"/>
        <w:left w:val="none" w:sz="0" w:space="0" w:color="auto"/>
        <w:bottom w:val="none" w:sz="0" w:space="0" w:color="auto"/>
        <w:right w:val="none" w:sz="0" w:space="0" w:color="auto"/>
      </w:divBdr>
      <w:divsChild>
        <w:div w:id="223682115">
          <w:marLeft w:val="480"/>
          <w:marRight w:val="0"/>
          <w:marTop w:val="0"/>
          <w:marBottom w:val="0"/>
          <w:divBdr>
            <w:top w:val="none" w:sz="0" w:space="0" w:color="auto"/>
            <w:left w:val="none" w:sz="0" w:space="0" w:color="auto"/>
            <w:bottom w:val="none" w:sz="0" w:space="0" w:color="auto"/>
            <w:right w:val="none" w:sz="0" w:space="0" w:color="auto"/>
          </w:divBdr>
        </w:div>
        <w:div w:id="259727316">
          <w:marLeft w:val="480"/>
          <w:marRight w:val="0"/>
          <w:marTop w:val="0"/>
          <w:marBottom w:val="0"/>
          <w:divBdr>
            <w:top w:val="none" w:sz="0" w:space="0" w:color="auto"/>
            <w:left w:val="none" w:sz="0" w:space="0" w:color="auto"/>
            <w:bottom w:val="none" w:sz="0" w:space="0" w:color="auto"/>
            <w:right w:val="none" w:sz="0" w:space="0" w:color="auto"/>
          </w:divBdr>
        </w:div>
        <w:div w:id="374237969">
          <w:marLeft w:val="480"/>
          <w:marRight w:val="0"/>
          <w:marTop w:val="0"/>
          <w:marBottom w:val="0"/>
          <w:divBdr>
            <w:top w:val="none" w:sz="0" w:space="0" w:color="auto"/>
            <w:left w:val="none" w:sz="0" w:space="0" w:color="auto"/>
            <w:bottom w:val="none" w:sz="0" w:space="0" w:color="auto"/>
            <w:right w:val="none" w:sz="0" w:space="0" w:color="auto"/>
          </w:divBdr>
        </w:div>
        <w:div w:id="416295316">
          <w:marLeft w:val="480"/>
          <w:marRight w:val="0"/>
          <w:marTop w:val="0"/>
          <w:marBottom w:val="0"/>
          <w:divBdr>
            <w:top w:val="none" w:sz="0" w:space="0" w:color="auto"/>
            <w:left w:val="none" w:sz="0" w:space="0" w:color="auto"/>
            <w:bottom w:val="none" w:sz="0" w:space="0" w:color="auto"/>
            <w:right w:val="none" w:sz="0" w:space="0" w:color="auto"/>
          </w:divBdr>
        </w:div>
        <w:div w:id="462042203">
          <w:marLeft w:val="480"/>
          <w:marRight w:val="0"/>
          <w:marTop w:val="0"/>
          <w:marBottom w:val="0"/>
          <w:divBdr>
            <w:top w:val="none" w:sz="0" w:space="0" w:color="auto"/>
            <w:left w:val="none" w:sz="0" w:space="0" w:color="auto"/>
            <w:bottom w:val="none" w:sz="0" w:space="0" w:color="auto"/>
            <w:right w:val="none" w:sz="0" w:space="0" w:color="auto"/>
          </w:divBdr>
        </w:div>
        <w:div w:id="499349807">
          <w:marLeft w:val="480"/>
          <w:marRight w:val="0"/>
          <w:marTop w:val="0"/>
          <w:marBottom w:val="0"/>
          <w:divBdr>
            <w:top w:val="none" w:sz="0" w:space="0" w:color="auto"/>
            <w:left w:val="none" w:sz="0" w:space="0" w:color="auto"/>
            <w:bottom w:val="none" w:sz="0" w:space="0" w:color="auto"/>
            <w:right w:val="none" w:sz="0" w:space="0" w:color="auto"/>
          </w:divBdr>
        </w:div>
        <w:div w:id="510725088">
          <w:marLeft w:val="480"/>
          <w:marRight w:val="0"/>
          <w:marTop w:val="0"/>
          <w:marBottom w:val="0"/>
          <w:divBdr>
            <w:top w:val="none" w:sz="0" w:space="0" w:color="auto"/>
            <w:left w:val="none" w:sz="0" w:space="0" w:color="auto"/>
            <w:bottom w:val="none" w:sz="0" w:space="0" w:color="auto"/>
            <w:right w:val="none" w:sz="0" w:space="0" w:color="auto"/>
          </w:divBdr>
        </w:div>
        <w:div w:id="540172585">
          <w:marLeft w:val="480"/>
          <w:marRight w:val="0"/>
          <w:marTop w:val="0"/>
          <w:marBottom w:val="0"/>
          <w:divBdr>
            <w:top w:val="none" w:sz="0" w:space="0" w:color="auto"/>
            <w:left w:val="none" w:sz="0" w:space="0" w:color="auto"/>
            <w:bottom w:val="none" w:sz="0" w:space="0" w:color="auto"/>
            <w:right w:val="none" w:sz="0" w:space="0" w:color="auto"/>
          </w:divBdr>
        </w:div>
        <w:div w:id="592010424">
          <w:marLeft w:val="480"/>
          <w:marRight w:val="0"/>
          <w:marTop w:val="0"/>
          <w:marBottom w:val="0"/>
          <w:divBdr>
            <w:top w:val="none" w:sz="0" w:space="0" w:color="auto"/>
            <w:left w:val="none" w:sz="0" w:space="0" w:color="auto"/>
            <w:bottom w:val="none" w:sz="0" w:space="0" w:color="auto"/>
            <w:right w:val="none" w:sz="0" w:space="0" w:color="auto"/>
          </w:divBdr>
        </w:div>
        <w:div w:id="605045733">
          <w:marLeft w:val="480"/>
          <w:marRight w:val="0"/>
          <w:marTop w:val="0"/>
          <w:marBottom w:val="0"/>
          <w:divBdr>
            <w:top w:val="none" w:sz="0" w:space="0" w:color="auto"/>
            <w:left w:val="none" w:sz="0" w:space="0" w:color="auto"/>
            <w:bottom w:val="none" w:sz="0" w:space="0" w:color="auto"/>
            <w:right w:val="none" w:sz="0" w:space="0" w:color="auto"/>
          </w:divBdr>
        </w:div>
        <w:div w:id="715855633">
          <w:marLeft w:val="480"/>
          <w:marRight w:val="0"/>
          <w:marTop w:val="0"/>
          <w:marBottom w:val="0"/>
          <w:divBdr>
            <w:top w:val="none" w:sz="0" w:space="0" w:color="auto"/>
            <w:left w:val="none" w:sz="0" w:space="0" w:color="auto"/>
            <w:bottom w:val="none" w:sz="0" w:space="0" w:color="auto"/>
            <w:right w:val="none" w:sz="0" w:space="0" w:color="auto"/>
          </w:divBdr>
        </w:div>
        <w:div w:id="721638380">
          <w:marLeft w:val="480"/>
          <w:marRight w:val="0"/>
          <w:marTop w:val="0"/>
          <w:marBottom w:val="0"/>
          <w:divBdr>
            <w:top w:val="none" w:sz="0" w:space="0" w:color="auto"/>
            <w:left w:val="none" w:sz="0" w:space="0" w:color="auto"/>
            <w:bottom w:val="none" w:sz="0" w:space="0" w:color="auto"/>
            <w:right w:val="none" w:sz="0" w:space="0" w:color="auto"/>
          </w:divBdr>
        </w:div>
        <w:div w:id="779910663">
          <w:marLeft w:val="480"/>
          <w:marRight w:val="0"/>
          <w:marTop w:val="0"/>
          <w:marBottom w:val="0"/>
          <w:divBdr>
            <w:top w:val="none" w:sz="0" w:space="0" w:color="auto"/>
            <w:left w:val="none" w:sz="0" w:space="0" w:color="auto"/>
            <w:bottom w:val="none" w:sz="0" w:space="0" w:color="auto"/>
            <w:right w:val="none" w:sz="0" w:space="0" w:color="auto"/>
          </w:divBdr>
        </w:div>
        <w:div w:id="948321555">
          <w:marLeft w:val="480"/>
          <w:marRight w:val="0"/>
          <w:marTop w:val="0"/>
          <w:marBottom w:val="0"/>
          <w:divBdr>
            <w:top w:val="none" w:sz="0" w:space="0" w:color="auto"/>
            <w:left w:val="none" w:sz="0" w:space="0" w:color="auto"/>
            <w:bottom w:val="none" w:sz="0" w:space="0" w:color="auto"/>
            <w:right w:val="none" w:sz="0" w:space="0" w:color="auto"/>
          </w:divBdr>
        </w:div>
        <w:div w:id="988679880">
          <w:marLeft w:val="480"/>
          <w:marRight w:val="0"/>
          <w:marTop w:val="0"/>
          <w:marBottom w:val="0"/>
          <w:divBdr>
            <w:top w:val="none" w:sz="0" w:space="0" w:color="auto"/>
            <w:left w:val="none" w:sz="0" w:space="0" w:color="auto"/>
            <w:bottom w:val="none" w:sz="0" w:space="0" w:color="auto"/>
            <w:right w:val="none" w:sz="0" w:space="0" w:color="auto"/>
          </w:divBdr>
        </w:div>
        <w:div w:id="1093090820">
          <w:marLeft w:val="480"/>
          <w:marRight w:val="0"/>
          <w:marTop w:val="0"/>
          <w:marBottom w:val="0"/>
          <w:divBdr>
            <w:top w:val="none" w:sz="0" w:space="0" w:color="auto"/>
            <w:left w:val="none" w:sz="0" w:space="0" w:color="auto"/>
            <w:bottom w:val="none" w:sz="0" w:space="0" w:color="auto"/>
            <w:right w:val="none" w:sz="0" w:space="0" w:color="auto"/>
          </w:divBdr>
        </w:div>
        <w:div w:id="1123621601">
          <w:marLeft w:val="480"/>
          <w:marRight w:val="0"/>
          <w:marTop w:val="0"/>
          <w:marBottom w:val="0"/>
          <w:divBdr>
            <w:top w:val="none" w:sz="0" w:space="0" w:color="auto"/>
            <w:left w:val="none" w:sz="0" w:space="0" w:color="auto"/>
            <w:bottom w:val="none" w:sz="0" w:space="0" w:color="auto"/>
            <w:right w:val="none" w:sz="0" w:space="0" w:color="auto"/>
          </w:divBdr>
        </w:div>
        <w:div w:id="1219589510">
          <w:marLeft w:val="480"/>
          <w:marRight w:val="0"/>
          <w:marTop w:val="0"/>
          <w:marBottom w:val="0"/>
          <w:divBdr>
            <w:top w:val="none" w:sz="0" w:space="0" w:color="auto"/>
            <w:left w:val="none" w:sz="0" w:space="0" w:color="auto"/>
            <w:bottom w:val="none" w:sz="0" w:space="0" w:color="auto"/>
            <w:right w:val="none" w:sz="0" w:space="0" w:color="auto"/>
          </w:divBdr>
        </w:div>
        <w:div w:id="1282952924">
          <w:marLeft w:val="480"/>
          <w:marRight w:val="0"/>
          <w:marTop w:val="0"/>
          <w:marBottom w:val="0"/>
          <w:divBdr>
            <w:top w:val="none" w:sz="0" w:space="0" w:color="auto"/>
            <w:left w:val="none" w:sz="0" w:space="0" w:color="auto"/>
            <w:bottom w:val="none" w:sz="0" w:space="0" w:color="auto"/>
            <w:right w:val="none" w:sz="0" w:space="0" w:color="auto"/>
          </w:divBdr>
        </w:div>
        <w:div w:id="1372879095">
          <w:marLeft w:val="480"/>
          <w:marRight w:val="0"/>
          <w:marTop w:val="0"/>
          <w:marBottom w:val="0"/>
          <w:divBdr>
            <w:top w:val="none" w:sz="0" w:space="0" w:color="auto"/>
            <w:left w:val="none" w:sz="0" w:space="0" w:color="auto"/>
            <w:bottom w:val="none" w:sz="0" w:space="0" w:color="auto"/>
            <w:right w:val="none" w:sz="0" w:space="0" w:color="auto"/>
          </w:divBdr>
        </w:div>
        <w:div w:id="1394230586">
          <w:marLeft w:val="480"/>
          <w:marRight w:val="0"/>
          <w:marTop w:val="0"/>
          <w:marBottom w:val="0"/>
          <w:divBdr>
            <w:top w:val="none" w:sz="0" w:space="0" w:color="auto"/>
            <w:left w:val="none" w:sz="0" w:space="0" w:color="auto"/>
            <w:bottom w:val="none" w:sz="0" w:space="0" w:color="auto"/>
            <w:right w:val="none" w:sz="0" w:space="0" w:color="auto"/>
          </w:divBdr>
        </w:div>
        <w:div w:id="1478377331">
          <w:marLeft w:val="480"/>
          <w:marRight w:val="0"/>
          <w:marTop w:val="0"/>
          <w:marBottom w:val="0"/>
          <w:divBdr>
            <w:top w:val="none" w:sz="0" w:space="0" w:color="auto"/>
            <w:left w:val="none" w:sz="0" w:space="0" w:color="auto"/>
            <w:bottom w:val="none" w:sz="0" w:space="0" w:color="auto"/>
            <w:right w:val="none" w:sz="0" w:space="0" w:color="auto"/>
          </w:divBdr>
        </w:div>
        <w:div w:id="1513959666">
          <w:marLeft w:val="480"/>
          <w:marRight w:val="0"/>
          <w:marTop w:val="0"/>
          <w:marBottom w:val="0"/>
          <w:divBdr>
            <w:top w:val="none" w:sz="0" w:space="0" w:color="auto"/>
            <w:left w:val="none" w:sz="0" w:space="0" w:color="auto"/>
            <w:bottom w:val="none" w:sz="0" w:space="0" w:color="auto"/>
            <w:right w:val="none" w:sz="0" w:space="0" w:color="auto"/>
          </w:divBdr>
        </w:div>
        <w:div w:id="1903130223">
          <w:marLeft w:val="480"/>
          <w:marRight w:val="0"/>
          <w:marTop w:val="0"/>
          <w:marBottom w:val="0"/>
          <w:divBdr>
            <w:top w:val="none" w:sz="0" w:space="0" w:color="auto"/>
            <w:left w:val="none" w:sz="0" w:space="0" w:color="auto"/>
            <w:bottom w:val="none" w:sz="0" w:space="0" w:color="auto"/>
            <w:right w:val="none" w:sz="0" w:space="0" w:color="auto"/>
          </w:divBdr>
        </w:div>
        <w:div w:id="1960838080">
          <w:marLeft w:val="480"/>
          <w:marRight w:val="0"/>
          <w:marTop w:val="0"/>
          <w:marBottom w:val="0"/>
          <w:divBdr>
            <w:top w:val="none" w:sz="0" w:space="0" w:color="auto"/>
            <w:left w:val="none" w:sz="0" w:space="0" w:color="auto"/>
            <w:bottom w:val="none" w:sz="0" w:space="0" w:color="auto"/>
            <w:right w:val="none" w:sz="0" w:space="0" w:color="auto"/>
          </w:divBdr>
        </w:div>
        <w:div w:id="2073194064">
          <w:marLeft w:val="480"/>
          <w:marRight w:val="0"/>
          <w:marTop w:val="0"/>
          <w:marBottom w:val="0"/>
          <w:divBdr>
            <w:top w:val="none" w:sz="0" w:space="0" w:color="auto"/>
            <w:left w:val="none" w:sz="0" w:space="0" w:color="auto"/>
            <w:bottom w:val="none" w:sz="0" w:space="0" w:color="auto"/>
            <w:right w:val="none" w:sz="0" w:space="0" w:color="auto"/>
          </w:divBdr>
        </w:div>
        <w:div w:id="2134858253">
          <w:marLeft w:val="480"/>
          <w:marRight w:val="0"/>
          <w:marTop w:val="0"/>
          <w:marBottom w:val="0"/>
          <w:divBdr>
            <w:top w:val="none" w:sz="0" w:space="0" w:color="auto"/>
            <w:left w:val="none" w:sz="0" w:space="0" w:color="auto"/>
            <w:bottom w:val="none" w:sz="0" w:space="0" w:color="auto"/>
            <w:right w:val="none" w:sz="0" w:space="0" w:color="auto"/>
          </w:divBdr>
        </w:div>
      </w:divsChild>
    </w:div>
    <w:div w:id="1057632016">
      <w:bodyDiv w:val="1"/>
      <w:marLeft w:val="0"/>
      <w:marRight w:val="0"/>
      <w:marTop w:val="0"/>
      <w:marBottom w:val="0"/>
      <w:divBdr>
        <w:top w:val="none" w:sz="0" w:space="0" w:color="auto"/>
        <w:left w:val="none" w:sz="0" w:space="0" w:color="auto"/>
        <w:bottom w:val="none" w:sz="0" w:space="0" w:color="auto"/>
        <w:right w:val="none" w:sz="0" w:space="0" w:color="auto"/>
      </w:divBdr>
    </w:div>
    <w:div w:id="1058746341">
      <w:bodyDiv w:val="1"/>
      <w:marLeft w:val="0"/>
      <w:marRight w:val="0"/>
      <w:marTop w:val="0"/>
      <w:marBottom w:val="0"/>
      <w:divBdr>
        <w:top w:val="none" w:sz="0" w:space="0" w:color="auto"/>
        <w:left w:val="none" w:sz="0" w:space="0" w:color="auto"/>
        <w:bottom w:val="none" w:sz="0" w:space="0" w:color="auto"/>
        <w:right w:val="none" w:sz="0" w:space="0" w:color="auto"/>
      </w:divBdr>
    </w:div>
    <w:div w:id="1064986953">
      <w:bodyDiv w:val="1"/>
      <w:marLeft w:val="0"/>
      <w:marRight w:val="0"/>
      <w:marTop w:val="0"/>
      <w:marBottom w:val="0"/>
      <w:divBdr>
        <w:top w:val="none" w:sz="0" w:space="0" w:color="auto"/>
        <w:left w:val="none" w:sz="0" w:space="0" w:color="auto"/>
        <w:bottom w:val="none" w:sz="0" w:space="0" w:color="auto"/>
        <w:right w:val="none" w:sz="0" w:space="0" w:color="auto"/>
      </w:divBdr>
    </w:div>
    <w:div w:id="1068042803">
      <w:bodyDiv w:val="1"/>
      <w:marLeft w:val="0"/>
      <w:marRight w:val="0"/>
      <w:marTop w:val="0"/>
      <w:marBottom w:val="0"/>
      <w:divBdr>
        <w:top w:val="none" w:sz="0" w:space="0" w:color="auto"/>
        <w:left w:val="none" w:sz="0" w:space="0" w:color="auto"/>
        <w:bottom w:val="none" w:sz="0" w:space="0" w:color="auto"/>
        <w:right w:val="none" w:sz="0" w:space="0" w:color="auto"/>
      </w:divBdr>
      <w:divsChild>
        <w:div w:id="318585478">
          <w:marLeft w:val="480"/>
          <w:marRight w:val="0"/>
          <w:marTop w:val="0"/>
          <w:marBottom w:val="0"/>
          <w:divBdr>
            <w:top w:val="none" w:sz="0" w:space="0" w:color="auto"/>
            <w:left w:val="none" w:sz="0" w:space="0" w:color="auto"/>
            <w:bottom w:val="none" w:sz="0" w:space="0" w:color="auto"/>
            <w:right w:val="none" w:sz="0" w:space="0" w:color="auto"/>
          </w:divBdr>
        </w:div>
        <w:div w:id="326130437">
          <w:marLeft w:val="480"/>
          <w:marRight w:val="0"/>
          <w:marTop w:val="0"/>
          <w:marBottom w:val="0"/>
          <w:divBdr>
            <w:top w:val="none" w:sz="0" w:space="0" w:color="auto"/>
            <w:left w:val="none" w:sz="0" w:space="0" w:color="auto"/>
            <w:bottom w:val="none" w:sz="0" w:space="0" w:color="auto"/>
            <w:right w:val="none" w:sz="0" w:space="0" w:color="auto"/>
          </w:divBdr>
        </w:div>
        <w:div w:id="641270289">
          <w:marLeft w:val="480"/>
          <w:marRight w:val="0"/>
          <w:marTop w:val="0"/>
          <w:marBottom w:val="0"/>
          <w:divBdr>
            <w:top w:val="none" w:sz="0" w:space="0" w:color="auto"/>
            <w:left w:val="none" w:sz="0" w:space="0" w:color="auto"/>
            <w:bottom w:val="none" w:sz="0" w:space="0" w:color="auto"/>
            <w:right w:val="none" w:sz="0" w:space="0" w:color="auto"/>
          </w:divBdr>
        </w:div>
        <w:div w:id="682440339">
          <w:marLeft w:val="480"/>
          <w:marRight w:val="0"/>
          <w:marTop w:val="0"/>
          <w:marBottom w:val="0"/>
          <w:divBdr>
            <w:top w:val="none" w:sz="0" w:space="0" w:color="auto"/>
            <w:left w:val="none" w:sz="0" w:space="0" w:color="auto"/>
            <w:bottom w:val="none" w:sz="0" w:space="0" w:color="auto"/>
            <w:right w:val="none" w:sz="0" w:space="0" w:color="auto"/>
          </w:divBdr>
        </w:div>
        <w:div w:id="743917040">
          <w:marLeft w:val="480"/>
          <w:marRight w:val="0"/>
          <w:marTop w:val="0"/>
          <w:marBottom w:val="0"/>
          <w:divBdr>
            <w:top w:val="none" w:sz="0" w:space="0" w:color="auto"/>
            <w:left w:val="none" w:sz="0" w:space="0" w:color="auto"/>
            <w:bottom w:val="none" w:sz="0" w:space="0" w:color="auto"/>
            <w:right w:val="none" w:sz="0" w:space="0" w:color="auto"/>
          </w:divBdr>
        </w:div>
        <w:div w:id="781876221">
          <w:marLeft w:val="480"/>
          <w:marRight w:val="0"/>
          <w:marTop w:val="0"/>
          <w:marBottom w:val="0"/>
          <w:divBdr>
            <w:top w:val="none" w:sz="0" w:space="0" w:color="auto"/>
            <w:left w:val="none" w:sz="0" w:space="0" w:color="auto"/>
            <w:bottom w:val="none" w:sz="0" w:space="0" w:color="auto"/>
            <w:right w:val="none" w:sz="0" w:space="0" w:color="auto"/>
          </w:divBdr>
        </w:div>
        <w:div w:id="901521643">
          <w:marLeft w:val="480"/>
          <w:marRight w:val="0"/>
          <w:marTop w:val="0"/>
          <w:marBottom w:val="0"/>
          <w:divBdr>
            <w:top w:val="none" w:sz="0" w:space="0" w:color="auto"/>
            <w:left w:val="none" w:sz="0" w:space="0" w:color="auto"/>
            <w:bottom w:val="none" w:sz="0" w:space="0" w:color="auto"/>
            <w:right w:val="none" w:sz="0" w:space="0" w:color="auto"/>
          </w:divBdr>
        </w:div>
        <w:div w:id="1063867087">
          <w:marLeft w:val="480"/>
          <w:marRight w:val="0"/>
          <w:marTop w:val="0"/>
          <w:marBottom w:val="0"/>
          <w:divBdr>
            <w:top w:val="none" w:sz="0" w:space="0" w:color="auto"/>
            <w:left w:val="none" w:sz="0" w:space="0" w:color="auto"/>
            <w:bottom w:val="none" w:sz="0" w:space="0" w:color="auto"/>
            <w:right w:val="none" w:sz="0" w:space="0" w:color="auto"/>
          </w:divBdr>
        </w:div>
        <w:div w:id="1076636623">
          <w:marLeft w:val="480"/>
          <w:marRight w:val="0"/>
          <w:marTop w:val="0"/>
          <w:marBottom w:val="0"/>
          <w:divBdr>
            <w:top w:val="none" w:sz="0" w:space="0" w:color="auto"/>
            <w:left w:val="none" w:sz="0" w:space="0" w:color="auto"/>
            <w:bottom w:val="none" w:sz="0" w:space="0" w:color="auto"/>
            <w:right w:val="none" w:sz="0" w:space="0" w:color="auto"/>
          </w:divBdr>
        </w:div>
        <w:div w:id="1114592049">
          <w:marLeft w:val="480"/>
          <w:marRight w:val="0"/>
          <w:marTop w:val="0"/>
          <w:marBottom w:val="0"/>
          <w:divBdr>
            <w:top w:val="none" w:sz="0" w:space="0" w:color="auto"/>
            <w:left w:val="none" w:sz="0" w:space="0" w:color="auto"/>
            <w:bottom w:val="none" w:sz="0" w:space="0" w:color="auto"/>
            <w:right w:val="none" w:sz="0" w:space="0" w:color="auto"/>
          </w:divBdr>
        </w:div>
        <w:div w:id="1178160527">
          <w:marLeft w:val="480"/>
          <w:marRight w:val="0"/>
          <w:marTop w:val="0"/>
          <w:marBottom w:val="0"/>
          <w:divBdr>
            <w:top w:val="none" w:sz="0" w:space="0" w:color="auto"/>
            <w:left w:val="none" w:sz="0" w:space="0" w:color="auto"/>
            <w:bottom w:val="none" w:sz="0" w:space="0" w:color="auto"/>
            <w:right w:val="none" w:sz="0" w:space="0" w:color="auto"/>
          </w:divBdr>
        </w:div>
        <w:div w:id="1295334359">
          <w:marLeft w:val="480"/>
          <w:marRight w:val="0"/>
          <w:marTop w:val="0"/>
          <w:marBottom w:val="0"/>
          <w:divBdr>
            <w:top w:val="none" w:sz="0" w:space="0" w:color="auto"/>
            <w:left w:val="none" w:sz="0" w:space="0" w:color="auto"/>
            <w:bottom w:val="none" w:sz="0" w:space="0" w:color="auto"/>
            <w:right w:val="none" w:sz="0" w:space="0" w:color="auto"/>
          </w:divBdr>
        </w:div>
        <w:div w:id="1526139794">
          <w:marLeft w:val="480"/>
          <w:marRight w:val="0"/>
          <w:marTop w:val="0"/>
          <w:marBottom w:val="0"/>
          <w:divBdr>
            <w:top w:val="none" w:sz="0" w:space="0" w:color="auto"/>
            <w:left w:val="none" w:sz="0" w:space="0" w:color="auto"/>
            <w:bottom w:val="none" w:sz="0" w:space="0" w:color="auto"/>
            <w:right w:val="none" w:sz="0" w:space="0" w:color="auto"/>
          </w:divBdr>
        </w:div>
        <w:div w:id="1776442569">
          <w:marLeft w:val="480"/>
          <w:marRight w:val="0"/>
          <w:marTop w:val="0"/>
          <w:marBottom w:val="0"/>
          <w:divBdr>
            <w:top w:val="none" w:sz="0" w:space="0" w:color="auto"/>
            <w:left w:val="none" w:sz="0" w:space="0" w:color="auto"/>
            <w:bottom w:val="none" w:sz="0" w:space="0" w:color="auto"/>
            <w:right w:val="none" w:sz="0" w:space="0" w:color="auto"/>
          </w:divBdr>
        </w:div>
        <w:div w:id="1876768830">
          <w:marLeft w:val="480"/>
          <w:marRight w:val="0"/>
          <w:marTop w:val="0"/>
          <w:marBottom w:val="0"/>
          <w:divBdr>
            <w:top w:val="none" w:sz="0" w:space="0" w:color="auto"/>
            <w:left w:val="none" w:sz="0" w:space="0" w:color="auto"/>
            <w:bottom w:val="none" w:sz="0" w:space="0" w:color="auto"/>
            <w:right w:val="none" w:sz="0" w:space="0" w:color="auto"/>
          </w:divBdr>
        </w:div>
        <w:div w:id="2109960738">
          <w:marLeft w:val="480"/>
          <w:marRight w:val="0"/>
          <w:marTop w:val="0"/>
          <w:marBottom w:val="0"/>
          <w:divBdr>
            <w:top w:val="none" w:sz="0" w:space="0" w:color="auto"/>
            <w:left w:val="none" w:sz="0" w:space="0" w:color="auto"/>
            <w:bottom w:val="none" w:sz="0" w:space="0" w:color="auto"/>
            <w:right w:val="none" w:sz="0" w:space="0" w:color="auto"/>
          </w:divBdr>
        </w:div>
      </w:divsChild>
    </w:div>
    <w:div w:id="1070273192">
      <w:bodyDiv w:val="1"/>
      <w:marLeft w:val="0"/>
      <w:marRight w:val="0"/>
      <w:marTop w:val="0"/>
      <w:marBottom w:val="0"/>
      <w:divBdr>
        <w:top w:val="none" w:sz="0" w:space="0" w:color="auto"/>
        <w:left w:val="none" w:sz="0" w:space="0" w:color="auto"/>
        <w:bottom w:val="none" w:sz="0" w:space="0" w:color="auto"/>
        <w:right w:val="none" w:sz="0" w:space="0" w:color="auto"/>
      </w:divBdr>
    </w:div>
    <w:div w:id="1074399450">
      <w:bodyDiv w:val="1"/>
      <w:marLeft w:val="0"/>
      <w:marRight w:val="0"/>
      <w:marTop w:val="0"/>
      <w:marBottom w:val="0"/>
      <w:divBdr>
        <w:top w:val="none" w:sz="0" w:space="0" w:color="auto"/>
        <w:left w:val="none" w:sz="0" w:space="0" w:color="auto"/>
        <w:bottom w:val="none" w:sz="0" w:space="0" w:color="auto"/>
        <w:right w:val="none" w:sz="0" w:space="0" w:color="auto"/>
      </w:divBdr>
    </w:div>
    <w:div w:id="1077635634">
      <w:bodyDiv w:val="1"/>
      <w:marLeft w:val="0"/>
      <w:marRight w:val="0"/>
      <w:marTop w:val="0"/>
      <w:marBottom w:val="0"/>
      <w:divBdr>
        <w:top w:val="none" w:sz="0" w:space="0" w:color="auto"/>
        <w:left w:val="none" w:sz="0" w:space="0" w:color="auto"/>
        <w:bottom w:val="none" w:sz="0" w:space="0" w:color="auto"/>
        <w:right w:val="none" w:sz="0" w:space="0" w:color="auto"/>
      </w:divBdr>
    </w:div>
    <w:div w:id="1082724484">
      <w:bodyDiv w:val="1"/>
      <w:marLeft w:val="0"/>
      <w:marRight w:val="0"/>
      <w:marTop w:val="0"/>
      <w:marBottom w:val="0"/>
      <w:divBdr>
        <w:top w:val="none" w:sz="0" w:space="0" w:color="auto"/>
        <w:left w:val="none" w:sz="0" w:space="0" w:color="auto"/>
        <w:bottom w:val="none" w:sz="0" w:space="0" w:color="auto"/>
        <w:right w:val="none" w:sz="0" w:space="0" w:color="auto"/>
      </w:divBdr>
    </w:div>
    <w:div w:id="1084108265">
      <w:bodyDiv w:val="1"/>
      <w:marLeft w:val="0"/>
      <w:marRight w:val="0"/>
      <w:marTop w:val="0"/>
      <w:marBottom w:val="0"/>
      <w:divBdr>
        <w:top w:val="none" w:sz="0" w:space="0" w:color="auto"/>
        <w:left w:val="none" w:sz="0" w:space="0" w:color="auto"/>
        <w:bottom w:val="none" w:sz="0" w:space="0" w:color="auto"/>
        <w:right w:val="none" w:sz="0" w:space="0" w:color="auto"/>
      </w:divBdr>
    </w:div>
    <w:div w:id="1085229672">
      <w:bodyDiv w:val="1"/>
      <w:marLeft w:val="0"/>
      <w:marRight w:val="0"/>
      <w:marTop w:val="0"/>
      <w:marBottom w:val="0"/>
      <w:divBdr>
        <w:top w:val="none" w:sz="0" w:space="0" w:color="auto"/>
        <w:left w:val="none" w:sz="0" w:space="0" w:color="auto"/>
        <w:bottom w:val="none" w:sz="0" w:space="0" w:color="auto"/>
        <w:right w:val="none" w:sz="0" w:space="0" w:color="auto"/>
      </w:divBdr>
    </w:div>
    <w:div w:id="1086000665">
      <w:bodyDiv w:val="1"/>
      <w:marLeft w:val="0"/>
      <w:marRight w:val="0"/>
      <w:marTop w:val="0"/>
      <w:marBottom w:val="0"/>
      <w:divBdr>
        <w:top w:val="none" w:sz="0" w:space="0" w:color="auto"/>
        <w:left w:val="none" w:sz="0" w:space="0" w:color="auto"/>
        <w:bottom w:val="none" w:sz="0" w:space="0" w:color="auto"/>
        <w:right w:val="none" w:sz="0" w:space="0" w:color="auto"/>
      </w:divBdr>
    </w:div>
    <w:div w:id="1096825796">
      <w:bodyDiv w:val="1"/>
      <w:marLeft w:val="0"/>
      <w:marRight w:val="0"/>
      <w:marTop w:val="0"/>
      <w:marBottom w:val="0"/>
      <w:divBdr>
        <w:top w:val="none" w:sz="0" w:space="0" w:color="auto"/>
        <w:left w:val="none" w:sz="0" w:space="0" w:color="auto"/>
        <w:bottom w:val="none" w:sz="0" w:space="0" w:color="auto"/>
        <w:right w:val="none" w:sz="0" w:space="0" w:color="auto"/>
      </w:divBdr>
    </w:div>
    <w:div w:id="1103304273">
      <w:bodyDiv w:val="1"/>
      <w:marLeft w:val="0"/>
      <w:marRight w:val="0"/>
      <w:marTop w:val="0"/>
      <w:marBottom w:val="0"/>
      <w:divBdr>
        <w:top w:val="none" w:sz="0" w:space="0" w:color="auto"/>
        <w:left w:val="none" w:sz="0" w:space="0" w:color="auto"/>
        <w:bottom w:val="none" w:sz="0" w:space="0" w:color="auto"/>
        <w:right w:val="none" w:sz="0" w:space="0" w:color="auto"/>
      </w:divBdr>
    </w:div>
    <w:div w:id="1104228200">
      <w:bodyDiv w:val="1"/>
      <w:marLeft w:val="0"/>
      <w:marRight w:val="0"/>
      <w:marTop w:val="0"/>
      <w:marBottom w:val="0"/>
      <w:divBdr>
        <w:top w:val="none" w:sz="0" w:space="0" w:color="auto"/>
        <w:left w:val="none" w:sz="0" w:space="0" w:color="auto"/>
        <w:bottom w:val="none" w:sz="0" w:space="0" w:color="auto"/>
        <w:right w:val="none" w:sz="0" w:space="0" w:color="auto"/>
      </w:divBdr>
    </w:div>
    <w:div w:id="1107775739">
      <w:bodyDiv w:val="1"/>
      <w:marLeft w:val="0"/>
      <w:marRight w:val="0"/>
      <w:marTop w:val="0"/>
      <w:marBottom w:val="0"/>
      <w:divBdr>
        <w:top w:val="none" w:sz="0" w:space="0" w:color="auto"/>
        <w:left w:val="none" w:sz="0" w:space="0" w:color="auto"/>
        <w:bottom w:val="none" w:sz="0" w:space="0" w:color="auto"/>
        <w:right w:val="none" w:sz="0" w:space="0" w:color="auto"/>
      </w:divBdr>
    </w:div>
    <w:div w:id="1108281008">
      <w:bodyDiv w:val="1"/>
      <w:marLeft w:val="0"/>
      <w:marRight w:val="0"/>
      <w:marTop w:val="0"/>
      <w:marBottom w:val="0"/>
      <w:divBdr>
        <w:top w:val="none" w:sz="0" w:space="0" w:color="auto"/>
        <w:left w:val="none" w:sz="0" w:space="0" w:color="auto"/>
        <w:bottom w:val="none" w:sz="0" w:space="0" w:color="auto"/>
        <w:right w:val="none" w:sz="0" w:space="0" w:color="auto"/>
      </w:divBdr>
    </w:div>
    <w:div w:id="1111440591">
      <w:bodyDiv w:val="1"/>
      <w:marLeft w:val="0"/>
      <w:marRight w:val="0"/>
      <w:marTop w:val="0"/>
      <w:marBottom w:val="0"/>
      <w:divBdr>
        <w:top w:val="none" w:sz="0" w:space="0" w:color="auto"/>
        <w:left w:val="none" w:sz="0" w:space="0" w:color="auto"/>
        <w:bottom w:val="none" w:sz="0" w:space="0" w:color="auto"/>
        <w:right w:val="none" w:sz="0" w:space="0" w:color="auto"/>
      </w:divBdr>
    </w:div>
    <w:div w:id="1111629921">
      <w:bodyDiv w:val="1"/>
      <w:marLeft w:val="0"/>
      <w:marRight w:val="0"/>
      <w:marTop w:val="0"/>
      <w:marBottom w:val="0"/>
      <w:divBdr>
        <w:top w:val="none" w:sz="0" w:space="0" w:color="auto"/>
        <w:left w:val="none" w:sz="0" w:space="0" w:color="auto"/>
        <w:bottom w:val="none" w:sz="0" w:space="0" w:color="auto"/>
        <w:right w:val="none" w:sz="0" w:space="0" w:color="auto"/>
      </w:divBdr>
    </w:div>
    <w:div w:id="1113135968">
      <w:bodyDiv w:val="1"/>
      <w:marLeft w:val="0"/>
      <w:marRight w:val="0"/>
      <w:marTop w:val="0"/>
      <w:marBottom w:val="0"/>
      <w:divBdr>
        <w:top w:val="none" w:sz="0" w:space="0" w:color="auto"/>
        <w:left w:val="none" w:sz="0" w:space="0" w:color="auto"/>
        <w:bottom w:val="none" w:sz="0" w:space="0" w:color="auto"/>
        <w:right w:val="none" w:sz="0" w:space="0" w:color="auto"/>
      </w:divBdr>
    </w:div>
    <w:div w:id="1114255353">
      <w:bodyDiv w:val="1"/>
      <w:marLeft w:val="0"/>
      <w:marRight w:val="0"/>
      <w:marTop w:val="0"/>
      <w:marBottom w:val="0"/>
      <w:divBdr>
        <w:top w:val="none" w:sz="0" w:space="0" w:color="auto"/>
        <w:left w:val="none" w:sz="0" w:space="0" w:color="auto"/>
        <w:bottom w:val="none" w:sz="0" w:space="0" w:color="auto"/>
        <w:right w:val="none" w:sz="0" w:space="0" w:color="auto"/>
      </w:divBdr>
    </w:div>
    <w:div w:id="1116950267">
      <w:bodyDiv w:val="1"/>
      <w:marLeft w:val="0"/>
      <w:marRight w:val="0"/>
      <w:marTop w:val="0"/>
      <w:marBottom w:val="0"/>
      <w:divBdr>
        <w:top w:val="none" w:sz="0" w:space="0" w:color="auto"/>
        <w:left w:val="none" w:sz="0" w:space="0" w:color="auto"/>
        <w:bottom w:val="none" w:sz="0" w:space="0" w:color="auto"/>
        <w:right w:val="none" w:sz="0" w:space="0" w:color="auto"/>
      </w:divBdr>
    </w:div>
    <w:div w:id="1121649580">
      <w:bodyDiv w:val="1"/>
      <w:marLeft w:val="0"/>
      <w:marRight w:val="0"/>
      <w:marTop w:val="0"/>
      <w:marBottom w:val="0"/>
      <w:divBdr>
        <w:top w:val="none" w:sz="0" w:space="0" w:color="auto"/>
        <w:left w:val="none" w:sz="0" w:space="0" w:color="auto"/>
        <w:bottom w:val="none" w:sz="0" w:space="0" w:color="auto"/>
        <w:right w:val="none" w:sz="0" w:space="0" w:color="auto"/>
      </w:divBdr>
      <w:divsChild>
        <w:div w:id="7752836">
          <w:marLeft w:val="480"/>
          <w:marRight w:val="0"/>
          <w:marTop w:val="0"/>
          <w:marBottom w:val="0"/>
          <w:divBdr>
            <w:top w:val="none" w:sz="0" w:space="0" w:color="auto"/>
            <w:left w:val="none" w:sz="0" w:space="0" w:color="auto"/>
            <w:bottom w:val="none" w:sz="0" w:space="0" w:color="auto"/>
            <w:right w:val="none" w:sz="0" w:space="0" w:color="auto"/>
          </w:divBdr>
        </w:div>
        <w:div w:id="185102073">
          <w:marLeft w:val="480"/>
          <w:marRight w:val="0"/>
          <w:marTop w:val="0"/>
          <w:marBottom w:val="0"/>
          <w:divBdr>
            <w:top w:val="none" w:sz="0" w:space="0" w:color="auto"/>
            <w:left w:val="none" w:sz="0" w:space="0" w:color="auto"/>
            <w:bottom w:val="none" w:sz="0" w:space="0" w:color="auto"/>
            <w:right w:val="none" w:sz="0" w:space="0" w:color="auto"/>
          </w:divBdr>
        </w:div>
        <w:div w:id="225188249">
          <w:marLeft w:val="480"/>
          <w:marRight w:val="0"/>
          <w:marTop w:val="0"/>
          <w:marBottom w:val="0"/>
          <w:divBdr>
            <w:top w:val="none" w:sz="0" w:space="0" w:color="auto"/>
            <w:left w:val="none" w:sz="0" w:space="0" w:color="auto"/>
            <w:bottom w:val="none" w:sz="0" w:space="0" w:color="auto"/>
            <w:right w:val="none" w:sz="0" w:space="0" w:color="auto"/>
          </w:divBdr>
        </w:div>
        <w:div w:id="344095541">
          <w:marLeft w:val="480"/>
          <w:marRight w:val="0"/>
          <w:marTop w:val="0"/>
          <w:marBottom w:val="0"/>
          <w:divBdr>
            <w:top w:val="none" w:sz="0" w:space="0" w:color="auto"/>
            <w:left w:val="none" w:sz="0" w:space="0" w:color="auto"/>
            <w:bottom w:val="none" w:sz="0" w:space="0" w:color="auto"/>
            <w:right w:val="none" w:sz="0" w:space="0" w:color="auto"/>
          </w:divBdr>
        </w:div>
        <w:div w:id="602035357">
          <w:marLeft w:val="480"/>
          <w:marRight w:val="0"/>
          <w:marTop w:val="0"/>
          <w:marBottom w:val="0"/>
          <w:divBdr>
            <w:top w:val="none" w:sz="0" w:space="0" w:color="auto"/>
            <w:left w:val="none" w:sz="0" w:space="0" w:color="auto"/>
            <w:bottom w:val="none" w:sz="0" w:space="0" w:color="auto"/>
            <w:right w:val="none" w:sz="0" w:space="0" w:color="auto"/>
          </w:divBdr>
        </w:div>
        <w:div w:id="617378373">
          <w:marLeft w:val="480"/>
          <w:marRight w:val="0"/>
          <w:marTop w:val="0"/>
          <w:marBottom w:val="0"/>
          <w:divBdr>
            <w:top w:val="none" w:sz="0" w:space="0" w:color="auto"/>
            <w:left w:val="none" w:sz="0" w:space="0" w:color="auto"/>
            <w:bottom w:val="none" w:sz="0" w:space="0" w:color="auto"/>
            <w:right w:val="none" w:sz="0" w:space="0" w:color="auto"/>
          </w:divBdr>
        </w:div>
        <w:div w:id="841312536">
          <w:marLeft w:val="480"/>
          <w:marRight w:val="0"/>
          <w:marTop w:val="0"/>
          <w:marBottom w:val="0"/>
          <w:divBdr>
            <w:top w:val="none" w:sz="0" w:space="0" w:color="auto"/>
            <w:left w:val="none" w:sz="0" w:space="0" w:color="auto"/>
            <w:bottom w:val="none" w:sz="0" w:space="0" w:color="auto"/>
            <w:right w:val="none" w:sz="0" w:space="0" w:color="auto"/>
          </w:divBdr>
        </w:div>
        <w:div w:id="977104535">
          <w:marLeft w:val="480"/>
          <w:marRight w:val="0"/>
          <w:marTop w:val="0"/>
          <w:marBottom w:val="0"/>
          <w:divBdr>
            <w:top w:val="none" w:sz="0" w:space="0" w:color="auto"/>
            <w:left w:val="none" w:sz="0" w:space="0" w:color="auto"/>
            <w:bottom w:val="none" w:sz="0" w:space="0" w:color="auto"/>
            <w:right w:val="none" w:sz="0" w:space="0" w:color="auto"/>
          </w:divBdr>
        </w:div>
        <w:div w:id="1315525882">
          <w:marLeft w:val="480"/>
          <w:marRight w:val="0"/>
          <w:marTop w:val="0"/>
          <w:marBottom w:val="0"/>
          <w:divBdr>
            <w:top w:val="none" w:sz="0" w:space="0" w:color="auto"/>
            <w:left w:val="none" w:sz="0" w:space="0" w:color="auto"/>
            <w:bottom w:val="none" w:sz="0" w:space="0" w:color="auto"/>
            <w:right w:val="none" w:sz="0" w:space="0" w:color="auto"/>
          </w:divBdr>
        </w:div>
        <w:div w:id="1484158627">
          <w:marLeft w:val="480"/>
          <w:marRight w:val="0"/>
          <w:marTop w:val="0"/>
          <w:marBottom w:val="0"/>
          <w:divBdr>
            <w:top w:val="none" w:sz="0" w:space="0" w:color="auto"/>
            <w:left w:val="none" w:sz="0" w:space="0" w:color="auto"/>
            <w:bottom w:val="none" w:sz="0" w:space="0" w:color="auto"/>
            <w:right w:val="none" w:sz="0" w:space="0" w:color="auto"/>
          </w:divBdr>
        </w:div>
        <w:div w:id="1499076820">
          <w:marLeft w:val="480"/>
          <w:marRight w:val="0"/>
          <w:marTop w:val="0"/>
          <w:marBottom w:val="0"/>
          <w:divBdr>
            <w:top w:val="none" w:sz="0" w:space="0" w:color="auto"/>
            <w:left w:val="none" w:sz="0" w:space="0" w:color="auto"/>
            <w:bottom w:val="none" w:sz="0" w:space="0" w:color="auto"/>
            <w:right w:val="none" w:sz="0" w:space="0" w:color="auto"/>
          </w:divBdr>
        </w:div>
        <w:div w:id="1550606753">
          <w:marLeft w:val="480"/>
          <w:marRight w:val="0"/>
          <w:marTop w:val="0"/>
          <w:marBottom w:val="0"/>
          <w:divBdr>
            <w:top w:val="none" w:sz="0" w:space="0" w:color="auto"/>
            <w:left w:val="none" w:sz="0" w:space="0" w:color="auto"/>
            <w:bottom w:val="none" w:sz="0" w:space="0" w:color="auto"/>
            <w:right w:val="none" w:sz="0" w:space="0" w:color="auto"/>
          </w:divBdr>
        </w:div>
        <w:div w:id="1707221199">
          <w:marLeft w:val="480"/>
          <w:marRight w:val="0"/>
          <w:marTop w:val="0"/>
          <w:marBottom w:val="0"/>
          <w:divBdr>
            <w:top w:val="none" w:sz="0" w:space="0" w:color="auto"/>
            <w:left w:val="none" w:sz="0" w:space="0" w:color="auto"/>
            <w:bottom w:val="none" w:sz="0" w:space="0" w:color="auto"/>
            <w:right w:val="none" w:sz="0" w:space="0" w:color="auto"/>
          </w:divBdr>
        </w:div>
        <w:div w:id="1825506243">
          <w:marLeft w:val="480"/>
          <w:marRight w:val="0"/>
          <w:marTop w:val="0"/>
          <w:marBottom w:val="0"/>
          <w:divBdr>
            <w:top w:val="none" w:sz="0" w:space="0" w:color="auto"/>
            <w:left w:val="none" w:sz="0" w:space="0" w:color="auto"/>
            <w:bottom w:val="none" w:sz="0" w:space="0" w:color="auto"/>
            <w:right w:val="none" w:sz="0" w:space="0" w:color="auto"/>
          </w:divBdr>
        </w:div>
        <w:div w:id="2019187360">
          <w:marLeft w:val="480"/>
          <w:marRight w:val="0"/>
          <w:marTop w:val="0"/>
          <w:marBottom w:val="0"/>
          <w:divBdr>
            <w:top w:val="none" w:sz="0" w:space="0" w:color="auto"/>
            <w:left w:val="none" w:sz="0" w:space="0" w:color="auto"/>
            <w:bottom w:val="none" w:sz="0" w:space="0" w:color="auto"/>
            <w:right w:val="none" w:sz="0" w:space="0" w:color="auto"/>
          </w:divBdr>
        </w:div>
      </w:divsChild>
    </w:div>
    <w:div w:id="1130781405">
      <w:bodyDiv w:val="1"/>
      <w:marLeft w:val="0"/>
      <w:marRight w:val="0"/>
      <w:marTop w:val="0"/>
      <w:marBottom w:val="0"/>
      <w:divBdr>
        <w:top w:val="none" w:sz="0" w:space="0" w:color="auto"/>
        <w:left w:val="none" w:sz="0" w:space="0" w:color="auto"/>
        <w:bottom w:val="none" w:sz="0" w:space="0" w:color="auto"/>
        <w:right w:val="none" w:sz="0" w:space="0" w:color="auto"/>
      </w:divBdr>
    </w:div>
    <w:div w:id="1141773621">
      <w:bodyDiv w:val="1"/>
      <w:marLeft w:val="0"/>
      <w:marRight w:val="0"/>
      <w:marTop w:val="0"/>
      <w:marBottom w:val="0"/>
      <w:divBdr>
        <w:top w:val="none" w:sz="0" w:space="0" w:color="auto"/>
        <w:left w:val="none" w:sz="0" w:space="0" w:color="auto"/>
        <w:bottom w:val="none" w:sz="0" w:space="0" w:color="auto"/>
        <w:right w:val="none" w:sz="0" w:space="0" w:color="auto"/>
      </w:divBdr>
    </w:div>
    <w:div w:id="1149324475">
      <w:bodyDiv w:val="1"/>
      <w:marLeft w:val="0"/>
      <w:marRight w:val="0"/>
      <w:marTop w:val="0"/>
      <w:marBottom w:val="0"/>
      <w:divBdr>
        <w:top w:val="none" w:sz="0" w:space="0" w:color="auto"/>
        <w:left w:val="none" w:sz="0" w:space="0" w:color="auto"/>
        <w:bottom w:val="none" w:sz="0" w:space="0" w:color="auto"/>
        <w:right w:val="none" w:sz="0" w:space="0" w:color="auto"/>
      </w:divBdr>
    </w:div>
    <w:div w:id="1154372201">
      <w:bodyDiv w:val="1"/>
      <w:marLeft w:val="0"/>
      <w:marRight w:val="0"/>
      <w:marTop w:val="0"/>
      <w:marBottom w:val="0"/>
      <w:divBdr>
        <w:top w:val="none" w:sz="0" w:space="0" w:color="auto"/>
        <w:left w:val="none" w:sz="0" w:space="0" w:color="auto"/>
        <w:bottom w:val="none" w:sz="0" w:space="0" w:color="auto"/>
        <w:right w:val="none" w:sz="0" w:space="0" w:color="auto"/>
      </w:divBdr>
    </w:div>
    <w:div w:id="1156141985">
      <w:bodyDiv w:val="1"/>
      <w:marLeft w:val="0"/>
      <w:marRight w:val="0"/>
      <w:marTop w:val="0"/>
      <w:marBottom w:val="0"/>
      <w:divBdr>
        <w:top w:val="none" w:sz="0" w:space="0" w:color="auto"/>
        <w:left w:val="none" w:sz="0" w:space="0" w:color="auto"/>
        <w:bottom w:val="none" w:sz="0" w:space="0" w:color="auto"/>
        <w:right w:val="none" w:sz="0" w:space="0" w:color="auto"/>
      </w:divBdr>
      <w:divsChild>
        <w:div w:id="84764450">
          <w:marLeft w:val="480"/>
          <w:marRight w:val="0"/>
          <w:marTop w:val="0"/>
          <w:marBottom w:val="0"/>
          <w:divBdr>
            <w:top w:val="none" w:sz="0" w:space="0" w:color="auto"/>
            <w:left w:val="none" w:sz="0" w:space="0" w:color="auto"/>
            <w:bottom w:val="none" w:sz="0" w:space="0" w:color="auto"/>
            <w:right w:val="none" w:sz="0" w:space="0" w:color="auto"/>
          </w:divBdr>
        </w:div>
        <w:div w:id="208033794">
          <w:marLeft w:val="480"/>
          <w:marRight w:val="0"/>
          <w:marTop w:val="0"/>
          <w:marBottom w:val="0"/>
          <w:divBdr>
            <w:top w:val="none" w:sz="0" w:space="0" w:color="auto"/>
            <w:left w:val="none" w:sz="0" w:space="0" w:color="auto"/>
            <w:bottom w:val="none" w:sz="0" w:space="0" w:color="auto"/>
            <w:right w:val="none" w:sz="0" w:space="0" w:color="auto"/>
          </w:divBdr>
        </w:div>
        <w:div w:id="566112391">
          <w:marLeft w:val="480"/>
          <w:marRight w:val="0"/>
          <w:marTop w:val="0"/>
          <w:marBottom w:val="0"/>
          <w:divBdr>
            <w:top w:val="none" w:sz="0" w:space="0" w:color="auto"/>
            <w:left w:val="none" w:sz="0" w:space="0" w:color="auto"/>
            <w:bottom w:val="none" w:sz="0" w:space="0" w:color="auto"/>
            <w:right w:val="none" w:sz="0" w:space="0" w:color="auto"/>
          </w:divBdr>
        </w:div>
        <w:div w:id="670454004">
          <w:marLeft w:val="480"/>
          <w:marRight w:val="0"/>
          <w:marTop w:val="0"/>
          <w:marBottom w:val="0"/>
          <w:divBdr>
            <w:top w:val="none" w:sz="0" w:space="0" w:color="auto"/>
            <w:left w:val="none" w:sz="0" w:space="0" w:color="auto"/>
            <w:bottom w:val="none" w:sz="0" w:space="0" w:color="auto"/>
            <w:right w:val="none" w:sz="0" w:space="0" w:color="auto"/>
          </w:divBdr>
        </w:div>
        <w:div w:id="730736768">
          <w:marLeft w:val="480"/>
          <w:marRight w:val="0"/>
          <w:marTop w:val="0"/>
          <w:marBottom w:val="0"/>
          <w:divBdr>
            <w:top w:val="none" w:sz="0" w:space="0" w:color="auto"/>
            <w:left w:val="none" w:sz="0" w:space="0" w:color="auto"/>
            <w:bottom w:val="none" w:sz="0" w:space="0" w:color="auto"/>
            <w:right w:val="none" w:sz="0" w:space="0" w:color="auto"/>
          </w:divBdr>
        </w:div>
        <w:div w:id="801777224">
          <w:marLeft w:val="480"/>
          <w:marRight w:val="0"/>
          <w:marTop w:val="0"/>
          <w:marBottom w:val="0"/>
          <w:divBdr>
            <w:top w:val="none" w:sz="0" w:space="0" w:color="auto"/>
            <w:left w:val="none" w:sz="0" w:space="0" w:color="auto"/>
            <w:bottom w:val="none" w:sz="0" w:space="0" w:color="auto"/>
            <w:right w:val="none" w:sz="0" w:space="0" w:color="auto"/>
          </w:divBdr>
        </w:div>
        <w:div w:id="841357262">
          <w:marLeft w:val="480"/>
          <w:marRight w:val="0"/>
          <w:marTop w:val="0"/>
          <w:marBottom w:val="0"/>
          <w:divBdr>
            <w:top w:val="none" w:sz="0" w:space="0" w:color="auto"/>
            <w:left w:val="none" w:sz="0" w:space="0" w:color="auto"/>
            <w:bottom w:val="none" w:sz="0" w:space="0" w:color="auto"/>
            <w:right w:val="none" w:sz="0" w:space="0" w:color="auto"/>
          </w:divBdr>
        </w:div>
        <w:div w:id="878710813">
          <w:marLeft w:val="480"/>
          <w:marRight w:val="0"/>
          <w:marTop w:val="0"/>
          <w:marBottom w:val="0"/>
          <w:divBdr>
            <w:top w:val="none" w:sz="0" w:space="0" w:color="auto"/>
            <w:left w:val="none" w:sz="0" w:space="0" w:color="auto"/>
            <w:bottom w:val="none" w:sz="0" w:space="0" w:color="auto"/>
            <w:right w:val="none" w:sz="0" w:space="0" w:color="auto"/>
          </w:divBdr>
        </w:div>
        <w:div w:id="939483424">
          <w:marLeft w:val="480"/>
          <w:marRight w:val="0"/>
          <w:marTop w:val="0"/>
          <w:marBottom w:val="0"/>
          <w:divBdr>
            <w:top w:val="none" w:sz="0" w:space="0" w:color="auto"/>
            <w:left w:val="none" w:sz="0" w:space="0" w:color="auto"/>
            <w:bottom w:val="none" w:sz="0" w:space="0" w:color="auto"/>
            <w:right w:val="none" w:sz="0" w:space="0" w:color="auto"/>
          </w:divBdr>
        </w:div>
        <w:div w:id="955139625">
          <w:marLeft w:val="480"/>
          <w:marRight w:val="0"/>
          <w:marTop w:val="0"/>
          <w:marBottom w:val="0"/>
          <w:divBdr>
            <w:top w:val="none" w:sz="0" w:space="0" w:color="auto"/>
            <w:left w:val="none" w:sz="0" w:space="0" w:color="auto"/>
            <w:bottom w:val="none" w:sz="0" w:space="0" w:color="auto"/>
            <w:right w:val="none" w:sz="0" w:space="0" w:color="auto"/>
          </w:divBdr>
        </w:div>
        <w:div w:id="968512169">
          <w:marLeft w:val="480"/>
          <w:marRight w:val="0"/>
          <w:marTop w:val="0"/>
          <w:marBottom w:val="0"/>
          <w:divBdr>
            <w:top w:val="none" w:sz="0" w:space="0" w:color="auto"/>
            <w:left w:val="none" w:sz="0" w:space="0" w:color="auto"/>
            <w:bottom w:val="none" w:sz="0" w:space="0" w:color="auto"/>
            <w:right w:val="none" w:sz="0" w:space="0" w:color="auto"/>
          </w:divBdr>
        </w:div>
        <w:div w:id="1172337986">
          <w:marLeft w:val="480"/>
          <w:marRight w:val="0"/>
          <w:marTop w:val="0"/>
          <w:marBottom w:val="0"/>
          <w:divBdr>
            <w:top w:val="none" w:sz="0" w:space="0" w:color="auto"/>
            <w:left w:val="none" w:sz="0" w:space="0" w:color="auto"/>
            <w:bottom w:val="none" w:sz="0" w:space="0" w:color="auto"/>
            <w:right w:val="none" w:sz="0" w:space="0" w:color="auto"/>
          </w:divBdr>
        </w:div>
        <w:div w:id="1238513250">
          <w:marLeft w:val="480"/>
          <w:marRight w:val="0"/>
          <w:marTop w:val="0"/>
          <w:marBottom w:val="0"/>
          <w:divBdr>
            <w:top w:val="none" w:sz="0" w:space="0" w:color="auto"/>
            <w:left w:val="none" w:sz="0" w:space="0" w:color="auto"/>
            <w:bottom w:val="none" w:sz="0" w:space="0" w:color="auto"/>
            <w:right w:val="none" w:sz="0" w:space="0" w:color="auto"/>
          </w:divBdr>
        </w:div>
        <w:div w:id="1336297811">
          <w:marLeft w:val="480"/>
          <w:marRight w:val="0"/>
          <w:marTop w:val="0"/>
          <w:marBottom w:val="0"/>
          <w:divBdr>
            <w:top w:val="none" w:sz="0" w:space="0" w:color="auto"/>
            <w:left w:val="none" w:sz="0" w:space="0" w:color="auto"/>
            <w:bottom w:val="none" w:sz="0" w:space="0" w:color="auto"/>
            <w:right w:val="none" w:sz="0" w:space="0" w:color="auto"/>
          </w:divBdr>
        </w:div>
        <w:div w:id="1463304459">
          <w:marLeft w:val="480"/>
          <w:marRight w:val="0"/>
          <w:marTop w:val="0"/>
          <w:marBottom w:val="0"/>
          <w:divBdr>
            <w:top w:val="none" w:sz="0" w:space="0" w:color="auto"/>
            <w:left w:val="none" w:sz="0" w:space="0" w:color="auto"/>
            <w:bottom w:val="none" w:sz="0" w:space="0" w:color="auto"/>
            <w:right w:val="none" w:sz="0" w:space="0" w:color="auto"/>
          </w:divBdr>
        </w:div>
        <w:div w:id="1576623431">
          <w:marLeft w:val="480"/>
          <w:marRight w:val="0"/>
          <w:marTop w:val="0"/>
          <w:marBottom w:val="0"/>
          <w:divBdr>
            <w:top w:val="none" w:sz="0" w:space="0" w:color="auto"/>
            <w:left w:val="none" w:sz="0" w:space="0" w:color="auto"/>
            <w:bottom w:val="none" w:sz="0" w:space="0" w:color="auto"/>
            <w:right w:val="none" w:sz="0" w:space="0" w:color="auto"/>
          </w:divBdr>
        </w:div>
        <w:div w:id="1596942825">
          <w:marLeft w:val="480"/>
          <w:marRight w:val="0"/>
          <w:marTop w:val="0"/>
          <w:marBottom w:val="0"/>
          <w:divBdr>
            <w:top w:val="none" w:sz="0" w:space="0" w:color="auto"/>
            <w:left w:val="none" w:sz="0" w:space="0" w:color="auto"/>
            <w:bottom w:val="none" w:sz="0" w:space="0" w:color="auto"/>
            <w:right w:val="none" w:sz="0" w:space="0" w:color="auto"/>
          </w:divBdr>
        </w:div>
        <w:div w:id="2000814096">
          <w:marLeft w:val="480"/>
          <w:marRight w:val="0"/>
          <w:marTop w:val="0"/>
          <w:marBottom w:val="0"/>
          <w:divBdr>
            <w:top w:val="none" w:sz="0" w:space="0" w:color="auto"/>
            <w:left w:val="none" w:sz="0" w:space="0" w:color="auto"/>
            <w:bottom w:val="none" w:sz="0" w:space="0" w:color="auto"/>
            <w:right w:val="none" w:sz="0" w:space="0" w:color="auto"/>
          </w:divBdr>
        </w:div>
      </w:divsChild>
    </w:div>
    <w:div w:id="1161048410">
      <w:bodyDiv w:val="1"/>
      <w:marLeft w:val="0"/>
      <w:marRight w:val="0"/>
      <w:marTop w:val="0"/>
      <w:marBottom w:val="0"/>
      <w:divBdr>
        <w:top w:val="none" w:sz="0" w:space="0" w:color="auto"/>
        <w:left w:val="none" w:sz="0" w:space="0" w:color="auto"/>
        <w:bottom w:val="none" w:sz="0" w:space="0" w:color="auto"/>
        <w:right w:val="none" w:sz="0" w:space="0" w:color="auto"/>
      </w:divBdr>
    </w:div>
    <w:div w:id="1164589846">
      <w:bodyDiv w:val="1"/>
      <w:marLeft w:val="0"/>
      <w:marRight w:val="0"/>
      <w:marTop w:val="0"/>
      <w:marBottom w:val="0"/>
      <w:divBdr>
        <w:top w:val="none" w:sz="0" w:space="0" w:color="auto"/>
        <w:left w:val="none" w:sz="0" w:space="0" w:color="auto"/>
        <w:bottom w:val="none" w:sz="0" w:space="0" w:color="auto"/>
        <w:right w:val="none" w:sz="0" w:space="0" w:color="auto"/>
      </w:divBdr>
      <w:divsChild>
        <w:div w:id="150610267">
          <w:marLeft w:val="480"/>
          <w:marRight w:val="0"/>
          <w:marTop w:val="0"/>
          <w:marBottom w:val="0"/>
          <w:divBdr>
            <w:top w:val="none" w:sz="0" w:space="0" w:color="auto"/>
            <w:left w:val="none" w:sz="0" w:space="0" w:color="auto"/>
            <w:bottom w:val="none" w:sz="0" w:space="0" w:color="auto"/>
            <w:right w:val="none" w:sz="0" w:space="0" w:color="auto"/>
          </w:divBdr>
        </w:div>
        <w:div w:id="178396304">
          <w:marLeft w:val="480"/>
          <w:marRight w:val="0"/>
          <w:marTop w:val="0"/>
          <w:marBottom w:val="0"/>
          <w:divBdr>
            <w:top w:val="none" w:sz="0" w:space="0" w:color="auto"/>
            <w:left w:val="none" w:sz="0" w:space="0" w:color="auto"/>
            <w:bottom w:val="none" w:sz="0" w:space="0" w:color="auto"/>
            <w:right w:val="none" w:sz="0" w:space="0" w:color="auto"/>
          </w:divBdr>
        </w:div>
        <w:div w:id="245312190">
          <w:marLeft w:val="480"/>
          <w:marRight w:val="0"/>
          <w:marTop w:val="0"/>
          <w:marBottom w:val="0"/>
          <w:divBdr>
            <w:top w:val="none" w:sz="0" w:space="0" w:color="auto"/>
            <w:left w:val="none" w:sz="0" w:space="0" w:color="auto"/>
            <w:bottom w:val="none" w:sz="0" w:space="0" w:color="auto"/>
            <w:right w:val="none" w:sz="0" w:space="0" w:color="auto"/>
          </w:divBdr>
        </w:div>
        <w:div w:id="258955728">
          <w:marLeft w:val="480"/>
          <w:marRight w:val="0"/>
          <w:marTop w:val="0"/>
          <w:marBottom w:val="0"/>
          <w:divBdr>
            <w:top w:val="none" w:sz="0" w:space="0" w:color="auto"/>
            <w:left w:val="none" w:sz="0" w:space="0" w:color="auto"/>
            <w:bottom w:val="none" w:sz="0" w:space="0" w:color="auto"/>
            <w:right w:val="none" w:sz="0" w:space="0" w:color="auto"/>
          </w:divBdr>
        </w:div>
        <w:div w:id="327291809">
          <w:marLeft w:val="480"/>
          <w:marRight w:val="0"/>
          <w:marTop w:val="0"/>
          <w:marBottom w:val="0"/>
          <w:divBdr>
            <w:top w:val="none" w:sz="0" w:space="0" w:color="auto"/>
            <w:left w:val="none" w:sz="0" w:space="0" w:color="auto"/>
            <w:bottom w:val="none" w:sz="0" w:space="0" w:color="auto"/>
            <w:right w:val="none" w:sz="0" w:space="0" w:color="auto"/>
          </w:divBdr>
        </w:div>
        <w:div w:id="350952982">
          <w:marLeft w:val="480"/>
          <w:marRight w:val="0"/>
          <w:marTop w:val="0"/>
          <w:marBottom w:val="0"/>
          <w:divBdr>
            <w:top w:val="none" w:sz="0" w:space="0" w:color="auto"/>
            <w:left w:val="none" w:sz="0" w:space="0" w:color="auto"/>
            <w:bottom w:val="none" w:sz="0" w:space="0" w:color="auto"/>
            <w:right w:val="none" w:sz="0" w:space="0" w:color="auto"/>
          </w:divBdr>
        </w:div>
        <w:div w:id="382870712">
          <w:marLeft w:val="480"/>
          <w:marRight w:val="0"/>
          <w:marTop w:val="0"/>
          <w:marBottom w:val="0"/>
          <w:divBdr>
            <w:top w:val="none" w:sz="0" w:space="0" w:color="auto"/>
            <w:left w:val="none" w:sz="0" w:space="0" w:color="auto"/>
            <w:bottom w:val="none" w:sz="0" w:space="0" w:color="auto"/>
            <w:right w:val="none" w:sz="0" w:space="0" w:color="auto"/>
          </w:divBdr>
        </w:div>
        <w:div w:id="447942047">
          <w:marLeft w:val="480"/>
          <w:marRight w:val="0"/>
          <w:marTop w:val="0"/>
          <w:marBottom w:val="0"/>
          <w:divBdr>
            <w:top w:val="none" w:sz="0" w:space="0" w:color="auto"/>
            <w:left w:val="none" w:sz="0" w:space="0" w:color="auto"/>
            <w:bottom w:val="none" w:sz="0" w:space="0" w:color="auto"/>
            <w:right w:val="none" w:sz="0" w:space="0" w:color="auto"/>
          </w:divBdr>
        </w:div>
        <w:div w:id="502087962">
          <w:marLeft w:val="480"/>
          <w:marRight w:val="0"/>
          <w:marTop w:val="0"/>
          <w:marBottom w:val="0"/>
          <w:divBdr>
            <w:top w:val="none" w:sz="0" w:space="0" w:color="auto"/>
            <w:left w:val="none" w:sz="0" w:space="0" w:color="auto"/>
            <w:bottom w:val="none" w:sz="0" w:space="0" w:color="auto"/>
            <w:right w:val="none" w:sz="0" w:space="0" w:color="auto"/>
          </w:divBdr>
        </w:div>
        <w:div w:id="590894687">
          <w:marLeft w:val="480"/>
          <w:marRight w:val="0"/>
          <w:marTop w:val="0"/>
          <w:marBottom w:val="0"/>
          <w:divBdr>
            <w:top w:val="none" w:sz="0" w:space="0" w:color="auto"/>
            <w:left w:val="none" w:sz="0" w:space="0" w:color="auto"/>
            <w:bottom w:val="none" w:sz="0" w:space="0" w:color="auto"/>
            <w:right w:val="none" w:sz="0" w:space="0" w:color="auto"/>
          </w:divBdr>
        </w:div>
        <w:div w:id="682054494">
          <w:marLeft w:val="480"/>
          <w:marRight w:val="0"/>
          <w:marTop w:val="0"/>
          <w:marBottom w:val="0"/>
          <w:divBdr>
            <w:top w:val="none" w:sz="0" w:space="0" w:color="auto"/>
            <w:left w:val="none" w:sz="0" w:space="0" w:color="auto"/>
            <w:bottom w:val="none" w:sz="0" w:space="0" w:color="auto"/>
            <w:right w:val="none" w:sz="0" w:space="0" w:color="auto"/>
          </w:divBdr>
        </w:div>
        <w:div w:id="719407064">
          <w:marLeft w:val="480"/>
          <w:marRight w:val="0"/>
          <w:marTop w:val="0"/>
          <w:marBottom w:val="0"/>
          <w:divBdr>
            <w:top w:val="none" w:sz="0" w:space="0" w:color="auto"/>
            <w:left w:val="none" w:sz="0" w:space="0" w:color="auto"/>
            <w:bottom w:val="none" w:sz="0" w:space="0" w:color="auto"/>
            <w:right w:val="none" w:sz="0" w:space="0" w:color="auto"/>
          </w:divBdr>
        </w:div>
        <w:div w:id="929311444">
          <w:marLeft w:val="480"/>
          <w:marRight w:val="0"/>
          <w:marTop w:val="0"/>
          <w:marBottom w:val="0"/>
          <w:divBdr>
            <w:top w:val="none" w:sz="0" w:space="0" w:color="auto"/>
            <w:left w:val="none" w:sz="0" w:space="0" w:color="auto"/>
            <w:bottom w:val="none" w:sz="0" w:space="0" w:color="auto"/>
            <w:right w:val="none" w:sz="0" w:space="0" w:color="auto"/>
          </w:divBdr>
        </w:div>
        <w:div w:id="932009337">
          <w:marLeft w:val="480"/>
          <w:marRight w:val="0"/>
          <w:marTop w:val="0"/>
          <w:marBottom w:val="0"/>
          <w:divBdr>
            <w:top w:val="none" w:sz="0" w:space="0" w:color="auto"/>
            <w:left w:val="none" w:sz="0" w:space="0" w:color="auto"/>
            <w:bottom w:val="none" w:sz="0" w:space="0" w:color="auto"/>
            <w:right w:val="none" w:sz="0" w:space="0" w:color="auto"/>
          </w:divBdr>
        </w:div>
        <w:div w:id="1030835326">
          <w:marLeft w:val="480"/>
          <w:marRight w:val="0"/>
          <w:marTop w:val="0"/>
          <w:marBottom w:val="0"/>
          <w:divBdr>
            <w:top w:val="none" w:sz="0" w:space="0" w:color="auto"/>
            <w:left w:val="none" w:sz="0" w:space="0" w:color="auto"/>
            <w:bottom w:val="none" w:sz="0" w:space="0" w:color="auto"/>
            <w:right w:val="none" w:sz="0" w:space="0" w:color="auto"/>
          </w:divBdr>
        </w:div>
        <w:div w:id="1056121018">
          <w:marLeft w:val="480"/>
          <w:marRight w:val="0"/>
          <w:marTop w:val="0"/>
          <w:marBottom w:val="0"/>
          <w:divBdr>
            <w:top w:val="none" w:sz="0" w:space="0" w:color="auto"/>
            <w:left w:val="none" w:sz="0" w:space="0" w:color="auto"/>
            <w:bottom w:val="none" w:sz="0" w:space="0" w:color="auto"/>
            <w:right w:val="none" w:sz="0" w:space="0" w:color="auto"/>
          </w:divBdr>
        </w:div>
        <w:div w:id="1079062549">
          <w:marLeft w:val="480"/>
          <w:marRight w:val="0"/>
          <w:marTop w:val="0"/>
          <w:marBottom w:val="0"/>
          <w:divBdr>
            <w:top w:val="none" w:sz="0" w:space="0" w:color="auto"/>
            <w:left w:val="none" w:sz="0" w:space="0" w:color="auto"/>
            <w:bottom w:val="none" w:sz="0" w:space="0" w:color="auto"/>
            <w:right w:val="none" w:sz="0" w:space="0" w:color="auto"/>
          </w:divBdr>
        </w:div>
        <w:div w:id="1126436300">
          <w:marLeft w:val="480"/>
          <w:marRight w:val="0"/>
          <w:marTop w:val="0"/>
          <w:marBottom w:val="0"/>
          <w:divBdr>
            <w:top w:val="none" w:sz="0" w:space="0" w:color="auto"/>
            <w:left w:val="none" w:sz="0" w:space="0" w:color="auto"/>
            <w:bottom w:val="none" w:sz="0" w:space="0" w:color="auto"/>
            <w:right w:val="none" w:sz="0" w:space="0" w:color="auto"/>
          </w:divBdr>
        </w:div>
        <w:div w:id="1316107780">
          <w:marLeft w:val="480"/>
          <w:marRight w:val="0"/>
          <w:marTop w:val="0"/>
          <w:marBottom w:val="0"/>
          <w:divBdr>
            <w:top w:val="none" w:sz="0" w:space="0" w:color="auto"/>
            <w:left w:val="none" w:sz="0" w:space="0" w:color="auto"/>
            <w:bottom w:val="none" w:sz="0" w:space="0" w:color="auto"/>
            <w:right w:val="none" w:sz="0" w:space="0" w:color="auto"/>
          </w:divBdr>
        </w:div>
        <w:div w:id="1425998831">
          <w:marLeft w:val="480"/>
          <w:marRight w:val="0"/>
          <w:marTop w:val="0"/>
          <w:marBottom w:val="0"/>
          <w:divBdr>
            <w:top w:val="none" w:sz="0" w:space="0" w:color="auto"/>
            <w:left w:val="none" w:sz="0" w:space="0" w:color="auto"/>
            <w:bottom w:val="none" w:sz="0" w:space="0" w:color="auto"/>
            <w:right w:val="none" w:sz="0" w:space="0" w:color="auto"/>
          </w:divBdr>
        </w:div>
        <w:div w:id="2070573122">
          <w:marLeft w:val="480"/>
          <w:marRight w:val="0"/>
          <w:marTop w:val="0"/>
          <w:marBottom w:val="0"/>
          <w:divBdr>
            <w:top w:val="none" w:sz="0" w:space="0" w:color="auto"/>
            <w:left w:val="none" w:sz="0" w:space="0" w:color="auto"/>
            <w:bottom w:val="none" w:sz="0" w:space="0" w:color="auto"/>
            <w:right w:val="none" w:sz="0" w:space="0" w:color="auto"/>
          </w:divBdr>
        </w:div>
      </w:divsChild>
    </w:div>
    <w:div w:id="1168909714">
      <w:bodyDiv w:val="1"/>
      <w:marLeft w:val="0"/>
      <w:marRight w:val="0"/>
      <w:marTop w:val="0"/>
      <w:marBottom w:val="0"/>
      <w:divBdr>
        <w:top w:val="none" w:sz="0" w:space="0" w:color="auto"/>
        <w:left w:val="none" w:sz="0" w:space="0" w:color="auto"/>
        <w:bottom w:val="none" w:sz="0" w:space="0" w:color="auto"/>
        <w:right w:val="none" w:sz="0" w:space="0" w:color="auto"/>
      </w:divBdr>
    </w:div>
    <w:div w:id="1168979217">
      <w:bodyDiv w:val="1"/>
      <w:marLeft w:val="0"/>
      <w:marRight w:val="0"/>
      <w:marTop w:val="0"/>
      <w:marBottom w:val="0"/>
      <w:divBdr>
        <w:top w:val="none" w:sz="0" w:space="0" w:color="auto"/>
        <w:left w:val="none" w:sz="0" w:space="0" w:color="auto"/>
        <w:bottom w:val="none" w:sz="0" w:space="0" w:color="auto"/>
        <w:right w:val="none" w:sz="0" w:space="0" w:color="auto"/>
      </w:divBdr>
    </w:div>
    <w:div w:id="117080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6534">
          <w:marLeft w:val="480"/>
          <w:marRight w:val="0"/>
          <w:marTop w:val="0"/>
          <w:marBottom w:val="0"/>
          <w:divBdr>
            <w:top w:val="none" w:sz="0" w:space="0" w:color="auto"/>
            <w:left w:val="none" w:sz="0" w:space="0" w:color="auto"/>
            <w:bottom w:val="none" w:sz="0" w:space="0" w:color="auto"/>
            <w:right w:val="none" w:sz="0" w:space="0" w:color="auto"/>
          </w:divBdr>
        </w:div>
        <w:div w:id="210776217">
          <w:marLeft w:val="480"/>
          <w:marRight w:val="0"/>
          <w:marTop w:val="0"/>
          <w:marBottom w:val="0"/>
          <w:divBdr>
            <w:top w:val="none" w:sz="0" w:space="0" w:color="auto"/>
            <w:left w:val="none" w:sz="0" w:space="0" w:color="auto"/>
            <w:bottom w:val="none" w:sz="0" w:space="0" w:color="auto"/>
            <w:right w:val="none" w:sz="0" w:space="0" w:color="auto"/>
          </w:divBdr>
        </w:div>
        <w:div w:id="433944971">
          <w:marLeft w:val="480"/>
          <w:marRight w:val="0"/>
          <w:marTop w:val="0"/>
          <w:marBottom w:val="0"/>
          <w:divBdr>
            <w:top w:val="none" w:sz="0" w:space="0" w:color="auto"/>
            <w:left w:val="none" w:sz="0" w:space="0" w:color="auto"/>
            <w:bottom w:val="none" w:sz="0" w:space="0" w:color="auto"/>
            <w:right w:val="none" w:sz="0" w:space="0" w:color="auto"/>
          </w:divBdr>
        </w:div>
        <w:div w:id="441416386">
          <w:marLeft w:val="480"/>
          <w:marRight w:val="0"/>
          <w:marTop w:val="0"/>
          <w:marBottom w:val="0"/>
          <w:divBdr>
            <w:top w:val="none" w:sz="0" w:space="0" w:color="auto"/>
            <w:left w:val="none" w:sz="0" w:space="0" w:color="auto"/>
            <w:bottom w:val="none" w:sz="0" w:space="0" w:color="auto"/>
            <w:right w:val="none" w:sz="0" w:space="0" w:color="auto"/>
          </w:divBdr>
        </w:div>
        <w:div w:id="538857514">
          <w:marLeft w:val="480"/>
          <w:marRight w:val="0"/>
          <w:marTop w:val="0"/>
          <w:marBottom w:val="0"/>
          <w:divBdr>
            <w:top w:val="none" w:sz="0" w:space="0" w:color="auto"/>
            <w:left w:val="none" w:sz="0" w:space="0" w:color="auto"/>
            <w:bottom w:val="none" w:sz="0" w:space="0" w:color="auto"/>
            <w:right w:val="none" w:sz="0" w:space="0" w:color="auto"/>
          </w:divBdr>
        </w:div>
        <w:div w:id="780999041">
          <w:marLeft w:val="480"/>
          <w:marRight w:val="0"/>
          <w:marTop w:val="0"/>
          <w:marBottom w:val="0"/>
          <w:divBdr>
            <w:top w:val="none" w:sz="0" w:space="0" w:color="auto"/>
            <w:left w:val="none" w:sz="0" w:space="0" w:color="auto"/>
            <w:bottom w:val="none" w:sz="0" w:space="0" w:color="auto"/>
            <w:right w:val="none" w:sz="0" w:space="0" w:color="auto"/>
          </w:divBdr>
        </w:div>
        <w:div w:id="802235277">
          <w:marLeft w:val="480"/>
          <w:marRight w:val="0"/>
          <w:marTop w:val="0"/>
          <w:marBottom w:val="0"/>
          <w:divBdr>
            <w:top w:val="none" w:sz="0" w:space="0" w:color="auto"/>
            <w:left w:val="none" w:sz="0" w:space="0" w:color="auto"/>
            <w:bottom w:val="none" w:sz="0" w:space="0" w:color="auto"/>
            <w:right w:val="none" w:sz="0" w:space="0" w:color="auto"/>
          </w:divBdr>
        </w:div>
        <w:div w:id="868876482">
          <w:marLeft w:val="480"/>
          <w:marRight w:val="0"/>
          <w:marTop w:val="0"/>
          <w:marBottom w:val="0"/>
          <w:divBdr>
            <w:top w:val="none" w:sz="0" w:space="0" w:color="auto"/>
            <w:left w:val="none" w:sz="0" w:space="0" w:color="auto"/>
            <w:bottom w:val="none" w:sz="0" w:space="0" w:color="auto"/>
            <w:right w:val="none" w:sz="0" w:space="0" w:color="auto"/>
          </w:divBdr>
        </w:div>
        <w:div w:id="1066143908">
          <w:marLeft w:val="480"/>
          <w:marRight w:val="0"/>
          <w:marTop w:val="0"/>
          <w:marBottom w:val="0"/>
          <w:divBdr>
            <w:top w:val="none" w:sz="0" w:space="0" w:color="auto"/>
            <w:left w:val="none" w:sz="0" w:space="0" w:color="auto"/>
            <w:bottom w:val="none" w:sz="0" w:space="0" w:color="auto"/>
            <w:right w:val="none" w:sz="0" w:space="0" w:color="auto"/>
          </w:divBdr>
        </w:div>
        <w:div w:id="1076439302">
          <w:marLeft w:val="480"/>
          <w:marRight w:val="0"/>
          <w:marTop w:val="0"/>
          <w:marBottom w:val="0"/>
          <w:divBdr>
            <w:top w:val="none" w:sz="0" w:space="0" w:color="auto"/>
            <w:left w:val="none" w:sz="0" w:space="0" w:color="auto"/>
            <w:bottom w:val="none" w:sz="0" w:space="0" w:color="auto"/>
            <w:right w:val="none" w:sz="0" w:space="0" w:color="auto"/>
          </w:divBdr>
        </w:div>
        <w:div w:id="1119186500">
          <w:marLeft w:val="480"/>
          <w:marRight w:val="0"/>
          <w:marTop w:val="0"/>
          <w:marBottom w:val="0"/>
          <w:divBdr>
            <w:top w:val="none" w:sz="0" w:space="0" w:color="auto"/>
            <w:left w:val="none" w:sz="0" w:space="0" w:color="auto"/>
            <w:bottom w:val="none" w:sz="0" w:space="0" w:color="auto"/>
            <w:right w:val="none" w:sz="0" w:space="0" w:color="auto"/>
          </w:divBdr>
        </w:div>
        <w:div w:id="1119910258">
          <w:marLeft w:val="480"/>
          <w:marRight w:val="0"/>
          <w:marTop w:val="0"/>
          <w:marBottom w:val="0"/>
          <w:divBdr>
            <w:top w:val="none" w:sz="0" w:space="0" w:color="auto"/>
            <w:left w:val="none" w:sz="0" w:space="0" w:color="auto"/>
            <w:bottom w:val="none" w:sz="0" w:space="0" w:color="auto"/>
            <w:right w:val="none" w:sz="0" w:space="0" w:color="auto"/>
          </w:divBdr>
        </w:div>
        <w:div w:id="1303392513">
          <w:marLeft w:val="480"/>
          <w:marRight w:val="0"/>
          <w:marTop w:val="0"/>
          <w:marBottom w:val="0"/>
          <w:divBdr>
            <w:top w:val="none" w:sz="0" w:space="0" w:color="auto"/>
            <w:left w:val="none" w:sz="0" w:space="0" w:color="auto"/>
            <w:bottom w:val="none" w:sz="0" w:space="0" w:color="auto"/>
            <w:right w:val="none" w:sz="0" w:space="0" w:color="auto"/>
          </w:divBdr>
        </w:div>
        <w:div w:id="1358193198">
          <w:marLeft w:val="480"/>
          <w:marRight w:val="0"/>
          <w:marTop w:val="0"/>
          <w:marBottom w:val="0"/>
          <w:divBdr>
            <w:top w:val="none" w:sz="0" w:space="0" w:color="auto"/>
            <w:left w:val="none" w:sz="0" w:space="0" w:color="auto"/>
            <w:bottom w:val="none" w:sz="0" w:space="0" w:color="auto"/>
            <w:right w:val="none" w:sz="0" w:space="0" w:color="auto"/>
          </w:divBdr>
        </w:div>
        <w:div w:id="1594508386">
          <w:marLeft w:val="480"/>
          <w:marRight w:val="0"/>
          <w:marTop w:val="0"/>
          <w:marBottom w:val="0"/>
          <w:divBdr>
            <w:top w:val="none" w:sz="0" w:space="0" w:color="auto"/>
            <w:left w:val="none" w:sz="0" w:space="0" w:color="auto"/>
            <w:bottom w:val="none" w:sz="0" w:space="0" w:color="auto"/>
            <w:right w:val="none" w:sz="0" w:space="0" w:color="auto"/>
          </w:divBdr>
        </w:div>
        <w:div w:id="1635597655">
          <w:marLeft w:val="480"/>
          <w:marRight w:val="0"/>
          <w:marTop w:val="0"/>
          <w:marBottom w:val="0"/>
          <w:divBdr>
            <w:top w:val="none" w:sz="0" w:space="0" w:color="auto"/>
            <w:left w:val="none" w:sz="0" w:space="0" w:color="auto"/>
            <w:bottom w:val="none" w:sz="0" w:space="0" w:color="auto"/>
            <w:right w:val="none" w:sz="0" w:space="0" w:color="auto"/>
          </w:divBdr>
        </w:div>
        <w:div w:id="1794982888">
          <w:marLeft w:val="480"/>
          <w:marRight w:val="0"/>
          <w:marTop w:val="0"/>
          <w:marBottom w:val="0"/>
          <w:divBdr>
            <w:top w:val="none" w:sz="0" w:space="0" w:color="auto"/>
            <w:left w:val="none" w:sz="0" w:space="0" w:color="auto"/>
            <w:bottom w:val="none" w:sz="0" w:space="0" w:color="auto"/>
            <w:right w:val="none" w:sz="0" w:space="0" w:color="auto"/>
          </w:divBdr>
        </w:div>
        <w:div w:id="1821917496">
          <w:marLeft w:val="480"/>
          <w:marRight w:val="0"/>
          <w:marTop w:val="0"/>
          <w:marBottom w:val="0"/>
          <w:divBdr>
            <w:top w:val="none" w:sz="0" w:space="0" w:color="auto"/>
            <w:left w:val="none" w:sz="0" w:space="0" w:color="auto"/>
            <w:bottom w:val="none" w:sz="0" w:space="0" w:color="auto"/>
            <w:right w:val="none" w:sz="0" w:space="0" w:color="auto"/>
          </w:divBdr>
        </w:div>
        <w:div w:id="1883011389">
          <w:marLeft w:val="480"/>
          <w:marRight w:val="0"/>
          <w:marTop w:val="0"/>
          <w:marBottom w:val="0"/>
          <w:divBdr>
            <w:top w:val="none" w:sz="0" w:space="0" w:color="auto"/>
            <w:left w:val="none" w:sz="0" w:space="0" w:color="auto"/>
            <w:bottom w:val="none" w:sz="0" w:space="0" w:color="auto"/>
            <w:right w:val="none" w:sz="0" w:space="0" w:color="auto"/>
          </w:divBdr>
        </w:div>
        <w:div w:id="1981614256">
          <w:marLeft w:val="480"/>
          <w:marRight w:val="0"/>
          <w:marTop w:val="0"/>
          <w:marBottom w:val="0"/>
          <w:divBdr>
            <w:top w:val="none" w:sz="0" w:space="0" w:color="auto"/>
            <w:left w:val="none" w:sz="0" w:space="0" w:color="auto"/>
            <w:bottom w:val="none" w:sz="0" w:space="0" w:color="auto"/>
            <w:right w:val="none" w:sz="0" w:space="0" w:color="auto"/>
          </w:divBdr>
        </w:div>
        <w:div w:id="2031254592">
          <w:marLeft w:val="480"/>
          <w:marRight w:val="0"/>
          <w:marTop w:val="0"/>
          <w:marBottom w:val="0"/>
          <w:divBdr>
            <w:top w:val="none" w:sz="0" w:space="0" w:color="auto"/>
            <w:left w:val="none" w:sz="0" w:space="0" w:color="auto"/>
            <w:bottom w:val="none" w:sz="0" w:space="0" w:color="auto"/>
            <w:right w:val="none" w:sz="0" w:space="0" w:color="auto"/>
          </w:divBdr>
        </w:div>
        <w:div w:id="2042627764">
          <w:marLeft w:val="480"/>
          <w:marRight w:val="0"/>
          <w:marTop w:val="0"/>
          <w:marBottom w:val="0"/>
          <w:divBdr>
            <w:top w:val="none" w:sz="0" w:space="0" w:color="auto"/>
            <w:left w:val="none" w:sz="0" w:space="0" w:color="auto"/>
            <w:bottom w:val="none" w:sz="0" w:space="0" w:color="auto"/>
            <w:right w:val="none" w:sz="0" w:space="0" w:color="auto"/>
          </w:divBdr>
        </w:div>
        <w:div w:id="2105954402">
          <w:marLeft w:val="480"/>
          <w:marRight w:val="0"/>
          <w:marTop w:val="0"/>
          <w:marBottom w:val="0"/>
          <w:divBdr>
            <w:top w:val="none" w:sz="0" w:space="0" w:color="auto"/>
            <w:left w:val="none" w:sz="0" w:space="0" w:color="auto"/>
            <w:bottom w:val="none" w:sz="0" w:space="0" w:color="auto"/>
            <w:right w:val="none" w:sz="0" w:space="0" w:color="auto"/>
          </w:divBdr>
        </w:div>
        <w:div w:id="2110353149">
          <w:marLeft w:val="480"/>
          <w:marRight w:val="0"/>
          <w:marTop w:val="0"/>
          <w:marBottom w:val="0"/>
          <w:divBdr>
            <w:top w:val="none" w:sz="0" w:space="0" w:color="auto"/>
            <w:left w:val="none" w:sz="0" w:space="0" w:color="auto"/>
            <w:bottom w:val="none" w:sz="0" w:space="0" w:color="auto"/>
            <w:right w:val="none" w:sz="0" w:space="0" w:color="auto"/>
          </w:divBdr>
        </w:div>
      </w:divsChild>
    </w:div>
    <w:div w:id="1176380379">
      <w:bodyDiv w:val="1"/>
      <w:marLeft w:val="0"/>
      <w:marRight w:val="0"/>
      <w:marTop w:val="0"/>
      <w:marBottom w:val="0"/>
      <w:divBdr>
        <w:top w:val="none" w:sz="0" w:space="0" w:color="auto"/>
        <w:left w:val="none" w:sz="0" w:space="0" w:color="auto"/>
        <w:bottom w:val="none" w:sz="0" w:space="0" w:color="auto"/>
        <w:right w:val="none" w:sz="0" w:space="0" w:color="auto"/>
      </w:divBdr>
    </w:div>
    <w:div w:id="1180000528">
      <w:bodyDiv w:val="1"/>
      <w:marLeft w:val="0"/>
      <w:marRight w:val="0"/>
      <w:marTop w:val="0"/>
      <w:marBottom w:val="0"/>
      <w:divBdr>
        <w:top w:val="none" w:sz="0" w:space="0" w:color="auto"/>
        <w:left w:val="none" w:sz="0" w:space="0" w:color="auto"/>
        <w:bottom w:val="none" w:sz="0" w:space="0" w:color="auto"/>
        <w:right w:val="none" w:sz="0" w:space="0" w:color="auto"/>
      </w:divBdr>
    </w:div>
    <w:div w:id="1185943520">
      <w:bodyDiv w:val="1"/>
      <w:marLeft w:val="0"/>
      <w:marRight w:val="0"/>
      <w:marTop w:val="0"/>
      <w:marBottom w:val="0"/>
      <w:divBdr>
        <w:top w:val="none" w:sz="0" w:space="0" w:color="auto"/>
        <w:left w:val="none" w:sz="0" w:space="0" w:color="auto"/>
        <w:bottom w:val="none" w:sz="0" w:space="0" w:color="auto"/>
        <w:right w:val="none" w:sz="0" w:space="0" w:color="auto"/>
      </w:divBdr>
    </w:div>
    <w:div w:id="1188567935">
      <w:bodyDiv w:val="1"/>
      <w:marLeft w:val="0"/>
      <w:marRight w:val="0"/>
      <w:marTop w:val="0"/>
      <w:marBottom w:val="0"/>
      <w:divBdr>
        <w:top w:val="none" w:sz="0" w:space="0" w:color="auto"/>
        <w:left w:val="none" w:sz="0" w:space="0" w:color="auto"/>
        <w:bottom w:val="none" w:sz="0" w:space="0" w:color="auto"/>
        <w:right w:val="none" w:sz="0" w:space="0" w:color="auto"/>
      </w:divBdr>
      <w:divsChild>
        <w:div w:id="17245579">
          <w:marLeft w:val="480"/>
          <w:marRight w:val="0"/>
          <w:marTop w:val="0"/>
          <w:marBottom w:val="0"/>
          <w:divBdr>
            <w:top w:val="none" w:sz="0" w:space="0" w:color="auto"/>
            <w:left w:val="none" w:sz="0" w:space="0" w:color="auto"/>
            <w:bottom w:val="none" w:sz="0" w:space="0" w:color="auto"/>
            <w:right w:val="none" w:sz="0" w:space="0" w:color="auto"/>
          </w:divBdr>
        </w:div>
        <w:div w:id="228346370">
          <w:marLeft w:val="480"/>
          <w:marRight w:val="0"/>
          <w:marTop w:val="0"/>
          <w:marBottom w:val="0"/>
          <w:divBdr>
            <w:top w:val="none" w:sz="0" w:space="0" w:color="auto"/>
            <w:left w:val="none" w:sz="0" w:space="0" w:color="auto"/>
            <w:bottom w:val="none" w:sz="0" w:space="0" w:color="auto"/>
            <w:right w:val="none" w:sz="0" w:space="0" w:color="auto"/>
          </w:divBdr>
        </w:div>
        <w:div w:id="311830398">
          <w:marLeft w:val="480"/>
          <w:marRight w:val="0"/>
          <w:marTop w:val="0"/>
          <w:marBottom w:val="0"/>
          <w:divBdr>
            <w:top w:val="none" w:sz="0" w:space="0" w:color="auto"/>
            <w:left w:val="none" w:sz="0" w:space="0" w:color="auto"/>
            <w:bottom w:val="none" w:sz="0" w:space="0" w:color="auto"/>
            <w:right w:val="none" w:sz="0" w:space="0" w:color="auto"/>
          </w:divBdr>
        </w:div>
        <w:div w:id="338434451">
          <w:marLeft w:val="480"/>
          <w:marRight w:val="0"/>
          <w:marTop w:val="0"/>
          <w:marBottom w:val="0"/>
          <w:divBdr>
            <w:top w:val="none" w:sz="0" w:space="0" w:color="auto"/>
            <w:left w:val="none" w:sz="0" w:space="0" w:color="auto"/>
            <w:bottom w:val="none" w:sz="0" w:space="0" w:color="auto"/>
            <w:right w:val="none" w:sz="0" w:space="0" w:color="auto"/>
          </w:divBdr>
        </w:div>
        <w:div w:id="500657138">
          <w:marLeft w:val="480"/>
          <w:marRight w:val="0"/>
          <w:marTop w:val="0"/>
          <w:marBottom w:val="0"/>
          <w:divBdr>
            <w:top w:val="none" w:sz="0" w:space="0" w:color="auto"/>
            <w:left w:val="none" w:sz="0" w:space="0" w:color="auto"/>
            <w:bottom w:val="none" w:sz="0" w:space="0" w:color="auto"/>
            <w:right w:val="none" w:sz="0" w:space="0" w:color="auto"/>
          </w:divBdr>
        </w:div>
        <w:div w:id="545947595">
          <w:marLeft w:val="480"/>
          <w:marRight w:val="0"/>
          <w:marTop w:val="0"/>
          <w:marBottom w:val="0"/>
          <w:divBdr>
            <w:top w:val="none" w:sz="0" w:space="0" w:color="auto"/>
            <w:left w:val="none" w:sz="0" w:space="0" w:color="auto"/>
            <w:bottom w:val="none" w:sz="0" w:space="0" w:color="auto"/>
            <w:right w:val="none" w:sz="0" w:space="0" w:color="auto"/>
          </w:divBdr>
        </w:div>
        <w:div w:id="575743543">
          <w:marLeft w:val="480"/>
          <w:marRight w:val="0"/>
          <w:marTop w:val="0"/>
          <w:marBottom w:val="0"/>
          <w:divBdr>
            <w:top w:val="none" w:sz="0" w:space="0" w:color="auto"/>
            <w:left w:val="none" w:sz="0" w:space="0" w:color="auto"/>
            <w:bottom w:val="none" w:sz="0" w:space="0" w:color="auto"/>
            <w:right w:val="none" w:sz="0" w:space="0" w:color="auto"/>
          </w:divBdr>
        </w:div>
        <w:div w:id="634993886">
          <w:marLeft w:val="480"/>
          <w:marRight w:val="0"/>
          <w:marTop w:val="0"/>
          <w:marBottom w:val="0"/>
          <w:divBdr>
            <w:top w:val="none" w:sz="0" w:space="0" w:color="auto"/>
            <w:left w:val="none" w:sz="0" w:space="0" w:color="auto"/>
            <w:bottom w:val="none" w:sz="0" w:space="0" w:color="auto"/>
            <w:right w:val="none" w:sz="0" w:space="0" w:color="auto"/>
          </w:divBdr>
        </w:div>
        <w:div w:id="729688521">
          <w:marLeft w:val="480"/>
          <w:marRight w:val="0"/>
          <w:marTop w:val="0"/>
          <w:marBottom w:val="0"/>
          <w:divBdr>
            <w:top w:val="none" w:sz="0" w:space="0" w:color="auto"/>
            <w:left w:val="none" w:sz="0" w:space="0" w:color="auto"/>
            <w:bottom w:val="none" w:sz="0" w:space="0" w:color="auto"/>
            <w:right w:val="none" w:sz="0" w:space="0" w:color="auto"/>
          </w:divBdr>
        </w:div>
        <w:div w:id="759958226">
          <w:marLeft w:val="480"/>
          <w:marRight w:val="0"/>
          <w:marTop w:val="0"/>
          <w:marBottom w:val="0"/>
          <w:divBdr>
            <w:top w:val="none" w:sz="0" w:space="0" w:color="auto"/>
            <w:left w:val="none" w:sz="0" w:space="0" w:color="auto"/>
            <w:bottom w:val="none" w:sz="0" w:space="0" w:color="auto"/>
            <w:right w:val="none" w:sz="0" w:space="0" w:color="auto"/>
          </w:divBdr>
        </w:div>
        <w:div w:id="989092718">
          <w:marLeft w:val="480"/>
          <w:marRight w:val="0"/>
          <w:marTop w:val="0"/>
          <w:marBottom w:val="0"/>
          <w:divBdr>
            <w:top w:val="none" w:sz="0" w:space="0" w:color="auto"/>
            <w:left w:val="none" w:sz="0" w:space="0" w:color="auto"/>
            <w:bottom w:val="none" w:sz="0" w:space="0" w:color="auto"/>
            <w:right w:val="none" w:sz="0" w:space="0" w:color="auto"/>
          </w:divBdr>
        </w:div>
        <w:div w:id="1017999553">
          <w:marLeft w:val="480"/>
          <w:marRight w:val="0"/>
          <w:marTop w:val="0"/>
          <w:marBottom w:val="0"/>
          <w:divBdr>
            <w:top w:val="none" w:sz="0" w:space="0" w:color="auto"/>
            <w:left w:val="none" w:sz="0" w:space="0" w:color="auto"/>
            <w:bottom w:val="none" w:sz="0" w:space="0" w:color="auto"/>
            <w:right w:val="none" w:sz="0" w:space="0" w:color="auto"/>
          </w:divBdr>
        </w:div>
        <w:div w:id="1176574674">
          <w:marLeft w:val="480"/>
          <w:marRight w:val="0"/>
          <w:marTop w:val="0"/>
          <w:marBottom w:val="0"/>
          <w:divBdr>
            <w:top w:val="none" w:sz="0" w:space="0" w:color="auto"/>
            <w:left w:val="none" w:sz="0" w:space="0" w:color="auto"/>
            <w:bottom w:val="none" w:sz="0" w:space="0" w:color="auto"/>
            <w:right w:val="none" w:sz="0" w:space="0" w:color="auto"/>
          </w:divBdr>
        </w:div>
        <w:div w:id="1342394690">
          <w:marLeft w:val="480"/>
          <w:marRight w:val="0"/>
          <w:marTop w:val="0"/>
          <w:marBottom w:val="0"/>
          <w:divBdr>
            <w:top w:val="none" w:sz="0" w:space="0" w:color="auto"/>
            <w:left w:val="none" w:sz="0" w:space="0" w:color="auto"/>
            <w:bottom w:val="none" w:sz="0" w:space="0" w:color="auto"/>
            <w:right w:val="none" w:sz="0" w:space="0" w:color="auto"/>
          </w:divBdr>
        </w:div>
        <w:div w:id="1504006023">
          <w:marLeft w:val="480"/>
          <w:marRight w:val="0"/>
          <w:marTop w:val="0"/>
          <w:marBottom w:val="0"/>
          <w:divBdr>
            <w:top w:val="none" w:sz="0" w:space="0" w:color="auto"/>
            <w:left w:val="none" w:sz="0" w:space="0" w:color="auto"/>
            <w:bottom w:val="none" w:sz="0" w:space="0" w:color="auto"/>
            <w:right w:val="none" w:sz="0" w:space="0" w:color="auto"/>
          </w:divBdr>
        </w:div>
        <w:div w:id="1588808636">
          <w:marLeft w:val="480"/>
          <w:marRight w:val="0"/>
          <w:marTop w:val="0"/>
          <w:marBottom w:val="0"/>
          <w:divBdr>
            <w:top w:val="none" w:sz="0" w:space="0" w:color="auto"/>
            <w:left w:val="none" w:sz="0" w:space="0" w:color="auto"/>
            <w:bottom w:val="none" w:sz="0" w:space="0" w:color="auto"/>
            <w:right w:val="none" w:sz="0" w:space="0" w:color="auto"/>
          </w:divBdr>
        </w:div>
        <w:div w:id="1622494725">
          <w:marLeft w:val="480"/>
          <w:marRight w:val="0"/>
          <w:marTop w:val="0"/>
          <w:marBottom w:val="0"/>
          <w:divBdr>
            <w:top w:val="none" w:sz="0" w:space="0" w:color="auto"/>
            <w:left w:val="none" w:sz="0" w:space="0" w:color="auto"/>
            <w:bottom w:val="none" w:sz="0" w:space="0" w:color="auto"/>
            <w:right w:val="none" w:sz="0" w:space="0" w:color="auto"/>
          </w:divBdr>
        </w:div>
        <w:div w:id="1829396846">
          <w:marLeft w:val="480"/>
          <w:marRight w:val="0"/>
          <w:marTop w:val="0"/>
          <w:marBottom w:val="0"/>
          <w:divBdr>
            <w:top w:val="none" w:sz="0" w:space="0" w:color="auto"/>
            <w:left w:val="none" w:sz="0" w:space="0" w:color="auto"/>
            <w:bottom w:val="none" w:sz="0" w:space="0" w:color="auto"/>
            <w:right w:val="none" w:sz="0" w:space="0" w:color="auto"/>
          </w:divBdr>
        </w:div>
      </w:divsChild>
    </w:div>
    <w:div w:id="1190292750">
      <w:bodyDiv w:val="1"/>
      <w:marLeft w:val="0"/>
      <w:marRight w:val="0"/>
      <w:marTop w:val="0"/>
      <w:marBottom w:val="0"/>
      <w:divBdr>
        <w:top w:val="none" w:sz="0" w:space="0" w:color="auto"/>
        <w:left w:val="none" w:sz="0" w:space="0" w:color="auto"/>
        <w:bottom w:val="none" w:sz="0" w:space="0" w:color="auto"/>
        <w:right w:val="none" w:sz="0" w:space="0" w:color="auto"/>
      </w:divBdr>
    </w:div>
    <w:div w:id="1197893104">
      <w:bodyDiv w:val="1"/>
      <w:marLeft w:val="0"/>
      <w:marRight w:val="0"/>
      <w:marTop w:val="0"/>
      <w:marBottom w:val="0"/>
      <w:divBdr>
        <w:top w:val="none" w:sz="0" w:space="0" w:color="auto"/>
        <w:left w:val="none" w:sz="0" w:space="0" w:color="auto"/>
        <w:bottom w:val="none" w:sz="0" w:space="0" w:color="auto"/>
        <w:right w:val="none" w:sz="0" w:space="0" w:color="auto"/>
      </w:divBdr>
    </w:div>
    <w:div w:id="1198199867">
      <w:bodyDiv w:val="1"/>
      <w:marLeft w:val="0"/>
      <w:marRight w:val="0"/>
      <w:marTop w:val="0"/>
      <w:marBottom w:val="0"/>
      <w:divBdr>
        <w:top w:val="none" w:sz="0" w:space="0" w:color="auto"/>
        <w:left w:val="none" w:sz="0" w:space="0" w:color="auto"/>
        <w:bottom w:val="none" w:sz="0" w:space="0" w:color="auto"/>
        <w:right w:val="none" w:sz="0" w:space="0" w:color="auto"/>
      </w:divBdr>
    </w:div>
    <w:div w:id="1200047098">
      <w:bodyDiv w:val="1"/>
      <w:marLeft w:val="0"/>
      <w:marRight w:val="0"/>
      <w:marTop w:val="0"/>
      <w:marBottom w:val="0"/>
      <w:divBdr>
        <w:top w:val="none" w:sz="0" w:space="0" w:color="auto"/>
        <w:left w:val="none" w:sz="0" w:space="0" w:color="auto"/>
        <w:bottom w:val="none" w:sz="0" w:space="0" w:color="auto"/>
        <w:right w:val="none" w:sz="0" w:space="0" w:color="auto"/>
      </w:divBdr>
    </w:div>
    <w:div w:id="1202014304">
      <w:bodyDiv w:val="1"/>
      <w:marLeft w:val="0"/>
      <w:marRight w:val="0"/>
      <w:marTop w:val="0"/>
      <w:marBottom w:val="0"/>
      <w:divBdr>
        <w:top w:val="none" w:sz="0" w:space="0" w:color="auto"/>
        <w:left w:val="none" w:sz="0" w:space="0" w:color="auto"/>
        <w:bottom w:val="none" w:sz="0" w:space="0" w:color="auto"/>
        <w:right w:val="none" w:sz="0" w:space="0" w:color="auto"/>
      </w:divBdr>
    </w:div>
    <w:div w:id="1208373802">
      <w:bodyDiv w:val="1"/>
      <w:marLeft w:val="0"/>
      <w:marRight w:val="0"/>
      <w:marTop w:val="0"/>
      <w:marBottom w:val="0"/>
      <w:divBdr>
        <w:top w:val="none" w:sz="0" w:space="0" w:color="auto"/>
        <w:left w:val="none" w:sz="0" w:space="0" w:color="auto"/>
        <w:bottom w:val="none" w:sz="0" w:space="0" w:color="auto"/>
        <w:right w:val="none" w:sz="0" w:space="0" w:color="auto"/>
      </w:divBdr>
    </w:div>
    <w:div w:id="1208493426">
      <w:bodyDiv w:val="1"/>
      <w:marLeft w:val="0"/>
      <w:marRight w:val="0"/>
      <w:marTop w:val="0"/>
      <w:marBottom w:val="0"/>
      <w:divBdr>
        <w:top w:val="none" w:sz="0" w:space="0" w:color="auto"/>
        <w:left w:val="none" w:sz="0" w:space="0" w:color="auto"/>
        <w:bottom w:val="none" w:sz="0" w:space="0" w:color="auto"/>
        <w:right w:val="none" w:sz="0" w:space="0" w:color="auto"/>
      </w:divBdr>
    </w:div>
    <w:div w:id="1213080016">
      <w:bodyDiv w:val="1"/>
      <w:marLeft w:val="0"/>
      <w:marRight w:val="0"/>
      <w:marTop w:val="0"/>
      <w:marBottom w:val="0"/>
      <w:divBdr>
        <w:top w:val="none" w:sz="0" w:space="0" w:color="auto"/>
        <w:left w:val="none" w:sz="0" w:space="0" w:color="auto"/>
        <w:bottom w:val="none" w:sz="0" w:space="0" w:color="auto"/>
        <w:right w:val="none" w:sz="0" w:space="0" w:color="auto"/>
      </w:divBdr>
    </w:div>
    <w:div w:id="1213345521">
      <w:bodyDiv w:val="1"/>
      <w:marLeft w:val="0"/>
      <w:marRight w:val="0"/>
      <w:marTop w:val="0"/>
      <w:marBottom w:val="0"/>
      <w:divBdr>
        <w:top w:val="none" w:sz="0" w:space="0" w:color="auto"/>
        <w:left w:val="none" w:sz="0" w:space="0" w:color="auto"/>
        <w:bottom w:val="none" w:sz="0" w:space="0" w:color="auto"/>
        <w:right w:val="none" w:sz="0" w:space="0" w:color="auto"/>
      </w:divBdr>
    </w:div>
    <w:div w:id="1213469996">
      <w:bodyDiv w:val="1"/>
      <w:marLeft w:val="0"/>
      <w:marRight w:val="0"/>
      <w:marTop w:val="0"/>
      <w:marBottom w:val="0"/>
      <w:divBdr>
        <w:top w:val="none" w:sz="0" w:space="0" w:color="auto"/>
        <w:left w:val="none" w:sz="0" w:space="0" w:color="auto"/>
        <w:bottom w:val="none" w:sz="0" w:space="0" w:color="auto"/>
        <w:right w:val="none" w:sz="0" w:space="0" w:color="auto"/>
      </w:divBdr>
    </w:div>
    <w:div w:id="1222979473">
      <w:bodyDiv w:val="1"/>
      <w:marLeft w:val="0"/>
      <w:marRight w:val="0"/>
      <w:marTop w:val="0"/>
      <w:marBottom w:val="0"/>
      <w:divBdr>
        <w:top w:val="none" w:sz="0" w:space="0" w:color="auto"/>
        <w:left w:val="none" w:sz="0" w:space="0" w:color="auto"/>
        <w:bottom w:val="none" w:sz="0" w:space="0" w:color="auto"/>
        <w:right w:val="none" w:sz="0" w:space="0" w:color="auto"/>
      </w:divBdr>
    </w:div>
    <w:div w:id="1230192272">
      <w:bodyDiv w:val="1"/>
      <w:marLeft w:val="0"/>
      <w:marRight w:val="0"/>
      <w:marTop w:val="0"/>
      <w:marBottom w:val="0"/>
      <w:divBdr>
        <w:top w:val="none" w:sz="0" w:space="0" w:color="auto"/>
        <w:left w:val="none" w:sz="0" w:space="0" w:color="auto"/>
        <w:bottom w:val="none" w:sz="0" w:space="0" w:color="auto"/>
        <w:right w:val="none" w:sz="0" w:space="0" w:color="auto"/>
      </w:divBdr>
    </w:div>
    <w:div w:id="1233127356">
      <w:bodyDiv w:val="1"/>
      <w:marLeft w:val="0"/>
      <w:marRight w:val="0"/>
      <w:marTop w:val="0"/>
      <w:marBottom w:val="0"/>
      <w:divBdr>
        <w:top w:val="none" w:sz="0" w:space="0" w:color="auto"/>
        <w:left w:val="none" w:sz="0" w:space="0" w:color="auto"/>
        <w:bottom w:val="none" w:sz="0" w:space="0" w:color="auto"/>
        <w:right w:val="none" w:sz="0" w:space="0" w:color="auto"/>
      </w:divBdr>
    </w:div>
    <w:div w:id="1233781804">
      <w:bodyDiv w:val="1"/>
      <w:marLeft w:val="0"/>
      <w:marRight w:val="0"/>
      <w:marTop w:val="0"/>
      <w:marBottom w:val="0"/>
      <w:divBdr>
        <w:top w:val="none" w:sz="0" w:space="0" w:color="auto"/>
        <w:left w:val="none" w:sz="0" w:space="0" w:color="auto"/>
        <w:bottom w:val="none" w:sz="0" w:space="0" w:color="auto"/>
        <w:right w:val="none" w:sz="0" w:space="0" w:color="auto"/>
      </w:divBdr>
    </w:div>
    <w:div w:id="1236629490">
      <w:bodyDiv w:val="1"/>
      <w:marLeft w:val="0"/>
      <w:marRight w:val="0"/>
      <w:marTop w:val="0"/>
      <w:marBottom w:val="0"/>
      <w:divBdr>
        <w:top w:val="none" w:sz="0" w:space="0" w:color="auto"/>
        <w:left w:val="none" w:sz="0" w:space="0" w:color="auto"/>
        <w:bottom w:val="none" w:sz="0" w:space="0" w:color="auto"/>
        <w:right w:val="none" w:sz="0" w:space="0" w:color="auto"/>
      </w:divBdr>
    </w:div>
    <w:div w:id="1236815971">
      <w:bodyDiv w:val="1"/>
      <w:marLeft w:val="0"/>
      <w:marRight w:val="0"/>
      <w:marTop w:val="0"/>
      <w:marBottom w:val="0"/>
      <w:divBdr>
        <w:top w:val="none" w:sz="0" w:space="0" w:color="auto"/>
        <w:left w:val="none" w:sz="0" w:space="0" w:color="auto"/>
        <w:bottom w:val="none" w:sz="0" w:space="0" w:color="auto"/>
        <w:right w:val="none" w:sz="0" w:space="0" w:color="auto"/>
      </w:divBdr>
    </w:div>
    <w:div w:id="1241721218">
      <w:bodyDiv w:val="1"/>
      <w:marLeft w:val="0"/>
      <w:marRight w:val="0"/>
      <w:marTop w:val="0"/>
      <w:marBottom w:val="0"/>
      <w:divBdr>
        <w:top w:val="none" w:sz="0" w:space="0" w:color="auto"/>
        <w:left w:val="none" w:sz="0" w:space="0" w:color="auto"/>
        <w:bottom w:val="none" w:sz="0" w:space="0" w:color="auto"/>
        <w:right w:val="none" w:sz="0" w:space="0" w:color="auto"/>
      </w:divBdr>
    </w:div>
    <w:div w:id="1242522416">
      <w:bodyDiv w:val="1"/>
      <w:marLeft w:val="0"/>
      <w:marRight w:val="0"/>
      <w:marTop w:val="0"/>
      <w:marBottom w:val="0"/>
      <w:divBdr>
        <w:top w:val="none" w:sz="0" w:space="0" w:color="auto"/>
        <w:left w:val="none" w:sz="0" w:space="0" w:color="auto"/>
        <w:bottom w:val="none" w:sz="0" w:space="0" w:color="auto"/>
        <w:right w:val="none" w:sz="0" w:space="0" w:color="auto"/>
      </w:divBdr>
    </w:div>
    <w:div w:id="1245530392">
      <w:bodyDiv w:val="1"/>
      <w:marLeft w:val="0"/>
      <w:marRight w:val="0"/>
      <w:marTop w:val="0"/>
      <w:marBottom w:val="0"/>
      <w:divBdr>
        <w:top w:val="none" w:sz="0" w:space="0" w:color="auto"/>
        <w:left w:val="none" w:sz="0" w:space="0" w:color="auto"/>
        <w:bottom w:val="none" w:sz="0" w:space="0" w:color="auto"/>
        <w:right w:val="none" w:sz="0" w:space="0" w:color="auto"/>
      </w:divBdr>
    </w:div>
    <w:div w:id="1245727394">
      <w:bodyDiv w:val="1"/>
      <w:marLeft w:val="0"/>
      <w:marRight w:val="0"/>
      <w:marTop w:val="0"/>
      <w:marBottom w:val="0"/>
      <w:divBdr>
        <w:top w:val="none" w:sz="0" w:space="0" w:color="auto"/>
        <w:left w:val="none" w:sz="0" w:space="0" w:color="auto"/>
        <w:bottom w:val="none" w:sz="0" w:space="0" w:color="auto"/>
        <w:right w:val="none" w:sz="0" w:space="0" w:color="auto"/>
      </w:divBdr>
    </w:div>
    <w:div w:id="1246692120">
      <w:bodyDiv w:val="1"/>
      <w:marLeft w:val="0"/>
      <w:marRight w:val="0"/>
      <w:marTop w:val="0"/>
      <w:marBottom w:val="0"/>
      <w:divBdr>
        <w:top w:val="none" w:sz="0" w:space="0" w:color="auto"/>
        <w:left w:val="none" w:sz="0" w:space="0" w:color="auto"/>
        <w:bottom w:val="none" w:sz="0" w:space="0" w:color="auto"/>
        <w:right w:val="none" w:sz="0" w:space="0" w:color="auto"/>
      </w:divBdr>
    </w:div>
    <w:div w:id="1252351504">
      <w:bodyDiv w:val="1"/>
      <w:marLeft w:val="0"/>
      <w:marRight w:val="0"/>
      <w:marTop w:val="0"/>
      <w:marBottom w:val="0"/>
      <w:divBdr>
        <w:top w:val="none" w:sz="0" w:space="0" w:color="auto"/>
        <w:left w:val="none" w:sz="0" w:space="0" w:color="auto"/>
        <w:bottom w:val="none" w:sz="0" w:space="0" w:color="auto"/>
        <w:right w:val="none" w:sz="0" w:space="0" w:color="auto"/>
      </w:divBdr>
    </w:div>
    <w:div w:id="1266303473">
      <w:bodyDiv w:val="1"/>
      <w:marLeft w:val="0"/>
      <w:marRight w:val="0"/>
      <w:marTop w:val="0"/>
      <w:marBottom w:val="0"/>
      <w:divBdr>
        <w:top w:val="none" w:sz="0" w:space="0" w:color="auto"/>
        <w:left w:val="none" w:sz="0" w:space="0" w:color="auto"/>
        <w:bottom w:val="none" w:sz="0" w:space="0" w:color="auto"/>
        <w:right w:val="none" w:sz="0" w:space="0" w:color="auto"/>
      </w:divBdr>
    </w:div>
    <w:div w:id="1266578881">
      <w:bodyDiv w:val="1"/>
      <w:marLeft w:val="0"/>
      <w:marRight w:val="0"/>
      <w:marTop w:val="0"/>
      <w:marBottom w:val="0"/>
      <w:divBdr>
        <w:top w:val="none" w:sz="0" w:space="0" w:color="auto"/>
        <w:left w:val="none" w:sz="0" w:space="0" w:color="auto"/>
        <w:bottom w:val="none" w:sz="0" w:space="0" w:color="auto"/>
        <w:right w:val="none" w:sz="0" w:space="0" w:color="auto"/>
      </w:divBdr>
      <w:divsChild>
        <w:div w:id="127288757">
          <w:marLeft w:val="480"/>
          <w:marRight w:val="0"/>
          <w:marTop w:val="0"/>
          <w:marBottom w:val="0"/>
          <w:divBdr>
            <w:top w:val="none" w:sz="0" w:space="0" w:color="auto"/>
            <w:left w:val="none" w:sz="0" w:space="0" w:color="auto"/>
            <w:bottom w:val="none" w:sz="0" w:space="0" w:color="auto"/>
            <w:right w:val="none" w:sz="0" w:space="0" w:color="auto"/>
          </w:divBdr>
        </w:div>
        <w:div w:id="135607180">
          <w:marLeft w:val="480"/>
          <w:marRight w:val="0"/>
          <w:marTop w:val="0"/>
          <w:marBottom w:val="0"/>
          <w:divBdr>
            <w:top w:val="none" w:sz="0" w:space="0" w:color="auto"/>
            <w:left w:val="none" w:sz="0" w:space="0" w:color="auto"/>
            <w:bottom w:val="none" w:sz="0" w:space="0" w:color="auto"/>
            <w:right w:val="none" w:sz="0" w:space="0" w:color="auto"/>
          </w:divBdr>
        </w:div>
        <w:div w:id="328410559">
          <w:marLeft w:val="480"/>
          <w:marRight w:val="0"/>
          <w:marTop w:val="0"/>
          <w:marBottom w:val="0"/>
          <w:divBdr>
            <w:top w:val="none" w:sz="0" w:space="0" w:color="auto"/>
            <w:left w:val="none" w:sz="0" w:space="0" w:color="auto"/>
            <w:bottom w:val="none" w:sz="0" w:space="0" w:color="auto"/>
            <w:right w:val="none" w:sz="0" w:space="0" w:color="auto"/>
          </w:divBdr>
        </w:div>
        <w:div w:id="504711886">
          <w:marLeft w:val="480"/>
          <w:marRight w:val="0"/>
          <w:marTop w:val="0"/>
          <w:marBottom w:val="0"/>
          <w:divBdr>
            <w:top w:val="none" w:sz="0" w:space="0" w:color="auto"/>
            <w:left w:val="none" w:sz="0" w:space="0" w:color="auto"/>
            <w:bottom w:val="none" w:sz="0" w:space="0" w:color="auto"/>
            <w:right w:val="none" w:sz="0" w:space="0" w:color="auto"/>
          </w:divBdr>
        </w:div>
        <w:div w:id="537818822">
          <w:marLeft w:val="480"/>
          <w:marRight w:val="0"/>
          <w:marTop w:val="0"/>
          <w:marBottom w:val="0"/>
          <w:divBdr>
            <w:top w:val="none" w:sz="0" w:space="0" w:color="auto"/>
            <w:left w:val="none" w:sz="0" w:space="0" w:color="auto"/>
            <w:bottom w:val="none" w:sz="0" w:space="0" w:color="auto"/>
            <w:right w:val="none" w:sz="0" w:space="0" w:color="auto"/>
          </w:divBdr>
        </w:div>
        <w:div w:id="551356411">
          <w:marLeft w:val="480"/>
          <w:marRight w:val="0"/>
          <w:marTop w:val="0"/>
          <w:marBottom w:val="0"/>
          <w:divBdr>
            <w:top w:val="none" w:sz="0" w:space="0" w:color="auto"/>
            <w:left w:val="none" w:sz="0" w:space="0" w:color="auto"/>
            <w:bottom w:val="none" w:sz="0" w:space="0" w:color="auto"/>
            <w:right w:val="none" w:sz="0" w:space="0" w:color="auto"/>
          </w:divBdr>
        </w:div>
        <w:div w:id="721059026">
          <w:marLeft w:val="480"/>
          <w:marRight w:val="0"/>
          <w:marTop w:val="0"/>
          <w:marBottom w:val="0"/>
          <w:divBdr>
            <w:top w:val="none" w:sz="0" w:space="0" w:color="auto"/>
            <w:left w:val="none" w:sz="0" w:space="0" w:color="auto"/>
            <w:bottom w:val="none" w:sz="0" w:space="0" w:color="auto"/>
            <w:right w:val="none" w:sz="0" w:space="0" w:color="auto"/>
          </w:divBdr>
        </w:div>
        <w:div w:id="725953325">
          <w:marLeft w:val="480"/>
          <w:marRight w:val="0"/>
          <w:marTop w:val="0"/>
          <w:marBottom w:val="0"/>
          <w:divBdr>
            <w:top w:val="none" w:sz="0" w:space="0" w:color="auto"/>
            <w:left w:val="none" w:sz="0" w:space="0" w:color="auto"/>
            <w:bottom w:val="none" w:sz="0" w:space="0" w:color="auto"/>
            <w:right w:val="none" w:sz="0" w:space="0" w:color="auto"/>
          </w:divBdr>
        </w:div>
        <w:div w:id="751008957">
          <w:marLeft w:val="480"/>
          <w:marRight w:val="0"/>
          <w:marTop w:val="0"/>
          <w:marBottom w:val="0"/>
          <w:divBdr>
            <w:top w:val="none" w:sz="0" w:space="0" w:color="auto"/>
            <w:left w:val="none" w:sz="0" w:space="0" w:color="auto"/>
            <w:bottom w:val="none" w:sz="0" w:space="0" w:color="auto"/>
            <w:right w:val="none" w:sz="0" w:space="0" w:color="auto"/>
          </w:divBdr>
        </w:div>
        <w:div w:id="923489899">
          <w:marLeft w:val="480"/>
          <w:marRight w:val="0"/>
          <w:marTop w:val="0"/>
          <w:marBottom w:val="0"/>
          <w:divBdr>
            <w:top w:val="none" w:sz="0" w:space="0" w:color="auto"/>
            <w:left w:val="none" w:sz="0" w:space="0" w:color="auto"/>
            <w:bottom w:val="none" w:sz="0" w:space="0" w:color="auto"/>
            <w:right w:val="none" w:sz="0" w:space="0" w:color="auto"/>
          </w:divBdr>
        </w:div>
        <w:div w:id="1052849693">
          <w:marLeft w:val="480"/>
          <w:marRight w:val="0"/>
          <w:marTop w:val="0"/>
          <w:marBottom w:val="0"/>
          <w:divBdr>
            <w:top w:val="none" w:sz="0" w:space="0" w:color="auto"/>
            <w:left w:val="none" w:sz="0" w:space="0" w:color="auto"/>
            <w:bottom w:val="none" w:sz="0" w:space="0" w:color="auto"/>
            <w:right w:val="none" w:sz="0" w:space="0" w:color="auto"/>
          </w:divBdr>
        </w:div>
        <w:div w:id="1084257934">
          <w:marLeft w:val="480"/>
          <w:marRight w:val="0"/>
          <w:marTop w:val="0"/>
          <w:marBottom w:val="0"/>
          <w:divBdr>
            <w:top w:val="none" w:sz="0" w:space="0" w:color="auto"/>
            <w:left w:val="none" w:sz="0" w:space="0" w:color="auto"/>
            <w:bottom w:val="none" w:sz="0" w:space="0" w:color="auto"/>
            <w:right w:val="none" w:sz="0" w:space="0" w:color="auto"/>
          </w:divBdr>
        </w:div>
        <w:div w:id="1245725154">
          <w:marLeft w:val="480"/>
          <w:marRight w:val="0"/>
          <w:marTop w:val="0"/>
          <w:marBottom w:val="0"/>
          <w:divBdr>
            <w:top w:val="none" w:sz="0" w:space="0" w:color="auto"/>
            <w:left w:val="none" w:sz="0" w:space="0" w:color="auto"/>
            <w:bottom w:val="none" w:sz="0" w:space="0" w:color="auto"/>
            <w:right w:val="none" w:sz="0" w:space="0" w:color="auto"/>
          </w:divBdr>
        </w:div>
        <w:div w:id="1318613024">
          <w:marLeft w:val="480"/>
          <w:marRight w:val="0"/>
          <w:marTop w:val="0"/>
          <w:marBottom w:val="0"/>
          <w:divBdr>
            <w:top w:val="none" w:sz="0" w:space="0" w:color="auto"/>
            <w:left w:val="none" w:sz="0" w:space="0" w:color="auto"/>
            <w:bottom w:val="none" w:sz="0" w:space="0" w:color="auto"/>
            <w:right w:val="none" w:sz="0" w:space="0" w:color="auto"/>
          </w:divBdr>
        </w:div>
        <w:div w:id="1774519590">
          <w:marLeft w:val="480"/>
          <w:marRight w:val="0"/>
          <w:marTop w:val="0"/>
          <w:marBottom w:val="0"/>
          <w:divBdr>
            <w:top w:val="none" w:sz="0" w:space="0" w:color="auto"/>
            <w:left w:val="none" w:sz="0" w:space="0" w:color="auto"/>
            <w:bottom w:val="none" w:sz="0" w:space="0" w:color="auto"/>
            <w:right w:val="none" w:sz="0" w:space="0" w:color="auto"/>
          </w:divBdr>
        </w:div>
        <w:div w:id="1940018157">
          <w:marLeft w:val="480"/>
          <w:marRight w:val="0"/>
          <w:marTop w:val="0"/>
          <w:marBottom w:val="0"/>
          <w:divBdr>
            <w:top w:val="none" w:sz="0" w:space="0" w:color="auto"/>
            <w:left w:val="none" w:sz="0" w:space="0" w:color="auto"/>
            <w:bottom w:val="none" w:sz="0" w:space="0" w:color="auto"/>
            <w:right w:val="none" w:sz="0" w:space="0" w:color="auto"/>
          </w:divBdr>
        </w:div>
        <w:div w:id="2111267704">
          <w:marLeft w:val="480"/>
          <w:marRight w:val="0"/>
          <w:marTop w:val="0"/>
          <w:marBottom w:val="0"/>
          <w:divBdr>
            <w:top w:val="none" w:sz="0" w:space="0" w:color="auto"/>
            <w:left w:val="none" w:sz="0" w:space="0" w:color="auto"/>
            <w:bottom w:val="none" w:sz="0" w:space="0" w:color="auto"/>
            <w:right w:val="none" w:sz="0" w:space="0" w:color="auto"/>
          </w:divBdr>
        </w:div>
      </w:divsChild>
    </w:div>
    <w:div w:id="1266961831">
      <w:bodyDiv w:val="1"/>
      <w:marLeft w:val="0"/>
      <w:marRight w:val="0"/>
      <w:marTop w:val="0"/>
      <w:marBottom w:val="0"/>
      <w:divBdr>
        <w:top w:val="none" w:sz="0" w:space="0" w:color="auto"/>
        <w:left w:val="none" w:sz="0" w:space="0" w:color="auto"/>
        <w:bottom w:val="none" w:sz="0" w:space="0" w:color="auto"/>
        <w:right w:val="none" w:sz="0" w:space="0" w:color="auto"/>
      </w:divBdr>
    </w:div>
    <w:div w:id="1268931465">
      <w:bodyDiv w:val="1"/>
      <w:marLeft w:val="0"/>
      <w:marRight w:val="0"/>
      <w:marTop w:val="0"/>
      <w:marBottom w:val="0"/>
      <w:divBdr>
        <w:top w:val="none" w:sz="0" w:space="0" w:color="auto"/>
        <w:left w:val="none" w:sz="0" w:space="0" w:color="auto"/>
        <w:bottom w:val="none" w:sz="0" w:space="0" w:color="auto"/>
        <w:right w:val="none" w:sz="0" w:space="0" w:color="auto"/>
      </w:divBdr>
    </w:div>
    <w:div w:id="1275289290">
      <w:bodyDiv w:val="1"/>
      <w:marLeft w:val="0"/>
      <w:marRight w:val="0"/>
      <w:marTop w:val="0"/>
      <w:marBottom w:val="0"/>
      <w:divBdr>
        <w:top w:val="none" w:sz="0" w:space="0" w:color="auto"/>
        <w:left w:val="none" w:sz="0" w:space="0" w:color="auto"/>
        <w:bottom w:val="none" w:sz="0" w:space="0" w:color="auto"/>
        <w:right w:val="none" w:sz="0" w:space="0" w:color="auto"/>
      </w:divBdr>
    </w:div>
    <w:div w:id="1282691069">
      <w:bodyDiv w:val="1"/>
      <w:marLeft w:val="0"/>
      <w:marRight w:val="0"/>
      <w:marTop w:val="0"/>
      <w:marBottom w:val="0"/>
      <w:divBdr>
        <w:top w:val="none" w:sz="0" w:space="0" w:color="auto"/>
        <w:left w:val="none" w:sz="0" w:space="0" w:color="auto"/>
        <w:bottom w:val="none" w:sz="0" w:space="0" w:color="auto"/>
        <w:right w:val="none" w:sz="0" w:space="0" w:color="auto"/>
      </w:divBdr>
    </w:div>
    <w:div w:id="1291593481">
      <w:bodyDiv w:val="1"/>
      <w:marLeft w:val="0"/>
      <w:marRight w:val="0"/>
      <w:marTop w:val="0"/>
      <w:marBottom w:val="0"/>
      <w:divBdr>
        <w:top w:val="none" w:sz="0" w:space="0" w:color="auto"/>
        <w:left w:val="none" w:sz="0" w:space="0" w:color="auto"/>
        <w:bottom w:val="none" w:sz="0" w:space="0" w:color="auto"/>
        <w:right w:val="none" w:sz="0" w:space="0" w:color="auto"/>
      </w:divBdr>
    </w:div>
    <w:div w:id="1291789183">
      <w:bodyDiv w:val="1"/>
      <w:marLeft w:val="0"/>
      <w:marRight w:val="0"/>
      <w:marTop w:val="0"/>
      <w:marBottom w:val="0"/>
      <w:divBdr>
        <w:top w:val="none" w:sz="0" w:space="0" w:color="auto"/>
        <w:left w:val="none" w:sz="0" w:space="0" w:color="auto"/>
        <w:bottom w:val="none" w:sz="0" w:space="0" w:color="auto"/>
        <w:right w:val="none" w:sz="0" w:space="0" w:color="auto"/>
      </w:divBdr>
    </w:div>
    <w:div w:id="1293631551">
      <w:bodyDiv w:val="1"/>
      <w:marLeft w:val="0"/>
      <w:marRight w:val="0"/>
      <w:marTop w:val="0"/>
      <w:marBottom w:val="0"/>
      <w:divBdr>
        <w:top w:val="none" w:sz="0" w:space="0" w:color="auto"/>
        <w:left w:val="none" w:sz="0" w:space="0" w:color="auto"/>
        <w:bottom w:val="none" w:sz="0" w:space="0" w:color="auto"/>
        <w:right w:val="none" w:sz="0" w:space="0" w:color="auto"/>
      </w:divBdr>
    </w:div>
    <w:div w:id="1294866808">
      <w:bodyDiv w:val="1"/>
      <w:marLeft w:val="0"/>
      <w:marRight w:val="0"/>
      <w:marTop w:val="0"/>
      <w:marBottom w:val="0"/>
      <w:divBdr>
        <w:top w:val="none" w:sz="0" w:space="0" w:color="auto"/>
        <w:left w:val="none" w:sz="0" w:space="0" w:color="auto"/>
        <w:bottom w:val="none" w:sz="0" w:space="0" w:color="auto"/>
        <w:right w:val="none" w:sz="0" w:space="0" w:color="auto"/>
      </w:divBdr>
    </w:div>
    <w:div w:id="1296374348">
      <w:bodyDiv w:val="1"/>
      <w:marLeft w:val="0"/>
      <w:marRight w:val="0"/>
      <w:marTop w:val="0"/>
      <w:marBottom w:val="0"/>
      <w:divBdr>
        <w:top w:val="none" w:sz="0" w:space="0" w:color="auto"/>
        <w:left w:val="none" w:sz="0" w:space="0" w:color="auto"/>
        <w:bottom w:val="none" w:sz="0" w:space="0" w:color="auto"/>
        <w:right w:val="none" w:sz="0" w:space="0" w:color="auto"/>
      </w:divBdr>
    </w:div>
    <w:div w:id="1305618208">
      <w:bodyDiv w:val="1"/>
      <w:marLeft w:val="0"/>
      <w:marRight w:val="0"/>
      <w:marTop w:val="0"/>
      <w:marBottom w:val="0"/>
      <w:divBdr>
        <w:top w:val="none" w:sz="0" w:space="0" w:color="auto"/>
        <w:left w:val="none" w:sz="0" w:space="0" w:color="auto"/>
        <w:bottom w:val="none" w:sz="0" w:space="0" w:color="auto"/>
        <w:right w:val="none" w:sz="0" w:space="0" w:color="auto"/>
      </w:divBdr>
      <w:divsChild>
        <w:div w:id="45220909">
          <w:marLeft w:val="480"/>
          <w:marRight w:val="0"/>
          <w:marTop w:val="0"/>
          <w:marBottom w:val="0"/>
          <w:divBdr>
            <w:top w:val="none" w:sz="0" w:space="0" w:color="auto"/>
            <w:left w:val="none" w:sz="0" w:space="0" w:color="auto"/>
            <w:bottom w:val="none" w:sz="0" w:space="0" w:color="auto"/>
            <w:right w:val="none" w:sz="0" w:space="0" w:color="auto"/>
          </w:divBdr>
        </w:div>
        <w:div w:id="139617705">
          <w:marLeft w:val="480"/>
          <w:marRight w:val="0"/>
          <w:marTop w:val="0"/>
          <w:marBottom w:val="0"/>
          <w:divBdr>
            <w:top w:val="none" w:sz="0" w:space="0" w:color="auto"/>
            <w:left w:val="none" w:sz="0" w:space="0" w:color="auto"/>
            <w:bottom w:val="none" w:sz="0" w:space="0" w:color="auto"/>
            <w:right w:val="none" w:sz="0" w:space="0" w:color="auto"/>
          </w:divBdr>
        </w:div>
        <w:div w:id="157230816">
          <w:marLeft w:val="480"/>
          <w:marRight w:val="0"/>
          <w:marTop w:val="0"/>
          <w:marBottom w:val="0"/>
          <w:divBdr>
            <w:top w:val="none" w:sz="0" w:space="0" w:color="auto"/>
            <w:left w:val="none" w:sz="0" w:space="0" w:color="auto"/>
            <w:bottom w:val="none" w:sz="0" w:space="0" w:color="auto"/>
            <w:right w:val="none" w:sz="0" w:space="0" w:color="auto"/>
          </w:divBdr>
        </w:div>
        <w:div w:id="219489034">
          <w:marLeft w:val="480"/>
          <w:marRight w:val="0"/>
          <w:marTop w:val="0"/>
          <w:marBottom w:val="0"/>
          <w:divBdr>
            <w:top w:val="none" w:sz="0" w:space="0" w:color="auto"/>
            <w:left w:val="none" w:sz="0" w:space="0" w:color="auto"/>
            <w:bottom w:val="none" w:sz="0" w:space="0" w:color="auto"/>
            <w:right w:val="none" w:sz="0" w:space="0" w:color="auto"/>
          </w:divBdr>
        </w:div>
        <w:div w:id="234559336">
          <w:marLeft w:val="480"/>
          <w:marRight w:val="0"/>
          <w:marTop w:val="0"/>
          <w:marBottom w:val="0"/>
          <w:divBdr>
            <w:top w:val="none" w:sz="0" w:space="0" w:color="auto"/>
            <w:left w:val="none" w:sz="0" w:space="0" w:color="auto"/>
            <w:bottom w:val="none" w:sz="0" w:space="0" w:color="auto"/>
            <w:right w:val="none" w:sz="0" w:space="0" w:color="auto"/>
          </w:divBdr>
        </w:div>
        <w:div w:id="251083604">
          <w:marLeft w:val="480"/>
          <w:marRight w:val="0"/>
          <w:marTop w:val="0"/>
          <w:marBottom w:val="0"/>
          <w:divBdr>
            <w:top w:val="none" w:sz="0" w:space="0" w:color="auto"/>
            <w:left w:val="none" w:sz="0" w:space="0" w:color="auto"/>
            <w:bottom w:val="none" w:sz="0" w:space="0" w:color="auto"/>
            <w:right w:val="none" w:sz="0" w:space="0" w:color="auto"/>
          </w:divBdr>
        </w:div>
        <w:div w:id="312176346">
          <w:marLeft w:val="480"/>
          <w:marRight w:val="0"/>
          <w:marTop w:val="0"/>
          <w:marBottom w:val="0"/>
          <w:divBdr>
            <w:top w:val="none" w:sz="0" w:space="0" w:color="auto"/>
            <w:left w:val="none" w:sz="0" w:space="0" w:color="auto"/>
            <w:bottom w:val="none" w:sz="0" w:space="0" w:color="auto"/>
            <w:right w:val="none" w:sz="0" w:space="0" w:color="auto"/>
          </w:divBdr>
        </w:div>
        <w:div w:id="455175476">
          <w:marLeft w:val="480"/>
          <w:marRight w:val="0"/>
          <w:marTop w:val="0"/>
          <w:marBottom w:val="0"/>
          <w:divBdr>
            <w:top w:val="none" w:sz="0" w:space="0" w:color="auto"/>
            <w:left w:val="none" w:sz="0" w:space="0" w:color="auto"/>
            <w:bottom w:val="none" w:sz="0" w:space="0" w:color="auto"/>
            <w:right w:val="none" w:sz="0" w:space="0" w:color="auto"/>
          </w:divBdr>
        </w:div>
        <w:div w:id="752319472">
          <w:marLeft w:val="480"/>
          <w:marRight w:val="0"/>
          <w:marTop w:val="0"/>
          <w:marBottom w:val="0"/>
          <w:divBdr>
            <w:top w:val="none" w:sz="0" w:space="0" w:color="auto"/>
            <w:left w:val="none" w:sz="0" w:space="0" w:color="auto"/>
            <w:bottom w:val="none" w:sz="0" w:space="0" w:color="auto"/>
            <w:right w:val="none" w:sz="0" w:space="0" w:color="auto"/>
          </w:divBdr>
        </w:div>
        <w:div w:id="919558938">
          <w:marLeft w:val="480"/>
          <w:marRight w:val="0"/>
          <w:marTop w:val="0"/>
          <w:marBottom w:val="0"/>
          <w:divBdr>
            <w:top w:val="none" w:sz="0" w:space="0" w:color="auto"/>
            <w:left w:val="none" w:sz="0" w:space="0" w:color="auto"/>
            <w:bottom w:val="none" w:sz="0" w:space="0" w:color="auto"/>
            <w:right w:val="none" w:sz="0" w:space="0" w:color="auto"/>
          </w:divBdr>
        </w:div>
        <w:div w:id="927159442">
          <w:marLeft w:val="480"/>
          <w:marRight w:val="0"/>
          <w:marTop w:val="0"/>
          <w:marBottom w:val="0"/>
          <w:divBdr>
            <w:top w:val="none" w:sz="0" w:space="0" w:color="auto"/>
            <w:left w:val="none" w:sz="0" w:space="0" w:color="auto"/>
            <w:bottom w:val="none" w:sz="0" w:space="0" w:color="auto"/>
            <w:right w:val="none" w:sz="0" w:space="0" w:color="auto"/>
          </w:divBdr>
        </w:div>
        <w:div w:id="977346972">
          <w:marLeft w:val="480"/>
          <w:marRight w:val="0"/>
          <w:marTop w:val="0"/>
          <w:marBottom w:val="0"/>
          <w:divBdr>
            <w:top w:val="none" w:sz="0" w:space="0" w:color="auto"/>
            <w:left w:val="none" w:sz="0" w:space="0" w:color="auto"/>
            <w:bottom w:val="none" w:sz="0" w:space="0" w:color="auto"/>
            <w:right w:val="none" w:sz="0" w:space="0" w:color="auto"/>
          </w:divBdr>
        </w:div>
        <w:div w:id="985861465">
          <w:marLeft w:val="480"/>
          <w:marRight w:val="0"/>
          <w:marTop w:val="0"/>
          <w:marBottom w:val="0"/>
          <w:divBdr>
            <w:top w:val="none" w:sz="0" w:space="0" w:color="auto"/>
            <w:left w:val="none" w:sz="0" w:space="0" w:color="auto"/>
            <w:bottom w:val="none" w:sz="0" w:space="0" w:color="auto"/>
            <w:right w:val="none" w:sz="0" w:space="0" w:color="auto"/>
          </w:divBdr>
        </w:div>
        <w:div w:id="1028674760">
          <w:marLeft w:val="480"/>
          <w:marRight w:val="0"/>
          <w:marTop w:val="0"/>
          <w:marBottom w:val="0"/>
          <w:divBdr>
            <w:top w:val="none" w:sz="0" w:space="0" w:color="auto"/>
            <w:left w:val="none" w:sz="0" w:space="0" w:color="auto"/>
            <w:bottom w:val="none" w:sz="0" w:space="0" w:color="auto"/>
            <w:right w:val="none" w:sz="0" w:space="0" w:color="auto"/>
          </w:divBdr>
        </w:div>
        <w:div w:id="1429622353">
          <w:marLeft w:val="480"/>
          <w:marRight w:val="0"/>
          <w:marTop w:val="0"/>
          <w:marBottom w:val="0"/>
          <w:divBdr>
            <w:top w:val="none" w:sz="0" w:space="0" w:color="auto"/>
            <w:left w:val="none" w:sz="0" w:space="0" w:color="auto"/>
            <w:bottom w:val="none" w:sz="0" w:space="0" w:color="auto"/>
            <w:right w:val="none" w:sz="0" w:space="0" w:color="auto"/>
          </w:divBdr>
        </w:div>
        <w:div w:id="1444687313">
          <w:marLeft w:val="480"/>
          <w:marRight w:val="0"/>
          <w:marTop w:val="0"/>
          <w:marBottom w:val="0"/>
          <w:divBdr>
            <w:top w:val="none" w:sz="0" w:space="0" w:color="auto"/>
            <w:left w:val="none" w:sz="0" w:space="0" w:color="auto"/>
            <w:bottom w:val="none" w:sz="0" w:space="0" w:color="auto"/>
            <w:right w:val="none" w:sz="0" w:space="0" w:color="auto"/>
          </w:divBdr>
        </w:div>
        <w:div w:id="1599679596">
          <w:marLeft w:val="480"/>
          <w:marRight w:val="0"/>
          <w:marTop w:val="0"/>
          <w:marBottom w:val="0"/>
          <w:divBdr>
            <w:top w:val="none" w:sz="0" w:space="0" w:color="auto"/>
            <w:left w:val="none" w:sz="0" w:space="0" w:color="auto"/>
            <w:bottom w:val="none" w:sz="0" w:space="0" w:color="auto"/>
            <w:right w:val="none" w:sz="0" w:space="0" w:color="auto"/>
          </w:divBdr>
        </w:div>
        <w:div w:id="1800296033">
          <w:marLeft w:val="480"/>
          <w:marRight w:val="0"/>
          <w:marTop w:val="0"/>
          <w:marBottom w:val="0"/>
          <w:divBdr>
            <w:top w:val="none" w:sz="0" w:space="0" w:color="auto"/>
            <w:left w:val="none" w:sz="0" w:space="0" w:color="auto"/>
            <w:bottom w:val="none" w:sz="0" w:space="0" w:color="auto"/>
            <w:right w:val="none" w:sz="0" w:space="0" w:color="auto"/>
          </w:divBdr>
        </w:div>
        <w:div w:id="2072271941">
          <w:marLeft w:val="480"/>
          <w:marRight w:val="0"/>
          <w:marTop w:val="0"/>
          <w:marBottom w:val="0"/>
          <w:divBdr>
            <w:top w:val="none" w:sz="0" w:space="0" w:color="auto"/>
            <w:left w:val="none" w:sz="0" w:space="0" w:color="auto"/>
            <w:bottom w:val="none" w:sz="0" w:space="0" w:color="auto"/>
            <w:right w:val="none" w:sz="0" w:space="0" w:color="auto"/>
          </w:divBdr>
        </w:div>
      </w:divsChild>
    </w:div>
    <w:div w:id="1308120964">
      <w:bodyDiv w:val="1"/>
      <w:marLeft w:val="0"/>
      <w:marRight w:val="0"/>
      <w:marTop w:val="0"/>
      <w:marBottom w:val="0"/>
      <w:divBdr>
        <w:top w:val="none" w:sz="0" w:space="0" w:color="auto"/>
        <w:left w:val="none" w:sz="0" w:space="0" w:color="auto"/>
        <w:bottom w:val="none" w:sz="0" w:space="0" w:color="auto"/>
        <w:right w:val="none" w:sz="0" w:space="0" w:color="auto"/>
      </w:divBdr>
    </w:div>
    <w:div w:id="1312980384">
      <w:bodyDiv w:val="1"/>
      <w:marLeft w:val="0"/>
      <w:marRight w:val="0"/>
      <w:marTop w:val="0"/>
      <w:marBottom w:val="0"/>
      <w:divBdr>
        <w:top w:val="none" w:sz="0" w:space="0" w:color="auto"/>
        <w:left w:val="none" w:sz="0" w:space="0" w:color="auto"/>
        <w:bottom w:val="none" w:sz="0" w:space="0" w:color="auto"/>
        <w:right w:val="none" w:sz="0" w:space="0" w:color="auto"/>
      </w:divBdr>
      <w:divsChild>
        <w:div w:id="37239478">
          <w:marLeft w:val="480"/>
          <w:marRight w:val="0"/>
          <w:marTop w:val="0"/>
          <w:marBottom w:val="0"/>
          <w:divBdr>
            <w:top w:val="none" w:sz="0" w:space="0" w:color="auto"/>
            <w:left w:val="none" w:sz="0" w:space="0" w:color="auto"/>
            <w:bottom w:val="none" w:sz="0" w:space="0" w:color="auto"/>
            <w:right w:val="none" w:sz="0" w:space="0" w:color="auto"/>
          </w:divBdr>
        </w:div>
        <w:div w:id="101800776">
          <w:marLeft w:val="480"/>
          <w:marRight w:val="0"/>
          <w:marTop w:val="0"/>
          <w:marBottom w:val="0"/>
          <w:divBdr>
            <w:top w:val="none" w:sz="0" w:space="0" w:color="auto"/>
            <w:left w:val="none" w:sz="0" w:space="0" w:color="auto"/>
            <w:bottom w:val="none" w:sz="0" w:space="0" w:color="auto"/>
            <w:right w:val="none" w:sz="0" w:space="0" w:color="auto"/>
          </w:divBdr>
        </w:div>
        <w:div w:id="235091673">
          <w:marLeft w:val="480"/>
          <w:marRight w:val="0"/>
          <w:marTop w:val="0"/>
          <w:marBottom w:val="0"/>
          <w:divBdr>
            <w:top w:val="none" w:sz="0" w:space="0" w:color="auto"/>
            <w:left w:val="none" w:sz="0" w:space="0" w:color="auto"/>
            <w:bottom w:val="none" w:sz="0" w:space="0" w:color="auto"/>
            <w:right w:val="none" w:sz="0" w:space="0" w:color="auto"/>
          </w:divBdr>
        </w:div>
        <w:div w:id="456333495">
          <w:marLeft w:val="480"/>
          <w:marRight w:val="0"/>
          <w:marTop w:val="0"/>
          <w:marBottom w:val="0"/>
          <w:divBdr>
            <w:top w:val="none" w:sz="0" w:space="0" w:color="auto"/>
            <w:left w:val="none" w:sz="0" w:space="0" w:color="auto"/>
            <w:bottom w:val="none" w:sz="0" w:space="0" w:color="auto"/>
            <w:right w:val="none" w:sz="0" w:space="0" w:color="auto"/>
          </w:divBdr>
        </w:div>
        <w:div w:id="530995161">
          <w:marLeft w:val="480"/>
          <w:marRight w:val="0"/>
          <w:marTop w:val="0"/>
          <w:marBottom w:val="0"/>
          <w:divBdr>
            <w:top w:val="none" w:sz="0" w:space="0" w:color="auto"/>
            <w:left w:val="none" w:sz="0" w:space="0" w:color="auto"/>
            <w:bottom w:val="none" w:sz="0" w:space="0" w:color="auto"/>
            <w:right w:val="none" w:sz="0" w:space="0" w:color="auto"/>
          </w:divBdr>
        </w:div>
        <w:div w:id="865095544">
          <w:marLeft w:val="480"/>
          <w:marRight w:val="0"/>
          <w:marTop w:val="0"/>
          <w:marBottom w:val="0"/>
          <w:divBdr>
            <w:top w:val="none" w:sz="0" w:space="0" w:color="auto"/>
            <w:left w:val="none" w:sz="0" w:space="0" w:color="auto"/>
            <w:bottom w:val="none" w:sz="0" w:space="0" w:color="auto"/>
            <w:right w:val="none" w:sz="0" w:space="0" w:color="auto"/>
          </w:divBdr>
        </w:div>
        <w:div w:id="896210900">
          <w:marLeft w:val="480"/>
          <w:marRight w:val="0"/>
          <w:marTop w:val="0"/>
          <w:marBottom w:val="0"/>
          <w:divBdr>
            <w:top w:val="none" w:sz="0" w:space="0" w:color="auto"/>
            <w:left w:val="none" w:sz="0" w:space="0" w:color="auto"/>
            <w:bottom w:val="none" w:sz="0" w:space="0" w:color="auto"/>
            <w:right w:val="none" w:sz="0" w:space="0" w:color="auto"/>
          </w:divBdr>
        </w:div>
        <w:div w:id="911089433">
          <w:marLeft w:val="480"/>
          <w:marRight w:val="0"/>
          <w:marTop w:val="0"/>
          <w:marBottom w:val="0"/>
          <w:divBdr>
            <w:top w:val="none" w:sz="0" w:space="0" w:color="auto"/>
            <w:left w:val="none" w:sz="0" w:space="0" w:color="auto"/>
            <w:bottom w:val="none" w:sz="0" w:space="0" w:color="auto"/>
            <w:right w:val="none" w:sz="0" w:space="0" w:color="auto"/>
          </w:divBdr>
        </w:div>
        <w:div w:id="1162044005">
          <w:marLeft w:val="480"/>
          <w:marRight w:val="0"/>
          <w:marTop w:val="0"/>
          <w:marBottom w:val="0"/>
          <w:divBdr>
            <w:top w:val="none" w:sz="0" w:space="0" w:color="auto"/>
            <w:left w:val="none" w:sz="0" w:space="0" w:color="auto"/>
            <w:bottom w:val="none" w:sz="0" w:space="0" w:color="auto"/>
            <w:right w:val="none" w:sz="0" w:space="0" w:color="auto"/>
          </w:divBdr>
        </w:div>
        <w:div w:id="1214653986">
          <w:marLeft w:val="480"/>
          <w:marRight w:val="0"/>
          <w:marTop w:val="0"/>
          <w:marBottom w:val="0"/>
          <w:divBdr>
            <w:top w:val="none" w:sz="0" w:space="0" w:color="auto"/>
            <w:left w:val="none" w:sz="0" w:space="0" w:color="auto"/>
            <w:bottom w:val="none" w:sz="0" w:space="0" w:color="auto"/>
            <w:right w:val="none" w:sz="0" w:space="0" w:color="auto"/>
          </w:divBdr>
        </w:div>
        <w:div w:id="1349677626">
          <w:marLeft w:val="480"/>
          <w:marRight w:val="0"/>
          <w:marTop w:val="0"/>
          <w:marBottom w:val="0"/>
          <w:divBdr>
            <w:top w:val="none" w:sz="0" w:space="0" w:color="auto"/>
            <w:left w:val="none" w:sz="0" w:space="0" w:color="auto"/>
            <w:bottom w:val="none" w:sz="0" w:space="0" w:color="auto"/>
            <w:right w:val="none" w:sz="0" w:space="0" w:color="auto"/>
          </w:divBdr>
        </w:div>
        <w:div w:id="1454666236">
          <w:marLeft w:val="480"/>
          <w:marRight w:val="0"/>
          <w:marTop w:val="0"/>
          <w:marBottom w:val="0"/>
          <w:divBdr>
            <w:top w:val="none" w:sz="0" w:space="0" w:color="auto"/>
            <w:left w:val="none" w:sz="0" w:space="0" w:color="auto"/>
            <w:bottom w:val="none" w:sz="0" w:space="0" w:color="auto"/>
            <w:right w:val="none" w:sz="0" w:space="0" w:color="auto"/>
          </w:divBdr>
        </w:div>
        <w:div w:id="1593121052">
          <w:marLeft w:val="480"/>
          <w:marRight w:val="0"/>
          <w:marTop w:val="0"/>
          <w:marBottom w:val="0"/>
          <w:divBdr>
            <w:top w:val="none" w:sz="0" w:space="0" w:color="auto"/>
            <w:left w:val="none" w:sz="0" w:space="0" w:color="auto"/>
            <w:bottom w:val="none" w:sz="0" w:space="0" w:color="auto"/>
            <w:right w:val="none" w:sz="0" w:space="0" w:color="auto"/>
          </w:divBdr>
        </w:div>
        <w:div w:id="1738165934">
          <w:marLeft w:val="480"/>
          <w:marRight w:val="0"/>
          <w:marTop w:val="0"/>
          <w:marBottom w:val="0"/>
          <w:divBdr>
            <w:top w:val="none" w:sz="0" w:space="0" w:color="auto"/>
            <w:left w:val="none" w:sz="0" w:space="0" w:color="auto"/>
            <w:bottom w:val="none" w:sz="0" w:space="0" w:color="auto"/>
            <w:right w:val="none" w:sz="0" w:space="0" w:color="auto"/>
          </w:divBdr>
        </w:div>
        <w:div w:id="1839689046">
          <w:marLeft w:val="480"/>
          <w:marRight w:val="0"/>
          <w:marTop w:val="0"/>
          <w:marBottom w:val="0"/>
          <w:divBdr>
            <w:top w:val="none" w:sz="0" w:space="0" w:color="auto"/>
            <w:left w:val="none" w:sz="0" w:space="0" w:color="auto"/>
            <w:bottom w:val="none" w:sz="0" w:space="0" w:color="auto"/>
            <w:right w:val="none" w:sz="0" w:space="0" w:color="auto"/>
          </w:divBdr>
        </w:div>
        <w:div w:id="1900246912">
          <w:marLeft w:val="480"/>
          <w:marRight w:val="0"/>
          <w:marTop w:val="0"/>
          <w:marBottom w:val="0"/>
          <w:divBdr>
            <w:top w:val="none" w:sz="0" w:space="0" w:color="auto"/>
            <w:left w:val="none" w:sz="0" w:space="0" w:color="auto"/>
            <w:bottom w:val="none" w:sz="0" w:space="0" w:color="auto"/>
            <w:right w:val="none" w:sz="0" w:space="0" w:color="auto"/>
          </w:divBdr>
        </w:div>
        <w:div w:id="2021393271">
          <w:marLeft w:val="480"/>
          <w:marRight w:val="0"/>
          <w:marTop w:val="0"/>
          <w:marBottom w:val="0"/>
          <w:divBdr>
            <w:top w:val="none" w:sz="0" w:space="0" w:color="auto"/>
            <w:left w:val="none" w:sz="0" w:space="0" w:color="auto"/>
            <w:bottom w:val="none" w:sz="0" w:space="0" w:color="auto"/>
            <w:right w:val="none" w:sz="0" w:space="0" w:color="auto"/>
          </w:divBdr>
        </w:div>
        <w:div w:id="2065761355">
          <w:marLeft w:val="480"/>
          <w:marRight w:val="0"/>
          <w:marTop w:val="0"/>
          <w:marBottom w:val="0"/>
          <w:divBdr>
            <w:top w:val="none" w:sz="0" w:space="0" w:color="auto"/>
            <w:left w:val="none" w:sz="0" w:space="0" w:color="auto"/>
            <w:bottom w:val="none" w:sz="0" w:space="0" w:color="auto"/>
            <w:right w:val="none" w:sz="0" w:space="0" w:color="auto"/>
          </w:divBdr>
        </w:div>
        <w:div w:id="2084064438">
          <w:marLeft w:val="480"/>
          <w:marRight w:val="0"/>
          <w:marTop w:val="0"/>
          <w:marBottom w:val="0"/>
          <w:divBdr>
            <w:top w:val="none" w:sz="0" w:space="0" w:color="auto"/>
            <w:left w:val="none" w:sz="0" w:space="0" w:color="auto"/>
            <w:bottom w:val="none" w:sz="0" w:space="0" w:color="auto"/>
            <w:right w:val="none" w:sz="0" w:space="0" w:color="auto"/>
          </w:divBdr>
        </w:div>
      </w:divsChild>
    </w:div>
    <w:div w:id="1317994598">
      <w:bodyDiv w:val="1"/>
      <w:marLeft w:val="0"/>
      <w:marRight w:val="0"/>
      <w:marTop w:val="0"/>
      <w:marBottom w:val="0"/>
      <w:divBdr>
        <w:top w:val="none" w:sz="0" w:space="0" w:color="auto"/>
        <w:left w:val="none" w:sz="0" w:space="0" w:color="auto"/>
        <w:bottom w:val="none" w:sz="0" w:space="0" w:color="auto"/>
        <w:right w:val="none" w:sz="0" w:space="0" w:color="auto"/>
      </w:divBdr>
    </w:div>
    <w:div w:id="1323117713">
      <w:bodyDiv w:val="1"/>
      <w:marLeft w:val="0"/>
      <w:marRight w:val="0"/>
      <w:marTop w:val="0"/>
      <w:marBottom w:val="0"/>
      <w:divBdr>
        <w:top w:val="none" w:sz="0" w:space="0" w:color="auto"/>
        <w:left w:val="none" w:sz="0" w:space="0" w:color="auto"/>
        <w:bottom w:val="none" w:sz="0" w:space="0" w:color="auto"/>
        <w:right w:val="none" w:sz="0" w:space="0" w:color="auto"/>
      </w:divBdr>
    </w:div>
    <w:div w:id="1330213059">
      <w:bodyDiv w:val="1"/>
      <w:marLeft w:val="0"/>
      <w:marRight w:val="0"/>
      <w:marTop w:val="0"/>
      <w:marBottom w:val="0"/>
      <w:divBdr>
        <w:top w:val="none" w:sz="0" w:space="0" w:color="auto"/>
        <w:left w:val="none" w:sz="0" w:space="0" w:color="auto"/>
        <w:bottom w:val="none" w:sz="0" w:space="0" w:color="auto"/>
        <w:right w:val="none" w:sz="0" w:space="0" w:color="auto"/>
      </w:divBdr>
    </w:div>
    <w:div w:id="1331253575">
      <w:bodyDiv w:val="1"/>
      <w:marLeft w:val="0"/>
      <w:marRight w:val="0"/>
      <w:marTop w:val="0"/>
      <w:marBottom w:val="0"/>
      <w:divBdr>
        <w:top w:val="none" w:sz="0" w:space="0" w:color="auto"/>
        <w:left w:val="none" w:sz="0" w:space="0" w:color="auto"/>
        <w:bottom w:val="none" w:sz="0" w:space="0" w:color="auto"/>
        <w:right w:val="none" w:sz="0" w:space="0" w:color="auto"/>
      </w:divBdr>
    </w:div>
    <w:div w:id="1333875814">
      <w:bodyDiv w:val="1"/>
      <w:marLeft w:val="0"/>
      <w:marRight w:val="0"/>
      <w:marTop w:val="0"/>
      <w:marBottom w:val="0"/>
      <w:divBdr>
        <w:top w:val="none" w:sz="0" w:space="0" w:color="auto"/>
        <w:left w:val="none" w:sz="0" w:space="0" w:color="auto"/>
        <w:bottom w:val="none" w:sz="0" w:space="0" w:color="auto"/>
        <w:right w:val="none" w:sz="0" w:space="0" w:color="auto"/>
      </w:divBdr>
    </w:div>
    <w:div w:id="1339309684">
      <w:bodyDiv w:val="1"/>
      <w:marLeft w:val="0"/>
      <w:marRight w:val="0"/>
      <w:marTop w:val="0"/>
      <w:marBottom w:val="0"/>
      <w:divBdr>
        <w:top w:val="none" w:sz="0" w:space="0" w:color="auto"/>
        <w:left w:val="none" w:sz="0" w:space="0" w:color="auto"/>
        <w:bottom w:val="none" w:sz="0" w:space="0" w:color="auto"/>
        <w:right w:val="none" w:sz="0" w:space="0" w:color="auto"/>
      </w:divBdr>
    </w:div>
    <w:div w:id="1340624899">
      <w:bodyDiv w:val="1"/>
      <w:marLeft w:val="0"/>
      <w:marRight w:val="0"/>
      <w:marTop w:val="0"/>
      <w:marBottom w:val="0"/>
      <w:divBdr>
        <w:top w:val="none" w:sz="0" w:space="0" w:color="auto"/>
        <w:left w:val="none" w:sz="0" w:space="0" w:color="auto"/>
        <w:bottom w:val="none" w:sz="0" w:space="0" w:color="auto"/>
        <w:right w:val="none" w:sz="0" w:space="0" w:color="auto"/>
      </w:divBdr>
    </w:div>
    <w:div w:id="1345933420">
      <w:bodyDiv w:val="1"/>
      <w:marLeft w:val="0"/>
      <w:marRight w:val="0"/>
      <w:marTop w:val="0"/>
      <w:marBottom w:val="0"/>
      <w:divBdr>
        <w:top w:val="none" w:sz="0" w:space="0" w:color="auto"/>
        <w:left w:val="none" w:sz="0" w:space="0" w:color="auto"/>
        <w:bottom w:val="none" w:sz="0" w:space="0" w:color="auto"/>
        <w:right w:val="none" w:sz="0" w:space="0" w:color="auto"/>
      </w:divBdr>
    </w:div>
    <w:div w:id="1353188913">
      <w:bodyDiv w:val="1"/>
      <w:marLeft w:val="0"/>
      <w:marRight w:val="0"/>
      <w:marTop w:val="0"/>
      <w:marBottom w:val="0"/>
      <w:divBdr>
        <w:top w:val="none" w:sz="0" w:space="0" w:color="auto"/>
        <w:left w:val="none" w:sz="0" w:space="0" w:color="auto"/>
        <w:bottom w:val="none" w:sz="0" w:space="0" w:color="auto"/>
        <w:right w:val="none" w:sz="0" w:space="0" w:color="auto"/>
      </w:divBdr>
    </w:div>
    <w:div w:id="1360159613">
      <w:bodyDiv w:val="1"/>
      <w:marLeft w:val="0"/>
      <w:marRight w:val="0"/>
      <w:marTop w:val="0"/>
      <w:marBottom w:val="0"/>
      <w:divBdr>
        <w:top w:val="none" w:sz="0" w:space="0" w:color="auto"/>
        <w:left w:val="none" w:sz="0" w:space="0" w:color="auto"/>
        <w:bottom w:val="none" w:sz="0" w:space="0" w:color="auto"/>
        <w:right w:val="none" w:sz="0" w:space="0" w:color="auto"/>
      </w:divBdr>
      <w:divsChild>
        <w:div w:id="81490069">
          <w:marLeft w:val="480"/>
          <w:marRight w:val="0"/>
          <w:marTop w:val="0"/>
          <w:marBottom w:val="0"/>
          <w:divBdr>
            <w:top w:val="none" w:sz="0" w:space="0" w:color="auto"/>
            <w:left w:val="none" w:sz="0" w:space="0" w:color="auto"/>
            <w:bottom w:val="none" w:sz="0" w:space="0" w:color="auto"/>
            <w:right w:val="none" w:sz="0" w:space="0" w:color="auto"/>
          </w:divBdr>
        </w:div>
        <w:div w:id="134298056">
          <w:marLeft w:val="480"/>
          <w:marRight w:val="0"/>
          <w:marTop w:val="0"/>
          <w:marBottom w:val="0"/>
          <w:divBdr>
            <w:top w:val="none" w:sz="0" w:space="0" w:color="auto"/>
            <w:left w:val="none" w:sz="0" w:space="0" w:color="auto"/>
            <w:bottom w:val="none" w:sz="0" w:space="0" w:color="auto"/>
            <w:right w:val="none" w:sz="0" w:space="0" w:color="auto"/>
          </w:divBdr>
        </w:div>
        <w:div w:id="153033691">
          <w:marLeft w:val="480"/>
          <w:marRight w:val="0"/>
          <w:marTop w:val="0"/>
          <w:marBottom w:val="0"/>
          <w:divBdr>
            <w:top w:val="none" w:sz="0" w:space="0" w:color="auto"/>
            <w:left w:val="none" w:sz="0" w:space="0" w:color="auto"/>
            <w:bottom w:val="none" w:sz="0" w:space="0" w:color="auto"/>
            <w:right w:val="none" w:sz="0" w:space="0" w:color="auto"/>
          </w:divBdr>
        </w:div>
        <w:div w:id="169607678">
          <w:marLeft w:val="480"/>
          <w:marRight w:val="0"/>
          <w:marTop w:val="0"/>
          <w:marBottom w:val="0"/>
          <w:divBdr>
            <w:top w:val="none" w:sz="0" w:space="0" w:color="auto"/>
            <w:left w:val="none" w:sz="0" w:space="0" w:color="auto"/>
            <w:bottom w:val="none" w:sz="0" w:space="0" w:color="auto"/>
            <w:right w:val="none" w:sz="0" w:space="0" w:color="auto"/>
          </w:divBdr>
        </w:div>
        <w:div w:id="214777036">
          <w:marLeft w:val="480"/>
          <w:marRight w:val="0"/>
          <w:marTop w:val="0"/>
          <w:marBottom w:val="0"/>
          <w:divBdr>
            <w:top w:val="none" w:sz="0" w:space="0" w:color="auto"/>
            <w:left w:val="none" w:sz="0" w:space="0" w:color="auto"/>
            <w:bottom w:val="none" w:sz="0" w:space="0" w:color="auto"/>
            <w:right w:val="none" w:sz="0" w:space="0" w:color="auto"/>
          </w:divBdr>
        </w:div>
        <w:div w:id="312149041">
          <w:marLeft w:val="480"/>
          <w:marRight w:val="0"/>
          <w:marTop w:val="0"/>
          <w:marBottom w:val="0"/>
          <w:divBdr>
            <w:top w:val="none" w:sz="0" w:space="0" w:color="auto"/>
            <w:left w:val="none" w:sz="0" w:space="0" w:color="auto"/>
            <w:bottom w:val="none" w:sz="0" w:space="0" w:color="auto"/>
            <w:right w:val="none" w:sz="0" w:space="0" w:color="auto"/>
          </w:divBdr>
        </w:div>
        <w:div w:id="313220091">
          <w:marLeft w:val="480"/>
          <w:marRight w:val="0"/>
          <w:marTop w:val="0"/>
          <w:marBottom w:val="0"/>
          <w:divBdr>
            <w:top w:val="none" w:sz="0" w:space="0" w:color="auto"/>
            <w:left w:val="none" w:sz="0" w:space="0" w:color="auto"/>
            <w:bottom w:val="none" w:sz="0" w:space="0" w:color="auto"/>
            <w:right w:val="none" w:sz="0" w:space="0" w:color="auto"/>
          </w:divBdr>
        </w:div>
        <w:div w:id="508444575">
          <w:marLeft w:val="480"/>
          <w:marRight w:val="0"/>
          <w:marTop w:val="0"/>
          <w:marBottom w:val="0"/>
          <w:divBdr>
            <w:top w:val="none" w:sz="0" w:space="0" w:color="auto"/>
            <w:left w:val="none" w:sz="0" w:space="0" w:color="auto"/>
            <w:bottom w:val="none" w:sz="0" w:space="0" w:color="auto"/>
            <w:right w:val="none" w:sz="0" w:space="0" w:color="auto"/>
          </w:divBdr>
        </w:div>
        <w:div w:id="600338724">
          <w:marLeft w:val="480"/>
          <w:marRight w:val="0"/>
          <w:marTop w:val="0"/>
          <w:marBottom w:val="0"/>
          <w:divBdr>
            <w:top w:val="none" w:sz="0" w:space="0" w:color="auto"/>
            <w:left w:val="none" w:sz="0" w:space="0" w:color="auto"/>
            <w:bottom w:val="none" w:sz="0" w:space="0" w:color="auto"/>
            <w:right w:val="none" w:sz="0" w:space="0" w:color="auto"/>
          </w:divBdr>
        </w:div>
        <w:div w:id="632947003">
          <w:marLeft w:val="480"/>
          <w:marRight w:val="0"/>
          <w:marTop w:val="0"/>
          <w:marBottom w:val="0"/>
          <w:divBdr>
            <w:top w:val="none" w:sz="0" w:space="0" w:color="auto"/>
            <w:left w:val="none" w:sz="0" w:space="0" w:color="auto"/>
            <w:bottom w:val="none" w:sz="0" w:space="0" w:color="auto"/>
            <w:right w:val="none" w:sz="0" w:space="0" w:color="auto"/>
          </w:divBdr>
        </w:div>
        <w:div w:id="681056748">
          <w:marLeft w:val="480"/>
          <w:marRight w:val="0"/>
          <w:marTop w:val="0"/>
          <w:marBottom w:val="0"/>
          <w:divBdr>
            <w:top w:val="none" w:sz="0" w:space="0" w:color="auto"/>
            <w:left w:val="none" w:sz="0" w:space="0" w:color="auto"/>
            <w:bottom w:val="none" w:sz="0" w:space="0" w:color="auto"/>
            <w:right w:val="none" w:sz="0" w:space="0" w:color="auto"/>
          </w:divBdr>
        </w:div>
        <w:div w:id="863985183">
          <w:marLeft w:val="480"/>
          <w:marRight w:val="0"/>
          <w:marTop w:val="0"/>
          <w:marBottom w:val="0"/>
          <w:divBdr>
            <w:top w:val="none" w:sz="0" w:space="0" w:color="auto"/>
            <w:left w:val="none" w:sz="0" w:space="0" w:color="auto"/>
            <w:bottom w:val="none" w:sz="0" w:space="0" w:color="auto"/>
            <w:right w:val="none" w:sz="0" w:space="0" w:color="auto"/>
          </w:divBdr>
        </w:div>
        <w:div w:id="881988749">
          <w:marLeft w:val="480"/>
          <w:marRight w:val="0"/>
          <w:marTop w:val="0"/>
          <w:marBottom w:val="0"/>
          <w:divBdr>
            <w:top w:val="none" w:sz="0" w:space="0" w:color="auto"/>
            <w:left w:val="none" w:sz="0" w:space="0" w:color="auto"/>
            <w:bottom w:val="none" w:sz="0" w:space="0" w:color="auto"/>
            <w:right w:val="none" w:sz="0" w:space="0" w:color="auto"/>
          </w:divBdr>
        </w:div>
        <w:div w:id="901208345">
          <w:marLeft w:val="480"/>
          <w:marRight w:val="0"/>
          <w:marTop w:val="0"/>
          <w:marBottom w:val="0"/>
          <w:divBdr>
            <w:top w:val="none" w:sz="0" w:space="0" w:color="auto"/>
            <w:left w:val="none" w:sz="0" w:space="0" w:color="auto"/>
            <w:bottom w:val="none" w:sz="0" w:space="0" w:color="auto"/>
            <w:right w:val="none" w:sz="0" w:space="0" w:color="auto"/>
          </w:divBdr>
        </w:div>
        <w:div w:id="901407178">
          <w:marLeft w:val="480"/>
          <w:marRight w:val="0"/>
          <w:marTop w:val="0"/>
          <w:marBottom w:val="0"/>
          <w:divBdr>
            <w:top w:val="none" w:sz="0" w:space="0" w:color="auto"/>
            <w:left w:val="none" w:sz="0" w:space="0" w:color="auto"/>
            <w:bottom w:val="none" w:sz="0" w:space="0" w:color="auto"/>
            <w:right w:val="none" w:sz="0" w:space="0" w:color="auto"/>
          </w:divBdr>
        </w:div>
        <w:div w:id="956109352">
          <w:marLeft w:val="480"/>
          <w:marRight w:val="0"/>
          <w:marTop w:val="0"/>
          <w:marBottom w:val="0"/>
          <w:divBdr>
            <w:top w:val="none" w:sz="0" w:space="0" w:color="auto"/>
            <w:left w:val="none" w:sz="0" w:space="0" w:color="auto"/>
            <w:bottom w:val="none" w:sz="0" w:space="0" w:color="auto"/>
            <w:right w:val="none" w:sz="0" w:space="0" w:color="auto"/>
          </w:divBdr>
        </w:div>
        <w:div w:id="964309249">
          <w:marLeft w:val="480"/>
          <w:marRight w:val="0"/>
          <w:marTop w:val="0"/>
          <w:marBottom w:val="0"/>
          <w:divBdr>
            <w:top w:val="none" w:sz="0" w:space="0" w:color="auto"/>
            <w:left w:val="none" w:sz="0" w:space="0" w:color="auto"/>
            <w:bottom w:val="none" w:sz="0" w:space="0" w:color="auto"/>
            <w:right w:val="none" w:sz="0" w:space="0" w:color="auto"/>
          </w:divBdr>
        </w:div>
        <w:div w:id="1215314037">
          <w:marLeft w:val="480"/>
          <w:marRight w:val="0"/>
          <w:marTop w:val="0"/>
          <w:marBottom w:val="0"/>
          <w:divBdr>
            <w:top w:val="none" w:sz="0" w:space="0" w:color="auto"/>
            <w:left w:val="none" w:sz="0" w:space="0" w:color="auto"/>
            <w:bottom w:val="none" w:sz="0" w:space="0" w:color="auto"/>
            <w:right w:val="none" w:sz="0" w:space="0" w:color="auto"/>
          </w:divBdr>
        </w:div>
        <w:div w:id="1338734530">
          <w:marLeft w:val="480"/>
          <w:marRight w:val="0"/>
          <w:marTop w:val="0"/>
          <w:marBottom w:val="0"/>
          <w:divBdr>
            <w:top w:val="none" w:sz="0" w:space="0" w:color="auto"/>
            <w:left w:val="none" w:sz="0" w:space="0" w:color="auto"/>
            <w:bottom w:val="none" w:sz="0" w:space="0" w:color="auto"/>
            <w:right w:val="none" w:sz="0" w:space="0" w:color="auto"/>
          </w:divBdr>
        </w:div>
        <w:div w:id="1350595066">
          <w:marLeft w:val="480"/>
          <w:marRight w:val="0"/>
          <w:marTop w:val="0"/>
          <w:marBottom w:val="0"/>
          <w:divBdr>
            <w:top w:val="none" w:sz="0" w:space="0" w:color="auto"/>
            <w:left w:val="none" w:sz="0" w:space="0" w:color="auto"/>
            <w:bottom w:val="none" w:sz="0" w:space="0" w:color="auto"/>
            <w:right w:val="none" w:sz="0" w:space="0" w:color="auto"/>
          </w:divBdr>
        </w:div>
        <w:div w:id="1399667129">
          <w:marLeft w:val="480"/>
          <w:marRight w:val="0"/>
          <w:marTop w:val="0"/>
          <w:marBottom w:val="0"/>
          <w:divBdr>
            <w:top w:val="none" w:sz="0" w:space="0" w:color="auto"/>
            <w:left w:val="none" w:sz="0" w:space="0" w:color="auto"/>
            <w:bottom w:val="none" w:sz="0" w:space="0" w:color="auto"/>
            <w:right w:val="none" w:sz="0" w:space="0" w:color="auto"/>
          </w:divBdr>
        </w:div>
        <w:div w:id="1484811158">
          <w:marLeft w:val="480"/>
          <w:marRight w:val="0"/>
          <w:marTop w:val="0"/>
          <w:marBottom w:val="0"/>
          <w:divBdr>
            <w:top w:val="none" w:sz="0" w:space="0" w:color="auto"/>
            <w:left w:val="none" w:sz="0" w:space="0" w:color="auto"/>
            <w:bottom w:val="none" w:sz="0" w:space="0" w:color="auto"/>
            <w:right w:val="none" w:sz="0" w:space="0" w:color="auto"/>
          </w:divBdr>
        </w:div>
        <w:div w:id="1566986184">
          <w:marLeft w:val="480"/>
          <w:marRight w:val="0"/>
          <w:marTop w:val="0"/>
          <w:marBottom w:val="0"/>
          <w:divBdr>
            <w:top w:val="none" w:sz="0" w:space="0" w:color="auto"/>
            <w:left w:val="none" w:sz="0" w:space="0" w:color="auto"/>
            <w:bottom w:val="none" w:sz="0" w:space="0" w:color="auto"/>
            <w:right w:val="none" w:sz="0" w:space="0" w:color="auto"/>
          </w:divBdr>
        </w:div>
        <w:div w:id="1723750100">
          <w:marLeft w:val="480"/>
          <w:marRight w:val="0"/>
          <w:marTop w:val="0"/>
          <w:marBottom w:val="0"/>
          <w:divBdr>
            <w:top w:val="none" w:sz="0" w:space="0" w:color="auto"/>
            <w:left w:val="none" w:sz="0" w:space="0" w:color="auto"/>
            <w:bottom w:val="none" w:sz="0" w:space="0" w:color="auto"/>
            <w:right w:val="none" w:sz="0" w:space="0" w:color="auto"/>
          </w:divBdr>
        </w:div>
        <w:div w:id="1877154746">
          <w:marLeft w:val="480"/>
          <w:marRight w:val="0"/>
          <w:marTop w:val="0"/>
          <w:marBottom w:val="0"/>
          <w:divBdr>
            <w:top w:val="none" w:sz="0" w:space="0" w:color="auto"/>
            <w:left w:val="none" w:sz="0" w:space="0" w:color="auto"/>
            <w:bottom w:val="none" w:sz="0" w:space="0" w:color="auto"/>
            <w:right w:val="none" w:sz="0" w:space="0" w:color="auto"/>
          </w:divBdr>
        </w:div>
        <w:div w:id="1961839850">
          <w:marLeft w:val="480"/>
          <w:marRight w:val="0"/>
          <w:marTop w:val="0"/>
          <w:marBottom w:val="0"/>
          <w:divBdr>
            <w:top w:val="none" w:sz="0" w:space="0" w:color="auto"/>
            <w:left w:val="none" w:sz="0" w:space="0" w:color="auto"/>
            <w:bottom w:val="none" w:sz="0" w:space="0" w:color="auto"/>
            <w:right w:val="none" w:sz="0" w:space="0" w:color="auto"/>
          </w:divBdr>
        </w:div>
        <w:div w:id="1981690213">
          <w:marLeft w:val="480"/>
          <w:marRight w:val="0"/>
          <w:marTop w:val="0"/>
          <w:marBottom w:val="0"/>
          <w:divBdr>
            <w:top w:val="none" w:sz="0" w:space="0" w:color="auto"/>
            <w:left w:val="none" w:sz="0" w:space="0" w:color="auto"/>
            <w:bottom w:val="none" w:sz="0" w:space="0" w:color="auto"/>
            <w:right w:val="none" w:sz="0" w:space="0" w:color="auto"/>
          </w:divBdr>
        </w:div>
        <w:div w:id="2053459053">
          <w:marLeft w:val="480"/>
          <w:marRight w:val="0"/>
          <w:marTop w:val="0"/>
          <w:marBottom w:val="0"/>
          <w:divBdr>
            <w:top w:val="none" w:sz="0" w:space="0" w:color="auto"/>
            <w:left w:val="none" w:sz="0" w:space="0" w:color="auto"/>
            <w:bottom w:val="none" w:sz="0" w:space="0" w:color="auto"/>
            <w:right w:val="none" w:sz="0" w:space="0" w:color="auto"/>
          </w:divBdr>
        </w:div>
        <w:div w:id="2080444515">
          <w:marLeft w:val="480"/>
          <w:marRight w:val="0"/>
          <w:marTop w:val="0"/>
          <w:marBottom w:val="0"/>
          <w:divBdr>
            <w:top w:val="none" w:sz="0" w:space="0" w:color="auto"/>
            <w:left w:val="none" w:sz="0" w:space="0" w:color="auto"/>
            <w:bottom w:val="none" w:sz="0" w:space="0" w:color="auto"/>
            <w:right w:val="none" w:sz="0" w:space="0" w:color="auto"/>
          </w:divBdr>
        </w:div>
        <w:div w:id="2105999719">
          <w:marLeft w:val="480"/>
          <w:marRight w:val="0"/>
          <w:marTop w:val="0"/>
          <w:marBottom w:val="0"/>
          <w:divBdr>
            <w:top w:val="none" w:sz="0" w:space="0" w:color="auto"/>
            <w:left w:val="none" w:sz="0" w:space="0" w:color="auto"/>
            <w:bottom w:val="none" w:sz="0" w:space="0" w:color="auto"/>
            <w:right w:val="none" w:sz="0" w:space="0" w:color="auto"/>
          </w:divBdr>
        </w:div>
      </w:divsChild>
    </w:div>
    <w:div w:id="1365980718">
      <w:bodyDiv w:val="1"/>
      <w:marLeft w:val="0"/>
      <w:marRight w:val="0"/>
      <w:marTop w:val="0"/>
      <w:marBottom w:val="0"/>
      <w:divBdr>
        <w:top w:val="none" w:sz="0" w:space="0" w:color="auto"/>
        <w:left w:val="none" w:sz="0" w:space="0" w:color="auto"/>
        <w:bottom w:val="none" w:sz="0" w:space="0" w:color="auto"/>
        <w:right w:val="none" w:sz="0" w:space="0" w:color="auto"/>
      </w:divBdr>
      <w:divsChild>
        <w:div w:id="45644955">
          <w:marLeft w:val="480"/>
          <w:marRight w:val="0"/>
          <w:marTop w:val="0"/>
          <w:marBottom w:val="0"/>
          <w:divBdr>
            <w:top w:val="none" w:sz="0" w:space="0" w:color="auto"/>
            <w:left w:val="none" w:sz="0" w:space="0" w:color="auto"/>
            <w:bottom w:val="none" w:sz="0" w:space="0" w:color="auto"/>
            <w:right w:val="none" w:sz="0" w:space="0" w:color="auto"/>
          </w:divBdr>
        </w:div>
        <w:div w:id="241717143">
          <w:marLeft w:val="480"/>
          <w:marRight w:val="0"/>
          <w:marTop w:val="0"/>
          <w:marBottom w:val="0"/>
          <w:divBdr>
            <w:top w:val="none" w:sz="0" w:space="0" w:color="auto"/>
            <w:left w:val="none" w:sz="0" w:space="0" w:color="auto"/>
            <w:bottom w:val="none" w:sz="0" w:space="0" w:color="auto"/>
            <w:right w:val="none" w:sz="0" w:space="0" w:color="auto"/>
          </w:divBdr>
        </w:div>
        <w:div w:id="585117764">
          <w:marLeft w:val="480"/>
          <w:marRight w:val="0"/>
          <w:marTop w:val="0"/>
          <w:marBottom w:val="0"/>
          <w:divBdr>
            <w:top w:val="none" w:sz="0" w:space="0" w:color="auto"/>
            <w:left w:val="none" w:sz="0" w:space="0" w:color="auto"/>
            <w:bottom w:val="none" w:sz="0" w:space="0" w:color="auto"/>
            <w:right w:val="none" w:sz="0" w:space="0" w:color="auto"/>
          </w:divBdr>
        </w:div>
        <w:div w:id="604532688">
          <w:marLeft w:val="480"/>
          <w:marRight w:val="0"/>
          <w:marTop w:val="0"/>
          <w:marBottom w:val="0"/>
          <w:divBdr>
            <w:top w:val="none" w:sz="0" w:space="0" w:color="auto"/>
            <w:left w:val="none" w:sz="0" w:space="0" w:color="auto"/>
            <w:bottom w:val="none" w:sz="0" w:space="0" w:color="auto"/>
            <w:right w:val="none" w:sz="0" w:space="0" w:color="auto"/>
          </w:divBdr>
        </w:div>
        <w:div w:id="607275460">
          <w:marLeft w:val="480"/>
          <w:marRight w:val="0"/>
          <w:marTop w:val="0"/>
          <w:marBottom w:val="0"/>
          <w:divBdr>
            <w:top w:val="none" w:sz="0" w:space="0" w:color="auto"/>
            <w:left w:val="none" w:sz="0" w:space="0" w:color="auto"/>
            <w:bottom w:val="none" w:sz="0" w:space="0" w:color="auto"/>
            <w:right w:val="none" w:sz="0" w:space="0" w:color="auto"/>
          </w:divBdr>
        </w:div>
        <w:div w:id="686365689">
          <w:marLeft w:val="480"/>
          <w:marRight w:val="0"/>
          <w:marTop w:val="0"/>
          <w:marBottom w:val="0"/>
          <w:divBdr>
            <w:top w:val="none" w:sz="0" w:space="0" w:color="auto"/>
            <w:left w:val="none" w:sz="0" w:space="0" w:color="auto"/>
            <w:bottom w:val="none" w:sz="0" w:space="0" w:color="auto"/>
            <w:right w:val="none" w:sz="0" w:space="0" w:color="auto"/>
          </w:divBdr>
        </w:div>
        <w:div w:id="704064454">
          <w:marLeft w:val="480"/>
          <w:marRight w:val="0"/>
          <w:marTop w:val="0"/>
          <w:marBottom w:val="0"/>
          <w:divBdr>
            <w:top w:val="none" w:sz="0" w:space="0" w:color="auto"/>
            <w:left w:val="none" w:sz="0" w:space="0" w:color="auto"/>
            <w:bottom w:val="none" w:sz="0" w:space="0" w:color="auto"/>
            <w:right w:val="none" w:sz="0" w:space="0" w:color="auto"/>
          </w:divBdr>
        </w:div>
        <w:div w:id="928195571">
          <w:marLeft w:val="480"/>
          <w:marRight w:val="0"/>
          <w:marTop w:val="0"/>
          <w:marBottom w:val="0"/>
          <w:divBdr>
            <w:top w:val="none" w:sz="0" w:space="0" w:color="auto"/>
            <w:left w:val="none" w:sz="0" w:space="0" w:color="auto"/>
            <w:bottom w:val="none" w:sz="0" w:space="0" w:color="auto"/>
            <w:right w:val="none" w:sz="0" w:space="0" w:color="auto"/>
          </w:divBdr>
        </w:div>
        <w:div w:id="1016078194">
          <w:marLeft w:val="480"/>
          <w:marRight w:val="0"/>
          <w:marTop w:val="0"/>
          <w:marBottom w:val="0"/>
          <w:divBdr>
            <w:top w:val="none" w:sz="0" w:space="0" w:color="auto"/>
            <w:left w:val="none" w:sz="0" w:space="0" w:color="auto"/>
            <w:bottom w:val="none" w:sz="0" w:space="0" w:color="auto"/>
            <w:right w:val="none" w:sz="0" w:space="0" w:color="auto"/>
          </w:divBdr>
        </w:div>
        <w:div w:id="1183976594">
          <w:marLeft w:val="480"/>
          <w:marRight w:val="0"/>
          <w:marTop w:val="0"/>
          <w:marBottom w:val="0"/>
          <w:divBdr>
            <w:top w:val="none" w:sz="0" w:space="0" w:color="auto"/>
            <w:left w:val="none" w:sz="0" w:space="0" w:color="auto"/>
            <w:bottom w:val="none" w:sz="0" w:space="0" w:color="auto"/>
            <w:right w:val="none" w:sz="0" w:space="0" w:color="auto"/>
          </w:divBdr>
        </w:div>
        <w:div w:id="1390113912">
          <w:marLeft w:val="480"/>
          <w:marRight w:val="0"/>
          <w:marTop w:val="0"/>
          <w:marBottom w:val="0"/>
          <w:divBdr>
            <w:top w:val="none" w:sz="0" w:space="0" w:color="auto"/>
            <w:left w:val="none" w:sz="0" w:space="0" w:color="auto"/>
            <w:bottom w:val="none" w:sz="0" w:space="0" w:color="auto"/>
            <w:right w:val="none" w:sz="0" w:space="0" w:color="auto"/>
          </w:divBdr>
        </w:div>
        <w:div w:id="1829976156">
          <w:marLeft w:val="480"/>
          <w:marRight w:val="0"/>
          <w:marTop w:val="0"/>
          <w:marBottom w:val="0"/>
          <w:divBdr>
            <w:top w:val="none" w:sz="0" w:space="0" w:color="auto"/>
            <w:left w:val="none" w:sz="0" w:space="0" w:color="auto"/>
            <w:bottom w:val="none" w:sz="0" w:space="0" w:color="auto"/>
            <w:right w:val="none" w:sz="0" w:space="0" w:color="auto"/>
          </w:divBdr>
        </w:div>
        <w:div w:id="1901558033">
          <w:marLeft w:val="480"/>
          <w:marRight w:val="0"/>
          <w:marTop w:val="0"/>
          <w:marBottom w:val="0"/>
          <w:divBdr>
            <w:top w:val="none" w:sz="0" w:space="0" w:color="auto"/>
            <w:left w:val="none" w:sz="0" w:space="0" w:color="auto"/>
            <w:bottom w:val="none" w:sz="0" w:space="0" w:color="auto"/>
            <w:right w:val="none" w:sz="0" w:space="0" w:color="auto"/>
          </w:divBdr>
        </w:div>
        <w:div w:id="1911229449">
          <w:marLeft w:val="480"/>
          <w:marRight w:val="0"/>
          <w:marTop w:val="0"/>
          <w:marBottom w:val="0"/>
          <w:divBdr>
            <w:top w:val="none" w:sz="0" w:space="0" w:color="auto"/>
            <w:left w:val="none" w:sz="0" w:space="0" w:color="auto"/>
            <w:bottom w:val="none" w:sz="0" w:space="0" w:color="auto"/>
            <w:right w:val="none" w:sz="0" w:space="0" w:color="auto"/>
          </w:divBdr>
        </w:div>
        <w:div w:id="1992326908">
          <w:marLeft w:val="480"/>
          <w:marRight w:val="0"/>
          <w:marTop w:val="0"/>
          <w:marBottom w:val="0"/>
          <w:divBdr>
            <w:top w:val="none" w:sz="0" w:space="0" w:color="auto"/>
            <w:left w:val="none" w:sz="0" w:space="0" w:color="auto"/>
            <w:bottom w:val="none" w:sz="0" w:space="0" w:color="auto"/>
            <w:right w:val="none" w:sz="0" w:space="0" w:color="auto"/>
          </w:divBdr>
        </w:div>
      </w:divsChild>
    </w:div>
    <w:div w:id="1369643231">
      <w:bodyDiv w:val="1"/>
      <w:marLeft w:val="0"/>
      <w:marRight w:val="0"/>
      <w:marTop w:val="0"/>
      <w:marBottom w:val="0"/>
      <w:divBdr>
        <w:top w:val="none" w:sz="0" w:space="0" w:color="auto"/>
        <w:left w:val="none" w:sz="0" w:space="0" w:color="auto"/>
        <w:bottom w:val="none" w:sz="0" w:space="0" w:color="auto"/>
        <w:right w:val="none" w:sz="0" w:space="0" w:color="auto"/>
      </w:divBdr>
    </w:div>
    <w:div w:id="1372000625">
      <w:bodyDiv w:val="1"/>
      <w:marLeft w:val="0"/>
      <w:marRight w:val="0"/>
      <w:marTop w:val="0"/>
      <w:marBottom w:val="0"/>
      <w:divBdr>
        <w:top w:val="none" w:sz="0" w:space="0" w:color="auto"/>
        <w:left w:val="none" w:sz="0" w:space="0" w:color="auto"/>
        <w:bottom w:val="none" w:sz="0" w:space="0" w:color="auto"/>
        <w:right w:val="none" w:sz="0" w:space="0" w:color="auto"/>
      </w:divBdr>
    </w:div>
    <w:div w:id="1395202452">
      <w:bodyDiv w:val="1"/>
      <w:marLeft w:val="0"/>
      <w:marRight w:val="0"/>
      <w:marTop w:val="0"/>
      <w:marBottom w:val="0"/>
      <w:divBdr>
        <w:top w:val="none" w:sz="0" w:space="0" w:color="auto"/>
        <w:left w:val="none" w:sz="0" w:space="0" w:color="auto"/>
        <w:bottom w:val="none" w:sz="0" w:space="0" w:color="auto"/>
        <w:right w:val="none" w:sz="0" w:space="0" w:color="auto"/>
      </w:divBdr>
    </w:div>
    <w:div w:id="1400978563">
      <w:bodyDiv w:val="1"/>
      <w:marLeft w:val="0"/>
      <w:marRight w:val="0"/>
      <w:marTop w:val="0"/>
      <w:marBottom w:val="0"/>
      <w:divBdr>
        <w:top w:val="none" w:sz="0" w:space="0" w:color="auto"/>
        <w:left w:val="none" w:sz="0" w:space="0" w:color="auto"/>
        <w:bottom w:val="none" w:sz="0" w:space="0" w:color="auto"/>
        <w:right w:val="none" w:sz="0" w:space="0" w:color="auto"/>
      </w:divBdr>
    </w:div>
    <w:div w:id="1401095610">
      <w:bodyDiv w:val="1"/>
      <w:marLeft w:val="0"/>
      <w:marRight w:val="0"/>
      <w:marTop w:val="0"/>
      <w:marBottom w:val="0"/>
      <w:divBdr>
        <w:top w:val="none" w:sz="0" w:space="0" w:color="auto"/>
        <w:left w:val="none" w:sz="0" w:space="0" w:color="auto"/>
        <w:bottom w:val="none" w:sz="0" w:space="0" w:color="auto"/>
        <w:right w:val="none" w:sz="0" w:space="0" w:color="auto"/>
      </w:divBdr>
    </w:div>
    <w:div w:id="1405713542">
      <w:bodyDiv w:val="1"/>
      <w:marLeft w:val="0"/>
      <w:marRight w:val="0"/>
      <w:marTop w:val="0"/>
      <w:marBottom w:val="0"/>
      <w:divBdr>
        <w:top w:val="none" w:sz="0" w:space="0" w:color="auto"/>
        <w:left w:val="none" w:sz="0" w:space="0" w:color="auto"/>
        <w:bottom w:val="none" w:sz="0" w:space="0" w:color="auto"/>
        <w:right w:val="none" w:sz="0" w:space="0" w:color="auto"/>
      </w:divBdr>
    </w:div>
    <w:div w:id="1410230531">
      <w:bodyDiv w:val="1"/>
      <w:marLeft w:val="0"/>
      <w:marRight w:val="0"/>
      <w:marTop w:val="0"/>
      <w:marBottom w:val="0"/>
      <w:divBdr>
        <w:top w:val="none" w:sz="0" w:space="0" w:color="auto"/>
        <w:left w:val="none" w:sz="0" w:space="0" w:color="auto"/>
        <w:bottom w:val="none" w:sz="0" w:space="0" w:color="auto"/>
        <w:right w:val="none" w:sz="0" w:space="0" w:color="auto"/>
      </w:divBdr>
    </w:div>
    <w:div w:id="1418208984">
      <w:bodyDiv w:val="1"/>
      <w:marLeft w:val="0"/>
      <w:marRight w:val="0"/>
      <w:marTop w:val="0"/>
      <w:marBottom w:val="0"/>
      <w:divBdr>
        <w:top w:val="none" w:sz="0" w:space="0" w:color="auto"/>
        <w:left w:val="none" w:sz="0" w:space="0" w:color="auto"/>
        <w:bottom w:val="none" w:sz="0" w:space="0" w:color="auto"/>
        <w:right w:val="none" w:sz="0" w:space="0" w:color="auto"/>
      </w:divBdr>
    </w:div>
    <w:div w:id="1420591042">
      <w:bodyDiv w:val="1"/>
      <w:marLeft w:val="0"/>
      <w:marRight w:val="0"/>
      <w:marTop w:val="0"/>
      <w:marBottom w:val="0"/>
      <w:divBdr>
        <w:top w:val="none" w:sz="0" w:space="0" w:color="auto"/>
        <w:left w:val="none" w:sz="0" w:space="0" w:color="auto"/>
        <w:bottom w:val="none" w:sz="0" w:space="0" w:color="auto"/>
        <w:right w:val="none" w:sz="0" w:space="0" w:color="auto"/>
      </w:divBdr>
    </w:div>
    <w:div w:id="1423138481">
      <w:bodyDiv w:val="1"/>
      <w:marLeft w:val="0"/>
      <w:marRight w:val="0"/>
      <w:marTop w:val="0"/>
      <w:marBottom w:val="0"/>
      <w:divBdr>
        <w:top w:val="none" w:sz="0" w:space="0" w:color="auto"/>
        <w:left w:val="none" w:sz="0" w:space="0" w:color="auto"/>
        <w:bottom w:val="none" w:sz="0" w:space="0" w:color="auto"/>
        <w:right w:val="none" w:sz="0" w:space="0" w:color="auto"/>
      </w:divBdr>
    </w:div>
    <w:div w:id="1424763611">
      <w:bodyDiv w:val="1"/>
      <w:marLeft w:val="0"/>
      <w:marRight w:val="0"/>
      <w:marTop w:val="0"/>
      <w:marBottom w:val="0"/>
      <w:divBdr>
        <w:top w:val="none" w:sz="0" w:space="0" w:color="auto"/>
        <w:left w:val="none" w:sz="0" w:space="0" w:color="auto"/>
        <w:bottom w:val="none" w:sz="0" w:space="0" w:color="auto"/>
        <w:right w:val="none" w:sz="0" w:space="0" w:color="auto"/>
      </w:divBdr>
    </w:div>
    <w:div w:id="1426460849">
      <w:bodyDiv w:val="1"/>
      <w:marLeft w:val="0"/>
      <w:marRight w:val="0"/>
      <w:marTop w:val="0"/>
      <w:marBottom w:val="0"/>
      <w:divBdr>
        <w:top w:val="none" w:sz="0" w:space="0" w:color="auto"/>
        <w:left w:val="none" w:sz="0" w:space="0" w:color="auto"/>
        <w:bottom w:val="none" w:sz="0" w:space="0" w:color="auto"/>
        <w:right w:val="none" w:sz="0" w:space="0" w:color="auto"/>
      </w:divBdr>
    </w:div>
    <w:div w:id="1442652138">
      <w:bodyDiv w:val="1"/>
      <w:marLeft w:val="0"/>
      <w:marRight w:val="0"/>
      <w:marTop w:val="0"/>
      <w:marBottom w:val="0"/>
      <w:divBdr>
        <w:top w:val="none" w:sz="0" w:space="0" w:color="auto"/>
        <w:left w:val="none" w:sz="0" w:space="0" w:color="auto"/>
        <w:bottom w:val="none" w:sz="0" w:space="0" w:color="auto"/>
        <w:right w:val="none" w:sz="0" w:space="0" w:color="auto"/>
      </w:divBdr>
    </w:div>
    <w:div w:id="1449467117">
      <w:bodyDiv w:val="1"/>
      <w:marLeft w:val="0"/>
      <w:marRight w:val="0"/>
      <w:marTop w:val="0"/>
      <w:marBottom w:val="0"/>
      <w:divBdr>
        <w:top w:val="none" w:sz="0" w:space="0" w:color="auto"/>
        <w:left w:val="none" w:sz="0" w:space="0" w:color="auto"/>
        <w:bottom w:val="none" w:sz="0" w:space="0" w:color="auto"/>
        <w:right w:val="none" w:sz="0" w:space="0" w:color="auto"/>
      </w:divBdr>
    </w:div>
    <w:div w:id="1453162177">
      <w:bodyDiv w:val="1"/>
      <w:marLeft w:val="0"/>
      <w:marRight w:val="0"/>
      <w:marTop w:val="0"/>
      <w:marBottom w:val="0"/>
      <w:divBdr>
        <w:top w:val="none" w:sz="0" w:space="0" w:color="auto"/>
        <w:left w:val="none" w:sz="0" w:space="0" w:color="auto"/>
        <w:bottom w:val="none" w:sz="0" w:space="0" w:color="auto"/>
        <w:right w:val="none" w:sz="0" w:space="0" w:color="auto"/>
      </w:divBdr>
    </w:div>
    <w:div w:id="1457218344">
      <w:bodyDiv w:val="1"/>
      <w:marLeft w:val="0"/>
      <w:marRight w:val="0"/>
      <w:marTop w:val="0"/>
      <w:marBottom w:val="0"/>
      <w:divBdr>
        <w:top w:val="none" w:sz="0" w:space="0" w:color="auto"/>
        <w:left w:val="none" w:sz="0" w:space="0" w:color="auto"/>
        <w:bottom w:val="none" w:sz="0" w:space="0" w:color="auto"/>
        <w:right w:val="none" w:sz="0" w:space="0" w:color="auto"/>
      </w:divBdr>
    </w:div>
    <w:div w:id="1460302410">
      <w:bodyDiv w:val="1"/>
      <w:marLeft w:val="0"/>
      <w:marRight w:val="0"/>
      <w:marTop w:val="0"/>
      <w:marBottom w:val="0"/>
      <w:divBdr>
        <w:top w:val="none" w:sz="0" w:space="0" w:color="auto"/>
        <w:left w:val="none" w:sz="0" w:space="0" w:color="auto"/>
        <w:bottom w:val="none" w:sz="0" w:space="0" w:color="auto"/>
        <w:right w:val="none" w:sz="0" w:space="0" w:color="auto"/>
      </w:divBdr>
    </w:div>
    <w:div w:id="1461724632">
      <w:bodyDiv w:val="1"/>
      <w:marLeft w:val="0"/>
      <w:marRight w:val="0"/>
      <w:marTop w:val="0"/>
      <w:marBottom w:val="0"/>
      <w:divBdr>
        <w:top w:val="none" w:sz="0" w:space="0" w:color="auto"/>
        <w:left w:val="none" w:sz="0" w:space="0" w:color="auto"/>
        <w:bottom w:val="none" w:sz="0" w:space="0" w:color="auto"/>
        <w:right w:val="none" w:sz="0" w:space="0" w:color="auto"/>
      </w:divBdr>
    </w:div>
    <w:div w:id="1463305581">
      <w:bodyDiv w:val="1"/>
      <w:marLeft w:val="0"/>
      <w:marRight w:val="0"/>
      <w:marTop w:val="0"/>
      <w:marBottom w:val="0"/>
      <w:divBdr>
        <w:top w:val="none" w:sz="0" w:space="0" w:color="auto"/>
        <w:left w:val="none" w:sz="0" w:space="0" w:color="auto"/>
        <w:bottom w:val="none" w:sz="0" w:space="0" w:color="auto"/>
        <w:right w:val="none" w:sz="0" w:space="0" w:color="auto"/>
      </w:divBdr>
    </w:div>
    <w:div w:id="1466002571">
      <w:bodyDiv w:val="1"/>
      <w:marLeft w:val="0"/>
      <w:marRight w:val="0"/>
      <w:marTop w:val="0"/>
      <w:marBottom w:val="0"/>
      <w:divBdr>
        <w:top w:val="none" w:sz="0" w:space="0" w:color="auto"/>
        <w:left w:val="none" w:sz="0" w:space="0" w:color="auto"/>
        <w:bottom w:val="none" w:sz="0" w:space="0" w:color="auto"/>
        <w:right w:val="none" w:sz="0" w:space="0" w:color="auto"/>
      </w:divBdr>
      <w:divsChild>
        <w:div w:id="48694742">
          <w:marLeft w:val="480"/>
          <w:marRight w:val="0"/>
          <w:marTop w:val="0"/>
          <w:marBottom w:val="0"/>
          <w:divBdr>
            <w:top w:val="none" w:sz="0" w:space="0" w:color="auto"/>
            <w:left w:val="none" w:sz="0" w:space="0" w:color="auto"/>
            <w:bottom w:val="none" w:sz="0" w:space="0" w:color="auto"/>
            <w:right w:val="none" w:sz="0" w:space="0" w:color="auto"/>
          </w:divBdr>
        </w:div>
        <w:div w:id="163403105">
          <w:marLeft w:val="480"/>
          <w:marRight w:val="0"/>
          <w:marTop w:val="0"/>
          <w:marBottom w:val="0"/>
          <w:divBdr>
            <w:top w:val="none" w:sz="0" w:space="0" w:color="auto"/>
            <w:left w:val="none" w:sz="0" w:space="0" w:color="auto"/>
            <w:bottom w:val="none" w:sz="0" w:space="0" w:color="auto"/>
            <w:right w:val="none" w:sz="0" w:space="0" w:color="auto"/>
          </w:divBdr>
        </w:div>
        <w:div w:id="206768011">
          <w:marLeft w:val="480"/>
          <w:marRight w:val="0"/>
          <w:marTop w:val="0"/>
          <w:marBottom w:val="0"/>
          <w:divBdr>
            <w:top w:val="none" w:sz="0" w:space="0" w:color="auto"/>
            <w:left w:val="none" w:sz="0" w:space="0" w:color="auto"/>
            <w:bottom w:val="none" w:sz="0" w:space="0" w:color="auto"/>
            <w:right w:val="none" w:sz="0" w:space="0" w:color="auto"/>
          </w:divBdr>
        </w:div>
        <w:div w:id="369690240">
          <w:marLeft w:val="480"/>
          <w:marRight w:val="0"/>
          <w:marTop w:val="0"/>
          <w:marBottom w:val="0"/>
          <w:divBdr>
            <w:top w:val="none" w:sz="0" w:space="0" w:color="auto"/>
            <w:left w:val="none" w:sz="0" w:space="0" w:color="auto"/>
            <w:bottom w:val="none" w:sz="0" w:space="0" w:color="auto"/>
            <w:right w:val="none" w:sz="0" w:space="0" w:color="auto"/>
          </w:divBdr>
        </w:div>
        <w:div w:id="618150631">
          <w:marLeft w:val="480"/>
          <w:marRight w:val="0"/>
          <w:marTop w:val="0"/>
          <w:marBottom w:val="0"/>
          <w:divBdr>
            <w:top w:val="none" w:sz="0" w:space="0" w:color="auto"/>
            <w:left w:val="none" w:sz="0" w:space="0" w:color="auto"/>
            <w:bottom w:val="none" w:sz="0" w:space="0" w:color="auto"/>
            <w:right w:val="none" w:sz="0" w:space="0" w:color="auto"/>
          </w:divBdr>
        </w:div>
        <w:div w:id="656106690">
          <w:marLeft w:val="480"/>
          <w:marRight w:val="0"/>
          <w:marTop w:val="0"/>
          <w:marBottom w:val="0"/>
          <w:divBdr>
            <w:top w:val="none" w:sz="0" w:space="0" w:color="auto"/>
            <w:left w:val="none" w:sz="0" w:space="0" w:color="auto"/>
            <w:bottom w:val="none" w:sz="0" w:space="0" w:color="auto"/>
            <w:right w:val="none" w:sz="0" w:space="0" w:color="auto"/>
          </w:divBdr>
        </w:div>
        <w:div w:id="994990640">
          <w:marLeft w:val="480"/>
          <w:marRight w:val="0"/>
          <w:marTop w:val="0"/>
          <w:marBottom w:val="0"/>
          <w:divBdr>
            <w:top w:val="none" w:sz="0" w:space="0" w:color="auto"/>
            <w:left w:val="none" w:sz="0" w:space="0" w:color="auto"/>
            <w:bottom w:val="none" w:sz="0" w:space="0" w:color="auto"/>
            <w:right w:val="none" w:sz="0" w:space="0" w:color="auto"/>
          </w:divBdr>
        </w:div>
        <w:div w:id="1187063782">
          <w:marLeft w:val="480"/>
          <w:marRight w:val="0"/>
          <w:marTop w:val="0"/>
          <w:marBottom w:val="0"/>
          <w:divBdr>
            <w:top w:val="none" w:sz="0" w:space="0" w:color="auto"/>
            <w:left w:val="none" w:sz="0" w:space="0" w:color="auto"/>
            <w:bottom w:val="none" w:sz="0" w:space="0" w:color="auto"/>
            <w:right w:val="none" w:sz="0" w:space="0" w:color="auto"/>
          </w:divBdr>
        </w:div>
        <w:div w:id="1299409988">
          <w:marLeft w:val="480"/>
          <w:marRight w:val="0"/>
          <w:marTop w:val="0"/>
          <w:marBottom w:val="0"/>
          <w:divBdr>
            <w:top w:val="none" w:sz="0" w:space="0" w:color="auto"/>
            <w:left w:val="none" w:sz="0" w:space="0" w:color="auto"/>
            <w:bottom w:val="none" w:sz="0" w:space="0" w:color="auto"/>
            <w:right w:val="none" w:sz="0" w:space="0" w:color="auto"/>
          </w:divBdr>
        </w:div>
        <w:div w:id="1472791053">
          <w:marLeft w:val="480"/>
          <w:marRight w:val="0"/>
          <w:marTop w:val="0"/>
          <w:marBottom w:val="0"/>
          <w:divBdr>
            <w:top w:val="none" w:sz="0" w:space="0" w:color="auto"/>
            <w:left w:val="none" w:sz="0" w:space="0" w:color="auto"/>
            <w:bottom w:val="none" w:sz="0" w:space="0" w:color="auto"/>
            <w:right w:val="none" w:sz="0" w:space="0" w:color="auto"/>
          </w:divBdr>
        </w:div>
        <w:div w:id="1595817312">
          <w:marLeft w:val="480"/>
          <w:marRight w:val="0"/>
          <w:marTop w:val="0"/>
          <w:marBottom w:val="0"/>
          <w:divBdr>
            <w:top w:val="none" w:sz="0" w:space="0" w:color="auto"/>
            <w:left w:val="none" w:sz="0" w:space="0" w:color="auto"/>
            <w:bottom w:val="none" w:sz="0" w:space="0" w:color="auto"/>
            <w:right w:val="none" w:sz="0" w:space="0" w:color="auto"/>
          </w:divBdr>
        </w:div>
        <w:div w:id="1938976469">
          <w:marLeft w:val="480"/>
          <w:marRight w:val="0"/>
          <w:marTop w:val="0"/>
          <w:marBottom w:val="0"/>
          <w:divBdr>
            <w:top w:val="none" w:sz="0" w:space="0" w:color="auto"/>
            <w:left w:val="none" w:sz="0" w:space="0" w:color="auto"/>
            <w:bottom w:val="none" w:sz="0" w:space="0" w:color="auto"/>
            <w:right w:val="none" w:sz="0" w:space="0" w:color="auto"/>
          </w:divBdr>
        </w:div>
        <w:div w:id="2087339783">
          <w:marLeft w:val="480"/>
          <w:marRight w:val="0"/>
          <w:marTop w:val="0"/>
          <w:marBottom w:val="0"/>
          <w:divBdr>
            <w:top w:val="none" w:sz="0" w:space="0" w:color="auto"/>
            <w:left w:val="none" w:sz="0" w:space="0" w:color="auto"/>
            <w:bottom w:val="none" w:sz="0" w:space="0" w:color="auto"/>
            <w:right w:val="none" w:sz="0" w:space="0" w:color="auto"/>
          </w:divBdr>
        </w:div>
      </w:divsChild>
    </w:div>
    <w:div w:id="1466658019">
      <w:bodyDiv w:val="1"/>
      <w:marLeft w:val="0"/>
      <w:marRight w:val="0"/>
      <w:marTop w:val="0"/>
      <w:marBottom w:val="0"/>
      <w:divBdr>
        <w:top w:val="none" w:sz="0" w:space="0" w:color="auto"/>
        <w:left w:val="none" w:sz="0" w:space="0" w:color="auto"/>
        <w:bottom w:val="none" w:sz="0" w:space="0" w:color="auto"/>
        <w:right w:val="none" w:sz="0" w:space="0" w:color="auto"/>
      </w:divBdr>
    </w:div>
    <w:div w:id="1466775106">
      <w:bodyDiv w:val="1"/>
      <w:marLeft w:val="0"/>
      <w:marRight w:val="0"/>
      <w:marTop w:val="0"/>
      <w:marBottom w:val="0"/>
      <w:divBdr>
        <w:top w:val="none" w:sz="0" w:space="0" w:color="auto"/>
        <w:left w:val="none" w:sz="0" w:space="0" w:color="auto"/>
        <w:bottom w:val="none" w:sz="0" w:space="0" w:color="auto"/>
        <w:right w:val="none" w:sz="0" w:space="0" w:color="auto"/>
      </w:divBdr>
    </w:div>
    <w:div w:id="1466779553">
      <w:bodyDiv w:val="1"/>
      <w:marLeft w:val="0"/>
      <w:marRight w:val="0"/>
      <w:marTop w:val="0"/>
      <w:marBottom w:val="0"/>
      <w:divBdr>
        <w:top w:val="none" w:sz="0" w:space="0" w:color="auto"/>
        <w:left w:val="none" w:sz="0" w:space="0" w:color="auto"/>
        <w:bottom w:val="none" w:sz="0" w:space="0" w:color="auto"/>
        <w:right w:val="none" w:sz="0" w:space="0" w:color="auto"/>
      </w:divBdr>
    </w:div>
    <w:div w:id="1468007562">
      <w:bodyDiv w:val="1"/>
      <w:marLeft w:val="0"/>
      <w:marRight w:val="0"/>
      <w:marTop w:val="0"/>
      <w:marBottom w:val="0"/>
      <w:divBdr>
        <w:top w:val="none" w:sz="0" w:space="0" w:color="auto"/>
        <w:left w:val="none" w:sz="0" w:space="0" w:color="auto"/>
        <w:bottom w:val="none" w:sz="0" w:space="0" w:color="auto"/>
        <w:right w:val="none" w:sz="0" w:space="0" w:color="auto"/>
      </w:divBdr>
      <w:divsChild>
        <w:div w:id="38554052">
          <w:marLeft w:val="480"/>
          <w:marRight w:val="0"/>
          <w:marTop w:val="0"/>
          <w:marBottom w:val="0"/>
          <w:divBdr>
            <w:top w:val="none" w:sz="0" w:space="0" w:color="auto"/>
            <w:left w:val="none" w:sz="0" w:space="0" w:color="auto"/>
            <w:bottom w:val="none" w:sz="0" w:space="0" w:color="auto"/>
            <w:right w:val="none" w:sz="0" w:space="0" w:color="auto"/>
          </w:divBdr>
        </w:div>
        <w:div w:id="486435883">
          <w:marLeft w:val="480"/>
          <w:marRight w:val="0"/>
          <w:marTop w:val="0"/>
          <w:marBottom w:val="0"/>
          <w:divBdr>
            <w:top w:val="none" w:sz="0" w:space="0" w:color="auto"/>
            <w:left w:val="none" w:sz="0" w:space="0" w:color="auto"/>
            <w:bottom w:val="none" w:sz="0" w:space="0" w:color="auto"/>
            <w:right w:val="none" w:sz="0" w:space="0" w:color="auto"/>
          </w:divBdr>
        </w:div>
        <w:div w:id="691883545">
          <w:marLeft w:val="480"/>
          <w:marRight w:val="0"/>
          <w:marTop w:val="0"/>
          <w:marBottom w:val="0"/>
          <w:divBdr>
            <w:top w:val="none" w:sz="0" w:space="0" w:color="auto"/>
            <w:left w:val="none" w:sz="0" w:space="0" w:color="auto"/>
            <w:bottom w:val="none" w:sz="0" w:space="0" w:color="auto"/>
            <w:right w:val="none" w:sz="0" w:space="0" w:color="auto"/>
          </w:divBdr>
        </w:div>
        <w:div w:id="908460728">
          <w:marLeft w:val="480"/>
          <w:marRight w:val="0"/>
          <w:marTop w:val="0"/>
          <w:marBottom w:val="0"/>
          <w:divBdr>
            <w:top w:val="none" w:sz="0" w:space="0" w:color="auto"/>
            <w:left w:val="none" w:sz="0" w:space="0" w:color="auto"/>
            <w:bottom w:val="none" w:sz="0" w:space="0" w:color="auto"/>
            <w:right w:val="none" w:sz="0" w:space="0" w:color="auto"/>
          </w:divBdr>
        </w:div>
        <w:div w:id="968973334">
          <w:marLeft w:val="480"/>
          <w:marRight w:val="0"/>
          <w:marTop w:val="0"/>
          <w:marBottom w:val="0"/>
          <w:divBdr>
            <w:top w:val="none" w:sz="0" w:space="0" w:color="auto"/>
            <w:left w:val="none" w:sz="0" w:space="0" w:color="auto"/>
            <w:bottom w:val="none" w:sz="0" w:space="0" w:color="auto"/>
            <w:right w:val="none" w:sz="0" w:space="0" w:color="auto"/>
          </w:divBdr>
        </w:div>
        <w:div w:id="1134182200">
          <w:marLeft w:val="480"/>
          <w:marRight w:val="0"/>
          <w:marTop w:val="0"/>
          <w:marBottom w:val="0"/>
          <w:divBdr>
            <w:top w:val="none" w:sz="0" w:space="0" w:color="auto"/>
            <w:left w:val="none" w:sz="0" w:space="0" w:color="auto"/>
            <w:bottom w:val="none" w:sz="0" w:space="0" w:color="auto"/>
            <w:right w:val="none" w:sz="0" w:space="0" w:color="auto"/>
          </w:divBdr>
        </w:div>
        <w:div w:id="1268612026">
          <w:marLeft w:val="480"/>
          <w:marRight w:val="0"/>
          <w:marTop w:val="0"/>
          <w:marBottom w:val="0"/>
          <w:divBdr>
            <w:top w:val="none" w:sz="0" w:space="0" w:color="auto"/>
            <w:left w:val="none" w:sz="0" w:space="0" w:color="auto"/>
            <w:bottom w:val="none" w:sz="0" w:space="0" w:color="auto"/>
            <w:right w:val="none" w:sz="0" w:space="0" w:color="auto"/>
          </w:divBdr>
        </w:div>
        <w:div w:id="1343969243">
          <w:marLeft w:val="480"/>
          <w:marRight w:val="0"/>
          <w:marTop w:val="0"/>
          <w:marBottom w:val="0"/>
          <w:divBdr>
            <w:top w:val="none" w:sz="0" w:space="0" w:color="auto"/>
            <w:left w:val="none" w:sz="0" w:space="0" w:color="auto"/>
            <w:bottom w:val="none" w:sz="0" w:space="0" w:color="auto"/>
            <w:right w:val="none" w:sz="0" w:space="0" w:color="auto"/>
          </w:divBdr>
        </w:div>
        <w:div w:id="1400401243">
          <w:marLeft w:val="480"/>
          <w:marRight w:val="0"/>
          <w:marTop w:val="0"/>
          <w:marBottom w:val="0"/>
          <w:divBdr>
            <w:top w:val="none" w:sz="0" w:space="0" w:color="auto"/>
            <w:left w:val="none" w:sz="0" w:space="0" w:color="auto"/>
            <w:bottom w:val="none" w:sz="0" w:space="0" w:color="auto"/>
            <w:right w:val="none" w:sz="0" w:space="0" w:color="auto"/>
          </w:divBdr>
        </w:div>
        <w:div w:id="1430855719">
          <w:marLeft w:val="480"/>
          <w:marRight w:val="0"/>
          <w:marTop w:val="0"/>
          <w:marBottom w:val="0"/>
          <w:divBdr>
            <w:top w:val="none" w:sz="0" w:space="0" w:color="auto"/>
            <w:left w:val="none" w:sz="0" w:space="0" w:color="auto"/>
            <w:bottom w:val="none" w:sz="0" w:space="0" w:color="auto"/>
            <w:right w:val="none" w:sz="0" w:space="0" w:color="auto"/>
          </w:divBdr>
        </w:div>
        <w:div w:id="1505969349">
          <w:marLeft w:val="480"/>
          <w:marRight w:val="0"/>
          <w:marTop w:val="0"/>
          <w:marBottom w:val="0"/>
          <w:divBdr>
            <w:top w:val="none" w:sz="0" w:space="0" w:color="auto"/>
            <w:left w:val="none" w:sz="0" w:space="0" w:color="auto"/>
            <w:bottom w:val="none" w:sz="0" w:space="0" w:color="auto"/>
            <w:right w:val="none" w:sz="0" w:space="0" w:color="auto"/>
          </w:divBdr>
        </w:div>
        <w:div w:id="1595744997">
          <w:marLeft w:val="480"/>
          <w:marRight w:val="0"/>
          <w:marTop w:val="0"/>
          <w:marBottom w:val="0"/>
          <w:divBdr>
            <w:top w:val="none" w:sz="0" w:space="0" w:color="auto"/>
            <w:left w:val="none" w:sz="0" w:space="0" w:color="auto"/>
            <w:bottom w:val="none" w:sz="0" w:space="0" w:color="auto"/>
            <w:right w:val="none" w:sz="0" w:space="0" w:color="auto"/>
          </w:divBdr>
        </w:div>
        <w:div w:id="1755277331">
          <w:marLeft w:val="480"/>
          <w:marRight w:val="0"/>
          <w:marTop w:val="0"/>
          <w:marBottom w:val="0"/>
          <w:divBdr>
            <w:top w:val="none" w:sz="0" w:space="0" w:color="auto"/>
            <w:left w:val="none" w:sz="0" w:space="0" w:color="auto"/>
            <w:bottom w:val="none" w:sz="0" w:space="0" w:color="auto"/>
            <w:right w:val="none" w:sz="0" w:space="0" w:color="auto"/>
          </w:divBdr>
        </w:div>
        <w:div w:id="1912158868">
          <w:marLeft w:val="480"/>
          <w:marRight w:val="0"/>
          <w:marTop w:val="0"/>
          <w:marBottom w:val="0"/>
          <w:divBdr>
            <w:top w:val="none" w:sz="0" w:space="0" w:color="auto"/>
            <w:left w:val="none" w:sz="0" w:space="0" w:color="auto"/>
            <w:bottom w:val="none" w:sz="0" w:space="0" w:color="auto"/>
            <w:right w:val="none" w:sz="0" w:space="0" w:color="auto"/>
          </w:divBdr>
        </w:div>
        <w:div w:id="2041586677">
          <w:marLeft w:val="480"/>
          <w:marRight w:val="0"/>
          <w:marTop w:val="0"/>
          <w:marBottom w:val="0"/>
          <w:divBdr>
            <w:top w:val="none" w:sz="0" w:space="0" w:color="auto"/>
            <w:left w:val="none" w:sz="0" w:space="0" w:color="auto"/>
            <w:bottom w:val="none" w:sz="0" w:space="0" w:color="auto"/>
            <w:right w:val="none" w:sz="0" w:space="0" w:color="auto"/>
          </w:divBdr>
        </w:div>
        <w:div w:id="2079207533">
          <w:marLeft w:val="480"/>
          <w:marRight w:val="0"/>
          <w:marTop w:val="0"/>
          <w:marBottom w:val="0"/>
          <w:divBdr>
            <w:top w:val="none" w:sz="0" w:space="0" w:color="auto"/>
            <w:left w:val="none" w:sz="0" w:space="0" w:color="auto"/>
            <w:bottom w:val="none" w:sz="0" w:space="0" w:color="auto"/>
            <w:right w:val="none" w:sz="0" w:space="0" w:color="auto"/>
          </w:divBdr>
        </w:div>
      </w:divsChild>
    </w:div>
    <w:div w:id="1470366163">
      <w:bodyDiv w:val="1"/>
      <w:marLeft w:val="0"/>
      <w:marRight w:val="0"/>
      <w:marTop w:val="0"/>
      <w:marBottom w:val="0"/>
      <w:divBdr>
        <w:top w:val="none" w:sz="0" w:space="0" w:color="auto"/>
        <w:left w:val="none" w:sz="0" w:space="0" w:color="auto"/>
        <w:bottom w:val="none" w:sz="0" w:space="0" w:color="auto"/>
        <w:right w:val="none" w:sz="0" w:space="0" w:color="auto"/>
      </w:divBdr>
    </w:div>
    <w:div w:id="1471360711">
      <w:bodyDiv w:val="1"/>
      <w:marLeft w:val="0"/>
      <w:marRight w:val="0"/>
      <w:marTop w:val="0"/>
      <w:marBottom w:val="0"/>
      <w:divBdr>
        <w:top w:val="none" w:sz="0" w:space="0" w:color="auto"/>
        <w:left w:val="none" w:sz="0" w:space="0" w:color="auto"/>
        <w:bottom w:val="none" w:sz="0" w:space="0" w:color="auto"/>
        <w:right w:val="none" w:sz="0" w:space="0" w:color="auto"/>
      </w:divBdr>
    </w:div>
    <w:div w:id="1475637825">
      <w:bodyDiv w:val="1"/>
      <w:marLeft w:val="0"/>
      <w:marRight w:val="0"/>
      <w:marTop w:val="0"/>
      <w:marBottom w:val="0"/>
      <w:divBdr>
        <w:top w:val="none" w:sz="0" w:space="0" w:color="auto"/>
        <w:left w:val="none" w:sz="0" w:space="0" w:color="auto"/>
        <w:bottom w:val="none" w:sz="0" w:space="0" w:color="auto"/>
        <w:right w:val="none" w:sz="0" w:space="0" w:color="auto"/>
      </w:divBdr>
    </w:div>
    <w:div w:id="1476752738">
      <w:bodyDiv w:val="1"/>
      <w:marLeft w:val="0"/>
      <w:marRight w:val="0"/>
      <w:marTop w:val="0"/>
      <w:marBottom w:val="0"/>
      <w:divBdr>
        <w:top w:val="none" w:sz="0" w:space="0" w:color="auto"/>
        <w:left w:val="none" w:sz="0" w:space="0" w:color="auto"/>
        <w:bottom w:val="none" w:sz="0" w:space="0" w:color="auto"/>
        <w:right w:val="none" w:sz="0" w:space="0" w:color="auto"/>
      </w:divBdr>
    </w:div>
    <w:div w:id="1478033938">
      <w:bodyDiv w:val="1"/>
      <w:marLeft w:val="0"/>
      <w:marRight w:val="0"/>
      <w:marTop w:val="0"/>
      <w:marBottom w:val="0"/>
      <w:divBdr>
        <w:top w:val="none" w:sz="0" w:space="0" w:color="auto"/>
        <w:left w:val="none" w:sz="0" w:space="0" w:color="auto"/>
        <w:bottom w:val="none" w:sz="0" w:space="0" w:color="auto"/>
        <w:right w:val="none" w:sz="0" w:space="0" w:color="auto"/>
      </w:divBdr>
    </w:div>
    <w:div w:id="1480078406">
      <w:bodyDiv w:val="1"/>
      <w:marLeft w:val="0"/>
      <w:marRight w:val="0"/>
      <w:marTop w:val="0"/>
      <w:marBottom w:val="0"/>
      <w:divBdr>
        <w:top w:val="none" w:sz="0" w:space="0" w:color="auto"/>
        <w:left w:val="none" w:sz="0" w:space="0" w:color="auto"/>
        <w:bottom w:val="none" w:sz="0" w:space="0" w:color="auto"/>
        <w:right w:val="none" w:sz="0" w:space="0" w:color="auto"/>
      </w:divBdr>
    </w:div>
    <w:div w:id="1490711816">
      <w:bodyDiv w:val="1"/>
      <w:marLeft w:val="0"/>
      <w:marRight w:val="0"/>
      <w:marTop w:val="0"/>
      <w:marBottom w:val="0"/>
      <w:divBdr>
        <w:top w:val="none" w:sz="0" w:space="0" w:color="auto"/>
        <w:left w:val="none" w:sz="0" w:space="0" w:color="auto"/>
        <w:bottom w:val="none" w:sz="0" w:space="0" w:color="auto"/>
        <w:right w:val="none" w:sz="0" w:space="0" w:color="auto"/>
      </w:divBdr>
    </w:div>
    <w:div w:id="1492329844">
      <w:bodyDiv w:val="1"/>
      <w:marLeft w:val="0"/>
      <w:marRight w:val="0"/>
      <w:marTop w:val="0"/>
      <w:marBottom w:val="0"/>
      <w:divBdr>
        <w:top w:val="none" w:sz="0" w:space="0" w:color="auto"/>
        <w:left w:val="none" w:sz="0" w:space="0" w:color="auto"/>
        <w:bottom w:val="none" w:sz="0" w:space="0" w:color="auto"/>
        <w:right w:val="none" w:sz="0" w:space="0" w:color="auto"/>
      </w:divBdr>
    </w:div>
    <w:div w:id="1492520141">
      <w:bodyDiv w:val="1"/>
      <w:marLeft w:val="0"/>
      <w:marRight w:val="0"/>
      <w:marTop w:val="0"/>
      <w:marBottom w:val="0"/>
      <w:divBdr>
        <w:top w:val="none" w:sz="0" w:space="0" w:color="auto"/>
        <w:left w:val="none" w:sz="0" w:space="0" w:color="auto"/>
        <w:bottom w:val="none" w:sz="0" w:space="0" w:color="auto"/>
        <w:right w:val="none" w:sz="0" w:space="0" w:color="auto"/>
      </w:divBdr>
    </w:div>
    <w:div w:id="1495679508">
      <w:bodyDiv w:val="1"/>
      <w:marLeft w:val="0"/>
      <w:marRight w:val="0"/>
      <w:marTop w:val="0"/>
      <w:marBottom w:val="0"/>
      <w:divBdr>
        <w:top w:val="none" w:sz="0" w:space="0" w:color="auto"/>
        <w:left w:val="none" w:sz="0" w:space="0" w:color="auto"/>
        <w:bottom w:val="none" w:sz="0" w:space="0" w:color="auto"/>
        <w:right w:val="none" w:sz="0" w:space="0" w:color="auto"/>
      </w:divBdr>
    </w:div>
    <w:div w:id="1505977156">
      <w:bodyDiv w:val="1"/>
      <w:marLeft w:val="0"/>
      <w:marRight w:val="0"/>
      <w:marTop w:val="0"/>
      <w:marBottom w:val="0"/>
      <w:divBdr>
        <w:top w:val="none" w:sz="0" w:space="0" w:color="auto"/>
        <w:left w:val="none" w:sz="0" w:space="0" w:color="auto"/>
        <w:bottom w:val="none" w:sz="0" w:space="0" w:color="auto"/>
        <w:right w:val="none" w:sz="0" w:space="0" w:color="auto"/>
      </w:divBdr>
    </w:div>
    <w:div w:id="1509560795">
      <w:bodyDiv w:val="1"/>
      <w:marLeft w:val="0"/>
      <w:marRight w:val="0"/>
      <w:marTop w:val="0"/>
      <w:marBottom w:val="0"/>
      <w:divBdr>
        <w:top w:val="none" w:sz="0" w:space="0" w:color="auto"/>
        <w:left w:val="none" w:sz="0" w:space="0" w:color="auto"/>
        <w:bottom w:val="none" w:sz="0" w:space="0" w:color="auto"/>
        <w:right w:val="none" w:sz="0" w:space="0" w:color="auto"/>
      </w:divBdr>
    </w:div>
    <w:div w:id="1512139051">
      <w:bodyDiv w:val="1"/>
      <w:marLeft w:val="0"/>
      <w:marRight w:val="0"/>
      <w:marTop w:val="0"/>
      <w:marBottom w:val="0"/>
      <w:divBdr>
        <w:top w:val="none" w:sz="0" w:space="0" w:color="auto"/>
        <w:left w:val="none" w:sz="0" w:space="0" w:color="auto"/>
        <w:bottom w:val="none" w:sz="0" w:space="0" w:color="auto"/>
        <w:right w:val="none" w:sz="0" w:space="0" w:color="auto"/>
      </w:divBdr>
    </w:div>
    <w:div w:id="1517842676">
      <w:bodyDiv w:val="1"/>
      <w:marLeft w:val="0"/>
      <w:marRight w:val="0"/>
      <w:marTop w:val="0"/>
      <w:marBottom w:val="0"/>
      <w:divBdr>
        <w:top w:val="none" w:sz="0" w:space="0" w:color="auto"/>
        <w:left w:val="none" w:sz="0" w:space="0" w:color="auto"/>
        <w:bottom w:val="none" w:sz="0" w:space="0" w:color="auto"/>
        <w:right w:val="none" w:sz="0" w:space="0" w:color="auto"/>
      </w:divBdr>
    </w:div>
    <w:div w:id="1528252897">
      <w:bodyDiv w:val="1"/>
      <w:marLeft w:val="0"/>
      <w:marRight w:val="0"/>
      <w:marTop w:val="0"/>
      <w:marBottom w:val="0"/>
      <w:divBdr>
        <w:top w:val="none" w:sz="0" w:space="0" w:color="auto"/>
        <w:left w:val="none" w:sz="0" w:space="0" w:color="auto"/>
        <w:bottom w:val="none" w:sz="0" w:space="0" w:color="auto"/>
        <w:right w:val="none" w:sz="0" w:space="0" w:color="auto"/>
      </w:divBdr>
    </w:div>
    <w:div w:id="1534807171">
      <w:bodyDiv w:val="1"/>
      <w:marLeft w:val="0"/>
      <w:marRight w:val="0"/>
      <w:marTop w:val="0"/>
      <w:marBottom w:val="0"/>
      <w:divBdr>
        <w:top w:val="none" w:sz="0" w:space="0" w:color="auto"/>
        <w:left w:val="none" w:sz="0" w:space="0" w:color="auto"/>
        <w:bottom w:val="none" w:sz="0" w:space="0" w:color="auto"/>
        <w:right w:val="none" w:sz="0" w:space="0" w:color="auto"/>
      </w:divBdr>
    </w:div>
    <w:div w:id="1548025897">
      <w:bodyDiv w:val="1"/>
      <w:marLeft w:val="0"/>
      <w:marRight w:val="0"/>
      <w:marTop w:val="0"/>
      <w:marBottom w:val="0"/>
      <w:divBdr>
        <w:top w:val="none" w:sz="0" w:space="0" w:color="auto"/>
        <w:left w:val="none" w:sz="0" w:space="0" w:color="auto"/>
        <w:bottom w:val="none" w:sz="0" w:space="0" w:color="auto"/>
        <w:right w:val="none" w:sz="0" w:space="0" w:color="auto"/>
      </w:divBdr>
      <w:divsChild>
        <w:div w:id="85270112">
          <w:marLeft w:val="480"/>
          <w:marRight w:val="0"/>
          <w:marTop w:val="0"/>
          <w:marBottom w:val="0"/>
          <w:divBdr>
            <w:top w:val="none" w:sz="0" w:space="0" w:color="auto"/>
            <w:left w:val="none" w:sz="0" w:space="0" w:color="auto"/>
            <w:bottom w:val="none" w:sz="0" w:space="0" w:color="auto"/>
            <w:right w:val="none" w:sz="0" w:space="0" w:color="auto"/>
          </w:divBdr>
        </w:div>
        <w:div w:id="346450825">
          <w:marLeft w:val="480"/>
          <w:marRight w:val="0"/>
          <w:marTop w:val="0"/>
          <w:marBottom w:val="0"/>
          <w:divBdr>
            <w:top w:val="none" w:sz="0" w:space="0" w:color="auto"/>
            <w:left w:val="none" w:sz="0" w:space="0" w:color="auto"/>
            <w:bottom w:val="none" w:sz="0" w:space="0" w:color="auto"/>
            <w:right w:val="none" w:sz="0" w:space="0" w:color="auto"/>
          </w:divBdr>
        </w:div>
        <w:div w:id="411774860">
          <w:marLeft w:val="480"/>
          <w:marRight w:val="0"/>
          <w:marTop w:val="0"/>
          <w:marBottom w:val="0"/>
          <w:divBdr>
            <w:top w:val="none" w:sz="0" w:space="0" w:color="auto"/>
            <w:left w:val="none" w:sz="0" w:space="0" w:color="auto"/>
            <w:bottom w:val="none" w:sz="0" w:space="0" w:color="auto"/>
            <w:right w:val="none" w:sz="0" w:space="0" w:color="auto"/>
          </w:divBdr>
        </w:div>
        <w:div w:id="414523414">
          <w:marLeft w:val="480"/>
          <w:marRight w:val="0"/>
          <w:marTop w:val="0"/>
          <w:marBottom w:val="0"/>
          <w:divBdr>
            <w:top w:val="none" w:sz="0" w:space="0" w:color="auto"/>
            <w:left w:val="none" w:sz="0" w:space="0" w:color="auto"/>
            <w:bottom w:val="none" w:sz="0" w:space="0" w:color="auto"/>
            <w:right w:val="none" w:sz="0" w:space="0" w:color="auto"/>
          </w:divBdr>
        </w:div>
        <w:div w:id="518200975">
          <w:marLeft w:val="480"/>
          <w:marRight w:val="0"/>
          <w:marTop w:val="0"/>
          <w:marBottom w:val="0"/>
          <w:divBdr>
            <w:top w:val="none" w:sz="0" w:space="0" w:color="auto"/>
            <w:left w:val="none" w:sz="0" w:space="0" w:color="auto"/>
            <w:bottom w:val="none" w:sz="0" w:space="0" w:color="auto"/>
            <w:right w:val="none" w:sz="0" w:space="0" w:color="auto"/>
          </w:divBdr>
        </w:div>
        <w:div w:id="614563385">
          <w:marLeft w:val="480"/>
          <w:marRight w:val="0"/>
          <w:marTop w:val="0"/>
          <w:marBottom w:val="0"/>
          <w:divBdr>
            <w:top w:val="none" w:sz="0" w:space="0" w:color="auto"/>
            <w:left w:val="none" w:sz="0" w:space="0" w:color="auto"/>
            <w:bottom w:val="none" w:sz="0" w:space="0" w:color="auto"/>
            <w:right w:val="none" w:sz="0" w:space="0" w:color="auto"/>
          </w:divBdr>
        </w:div>
        <w:div w:id="688333076">
          <w:marLeft w:val="480"/>
          <w:marRight w:val="0"/>
          <w:marTop w:val="0"/>
          <w:marBottom w:val="0"/>
          <w:divBdr>
            <w:top w:val="none" w:sz="0" w:space="0" w:color="auto"/>
            <w:left w:val="none" w:sz="0" w:space="0" w:color="auto"/>
            <w:bottom w:val="none" w:sz="0" w:space="0" w:color="auto"/>
            <w:right w:val="none" w:sz="0" w:space="0" w:color="auto"/>
          </w:divBdr>
        </w:div>
        <w:div w:id="1197038380">
          <w:marLeft w:val="480"/>
          <w:marRight w:val="0"/>
          <w:marTop w:val="0"/>
          <w:marBottom w:val="0"/>
          <w:divBdr>
            <w:top w:val="none" w:sz="0" w:space="0" w:color="auto"/>
            <w:left w:val="none" w:sz="0" w:space="0" w:color="auto"/>
            <w:bottom w:val="none" w:sz="0" w:space="0" w:color="auto"/>
            <w:right w:val="none" w:sz="0" w:space="0" w:color="auto"/>
          </w:divBdr>
        </w:div>
        <w:div w:id="1236209485">
          <w:marLeft w:val="480"/>
          <w:marRight w:val="0"/>
          <w:marTop w:val="0"/>
          <w:marBottom w:val="0"/>
          <w:divBdr>
            <w:top w:val="none" w:sz="0" w:space="0" w:color="auto"/>
            <w:left w:val="none" w:sz="0" w:space="0" w:color="auto"/>
            <w:bottom w:val="none" w:sz="0" w:space="0" w:color="auto"/>
            <w:right w:val="none" w:sz="0" w:space="0" w:color="auto"/>
          </w:divBdr>
        </w:div>
        <w:div w:id="1296913003">
          <w:marLeft w:val="480"/>
          <w:marRight w:val="0"/>
          <w:marTop w:val="0"/>
          <w:marBottom w:val="0"/>
          <w:divBdr>
            <w:top w:val="none" w:sz="0" w:space="0" w:color="auto"/>
            <w:left w:val="none" w:sz="0" w:space="0" w:color="auto"/>
            <w:bottom w:val="none" w:sz="0" w:space="0" w:color="auto"/>
            <w:right w:val="none" w:sz="0" w:space="0" w:color="auto"/>
          </w:divBdr>
        </w:div>
        <w:div w:id="1351757287">
          <w:marLeft w:val="480"/>
          <w:marRight w:val="0"/>
          <w:marTop w:val="0"/>
          <w:marBottom w:val="0"/>
          <w:divBdr>
            <w:top w:val="none" w:sz="0" w:space="0" w:color="auto"/>
            <w:left w:val="none" w:sz="0" w:space="0" w:color="auto"/>
            <w:bottom w:val="none" w:sz="0" w:space="0" w:color="auto"/>
            <w:right w:val="none" w:sz="0" w:space="0" w:color="auto"/>
          </w:divBdr>
        </w:div>
        <w:div w:id="1596547081">
          <w:marLeft w:val="480"/>
          <w:marRight w:val="0"/>
          <w:marTop w:val="0"/>
          <w:marBottom w:val="0"/>
          <w:divBdr>
            <w:top w:val="none" w:sz="0" w:space="0" w:color="auto"/>
            <w:left w:val="none" w:sz="0" w:space="0" w:color="auto"/>
            <w:bottom w:val="none" w:sz="0" w:space="0" w:color="auto"/>
            <w:right w:val="none" w:sz="0" w:space="0" w:color="auto"/>
          </w:divBdr>
        </w:div>
        <w:div w:id="1625575852">
          <w:marLeft w:val="480"/>
          <w:marRight w:val="0"/>
          <w:marTop w:val="0"/>
          <w:marBottom w:val="0"/>
          <w:divBdr>
            <w:top w:val="none" w:sz="0" w:space="0" w:color="auto"/>
            <w:left w:val="none" w:sz="0" w:space="0" w:color="auto"/>
            <w:bottom w:val="none" w:sz="0" w:space="0" w:color="auto"/>
            <w:right w:val="none" w:sz="0" w:space="0" w:color="auto"/>
          </w:divBdr>
        </w:div>
        <w:div w:id="1777478390">
          <w:marLeft w:val="480"/>
          <w:marRight w:val="0"/>
          <w:marTop w:val="0"/>
          <w:marBottom w:val="0"/>
          <w:divBdr>
            <w:top w:val="none" w:sz="0" w:space="0" w:color="auto"/>
            <w:left w:val="none" w:sz="0" w:space="0" w:color="auto"/>
            <w:bottom w:val="none" w:sz="0" w:space="0" w:color="auto"/>
            <w:right w:val="none" w:sz="0" w:space="0" w:color="auto"/>
          </w:divBdr>
        </w:div>
        <w:div w:id="1811172983">
          <w:marLeft w:val="480"/>
          <w:marRight w:val="0"/>
          <w:marTop w:val="0"/>
          <w:marBottom w:val="0"/>
          <w:divBdr>
            <w:top w:val="none" w:sz="0" w:space="0" w:color="auto"/>
            <w:left w:val="none" w:sz="0" w:space="0" w:color="auto"/>
            <w:bottom w:val="none" w:sz="0" w:space="0" w:color="auto"/>
            <w:right w:val="none" w:sz="0" w:space="0" w:color="auto"/>
          </w:divBdr>
        </w:div>
        <w:div w:id="1858303073">
          <w:marLeft w:val="480"/>
          <w:marRight w:val="0"/>
          <w:marTop w:val="0"/>
          <w:marBottom w:val="0"/>
          <w:divBdr>
            <w:top w:val="none" w:sz="0" w:space="0" w:color="auto"/>
            <w:left w:val="none" w:sz="0" w:space="0" w:color="auto"/>
            <w:bottom w:val="none" w:sz="0" w:space="0" w:color="auto"/>
            <w:right w:val="none" w:sz="0" w:space="0" w:color="auto"/>
          </w:divBdr>
        </w:div>
        <w:div w:id="1883665246">
          <w:marLeft w:val="480"/>
          <w:marRight w:val="0"/>
          <w:marTop w:val="0"/>
          <w:marBottom w:val="0"/>
          <w:divBdr>
            <w:top w:val="none" w:sz="0" w:space="0" w:color="auto"/>
            <w:left w:val="none" w:sz="0" w:space="0" w:color="auto"/>
            <w:bottom w:val="none" w:sz="0" w:space="0" w:color="auto"/>
            <w:right w:val="none" w:sz="0" w:space="0" w:color="auto"/>
          </w:divBdr>
        </w:div>
        <w:div w:id="2041279081">
          <w:marLeft w:val="480"/>
          <w:marRight w:val="0"/>
          <w:marTop w:val="0"/>
          <w:marBottom w:val="0"/>
          <w:divBdr>
            <w:top w:val="none" w:sz="0" w:space="0" w:color="auto"/>
            <w:left w:val="none" w:sz="0" w:space="0" w:color="auto"/>
            <w:bottom w:val="none" w:sz="0" w:space="0" w:color="auto"/>
            <w:right w:val="none" w:sz="0" w:space="0" w:color="auto"/>
          </w:divBdr>
        </w:div>
      </w:divsChild>
    </w:div>
    <w:div w:id="1549685630">
      <w:bodyDiv w:val="1"/>
      <w:marLeft w:val="0"/>
      <w:marRight w:val="0"/>
      <w:marTop w:val="0"/>
      <w:marBottom w:val="0"/>
      <w:divBdr>
        <w:top w:val="none" w:sz="0" w:space="0" w:color="auto"/>
        <w:left w:val="none" w:sz="0" w:space="0" w:color="auto"/>
        <w:bottom w:val="none" w:sz="0" w:space="0" w:color="auto"/>
        <w:right w:val="none" w:sz="0" w:space="0" w:color="auto"/>
      </w:divBdr>
    </w:div>
    <w:div w:id="1549881855">
      <w:bodyDiv w:val="1"/>
      <w:marLeft w:val="0"/>
      <w:marRight w:val="0"/>
      <w:marTop w:val="0"/>
      <w:marBottom w:val="0"/>
      <w:divBdr>
        <w:top w:val="none" w:sz="0" w:space="0" w:color="auto"/>
        <w:left w:val="none" w:sz="0" w:space="0" w:color="auto"/>
        <w:bottom w:val="none" w:sz="0" w:space="0" w:color="auto"/>
        <w:right w:val="none" w:sz="0" w:space="0" w:color="auto"/>
      </w:divBdr>
    </w:div>
    <w:div w:id="1552810229">
      <w:bodyDiv w:val="1"/>
      <w:marLeft w:val="0"/>
      <w:marRight w:val="0"/>
      <w:marTop w:val="0"/>
      <w:marBottom w:val="0"/>
      <w:divBdr>
        <w:top w:val="none" w:sz="0" w:space="0" w:color="auto"/>
        <w:left w:val="none" w:sz="0" w:space="0" w:color="auto"/>
        <w:bottom w:val="none" w:sz="0" w:space="0" w:color="auto"/>
        <w:right w:val="none" w:sz="0" w:space="0" w:color="auto"/>
      </w:divBdr>
    </w:div>
    <w:div w:id="1556118512">
      <w:bodyDiv w:val="1"/>
      <w:marLeft w:val="0"/>
      <w:marRight w:val="0"/>
      <w:marTop w:val="0"/>
      <w:marBottom w:val="0"/>
      <w:divBdr>
        <w:top w:val="none" w:sz="0" w:space="0" w:color="auto"/>
        <w:left w:val="none" w:sz="0" w:space="0" w:color="auto"/>
        <w:bottom w:val="none" w:sz="0" w:space="0" w:color="auto"/>
        <w:right w:val="none" w:sz="0" w:space="0" w:color="auto"/>
      </w:divBdr>
    </w:div>
    <w:div w:id="1557472081">
      <w:bodyDiv w:val="1"/>
      <w:marLeft w:val="0"/>
      <w:marRight w:val="0"/>
      <w:marTop w:val="0"/>
      <w:marBottom w:val="0"/>
      <w:divBdr>
        <w:top w:val="none" w:sz="0" w:space="0" w:color="auto"/>
        <w:left w:val="none" w:sz="0" w:space="0" w:color="auto"/>
        <w:bottom w:val="none" w:sz="0" w:space="0" w:color="auto"/>
        <w:right w:val="none" w:sz="0" w:space="0" w:color="auto"/>
      </w:divBdr>
      <w:divsChild>
        <w:div w:id="328751484">
          <w:marLeft w:val="480"/>
          <w:marRight w:val="0"/>
          <w:marTop w:val="0"/>
          <w:marBottom w:val="0"/>
          <w:divBdr>
            <w:top w:val="none" w:sz="0" w:space="0" w:color="auto"/>
            <w:left w:val="none" w:sz="0" w:space="0" w:color="auto"/>
            <w:bottom w:val="none" w:sz="0" w:space="0" w:color="auto"/>
            <w:right w:val="none" w:sz="0" w:space="0" w:color="auto"/>
          </w:divBdr>
        </w:div>
        <w:div w:id="369963837">
          <w:marLeft w:val="480"/>
          <w:marRight w:val="0"/>
          <w:marTop w:val="0"/>
          <w:marBottom w:val="0"/>
          <w:divBdr>
            <w:top w:val="none" w:sz="0" w:space="0" w:color="auto"/>
            <w:left w:val="none" w:sz="0" w:space="0" w:color="auto"/>
            <w:bottom w:val="none" w:sz="0" w:space="0" w:color="auto"/>
            <w:right w:val="none" w:sz="0" w:space="0" w:color="auto"/>
          </w:divBdr>
        </w:div>
        <w:div w:id="450517263">
          <w:marLeft w:val="480"/>
          <w:marRight w:val="0"/>
          <w:marTop w:val="0"/>
          <w:marBottom w:val="0"/>
          <w:divBdr>
            <w:top w:val="none" w:sz="0" w:space="0" w:color="auto"/>
            <w:left w:val="none" w:sz="0" w:space="0" w:color="auto"/>
            <w:bottom w:val="none" w:sz="0" w:space="0" w:color="auto"/>
            <w:right w:val="none" w:sz="0" w:space="0" w:color="auto"/>
          </w:divBdr>
        </w:div>
        <w:div w:id="475953257">
          <w:marLeft w:val="480"/>
          <w:marRight w:val="0"/>
          <w:marTop w:val="0"/>
          <w:marBottom w:val="0"/>
          <w:divBdr>
            <w:top w:val="none" w:sz="0" w:space="0" w:color="auto"/>
            <w:left w:val="none" w:sz="0" w:space="0" w:color="auto"/>
            <w:bottom w:val="none" w:sz="0" w:space="0" w:color="auto"/>
            <w:right w:val="none" w:sz="0" w:space="0" w:color="auto"/>
          </w:divBdr>
        </w:div>
        <w:div w:id="573516619">
          <w:marLeft w:val="480"/>
          <w:marRight w:val="0"/>
          <w:marTop w:val="0"/>
          <w:marBottom w:val="0"/>
          <w:divBdr>
            <w:top w:val="none" w:sz="0" w:space="0" w:color="auto"/>
            <w:left w:val="none" w:sz="0" w:space="0" w:color="auto"/>
            <w:bottom w:val="none" w:sz="0" w:space="0" w:color="auto"/>
            <w:right w:val="none" w:sz="0" w:space="0" w:color="auto"/>
          </w:divBdr>
        </w:div>
        <w:div w:id="653218156">
          <w:marLeft w:val="480"/>
          <w:marRight w:val="0"/>
          <w:marTop w:val="0"/>
          <w:marBottom w:val="0"/>
          <w:divBdr>
            <w:top w:val="none" w:sz="0" w:space="0" w:color="auto"/>
            <w:left w:val="none" w:sz="0" w:space="0" w:color="auto"/>
            <w:bottom w:val="none" w:sz="0" w:space="0" w:color="auto"/>
            <w:right w:val="none" w:sz="0" w:space="0" w:color="auto"/>
          </w:divBdr>
        </w:div>
        <w:div w:id="700201954">
          <w:marLeft w:val="480"/>
          <w:marRight w:val="0"/>
          <w:marTop w:val="0"/>
          <w:marBottom w:val="0"/>
          <w:divBdr>
            <w:top w:val="none" w:sz="0" w:space="0" w:color="auto"/>
            <w:left w:val="none" w:sz="0" w:space="0" w:color="auto"/>
            <w:bottom w:val="none" w:sz="0" w:space="0" w:color="auto"/>
            <w:right w:val="none" w:sz="0" w:space="0" w:color="auto"/>
          </w:divBdr>
        </w:div>
        <w:div w:id="716861307">
          <w:marLeft w:val="480"/>
          <w:marRight w:val="0"/>
          <w:marTop w:val="0"/>
          <w:marBottom w:val="0"/>
          <w:divBdr>
            <w:top w:val="none" w:sz="0" w:space="0" w:color="auto"/>
            <w:left w:val="none" w:sz="0" w:space="0" w:color="auto"/>
            <w:bottom w:val="none" w:sz="0" w:space="0" w:color="auto"/>
            <w:right w:val="none" w:sz="0" w:space="0" w:color="auto"/>
          </w:divBdr>
        </w:div>
        <w:div w:id="982656120">
          <w:marLeft w:val="480"/>
          <w:marRight w:val="0"/>
          <w:marTop w:val="0"/>
          <w:marBottom w:val="0"/>
          <w:divBdr>
            <w:top w:val="none" w:sz="0" w:space="0" w:color="auto"/>
            <w:left w:val="none" w:sz="0" w:space="0" w:color="auto"/>
            <w:bottom w:val="none" w:sz="0" w:space="0" w:color="auto"/>
            <w:right w:val="none" w:sz="0" w:space="0" w:color="auto"/>
          </w:divBdr>
        </w:div>
        <w:div w:id="1119571143">
          <w:marLeft w:val="480"/>
          <w:marRight w:val="0"/>
          <w:marTop w:val="0"/>
          <w:marBottom w:val="0"/>
          <w:divBdr>
            <w:top w:val="none" w:sz="0" w:space="0" w:color="auto"/>
            <w:left w:val="none" w:sz="0" w:space="0" w:color="auto"/>
            <w:bottom w:val="none" w:sz="0" w:space="0" w:color="auto"/>
            <w:right w:val="none" w:sz="0" w:space="0" w:color="auto"/>
          </w:divBdr>
        </w:div>
        <w:div w:id="1196193531">
          <w:marLeft w:val="480"/>
          <w:marRight w:val="0"/>
          <w:marTop w:val="0"/>
          <w:marBottom w:val="0"/>
          <w:divBdr>
            <w:top w:val="none" w:sz="0" w:space="0" w:color="auto"/>
            <w:left w:val="none" w:sz="0" w:space="0" w:color="auto"/>
            <w:bottom w:val="none" w:sz="0" w:space="0" w:color="auto"/>
            <w:right w:val="none" w:sz="0" w:space="0" w:color="auto"/>
          </w:divBdr>
        </w:div>
        <w:div w:id="1209799625">
          <w:marLeft w:val="480"/>
          <w:marRight w:val="0"/>
          <w:marTop w:val="0"/>
          <w:marBottom w:val="0"/>
          <w:divBdr>
            <w:top w:val="none" w:sz="0" w:space="0" w:color="auto"/>
            <w:left w:val="none" w:sz="0" w:space="0" w:color="auto"/>
            <w:bottom w:val="none" w:sz="0" w:space="0" w:color="auto"/>
            <w:right w:val="none" w:sz="0" w:space="0" w:color="auto"/>
          </w:divBdr>
        </w:div>
        <w:div w:id="1312368679">
          <w:marLeft w:val="480"/>
          <w:marRight w:val="0"/>
          <w:marTop w:val="0"/>
          <w:marBottom w:val="0"/>
          <w:divBdr>
            <w:top w:val="none" w:sz="0" w:space="0" w:color="auto"/>
            <w:left w:val="none" w:sz="0" w:space="0" w:color="auto"/>
            <w:bottom w:val="none" w:sz="0" w:space="0" w:color="auto"/>
            <w:right w:val="none" w:sz="0" w:space="0" w:color="auto"/>
          </w:divBdr>
        </w:div>
        <w:div w:id="1678383717">
          <w:marLeft w:val="480"/>
          <w:marRight w:val="0"/>
          <w:marTop w:val="0"/>
          <w:marBottom w:val="0"/>
          <w:divBdr>
            <w:top w:val="none" w:sz="0" w:space="0" w:color="auto"/>
            <w:left w:val="none" w:sz="0" w:space="0" w:color="auto"/>
            <w:bottom w:val="none" w:sz="0" w:space="0" w:color="auto"/>
            <w:right w:val="none" w:sz="0" w:space="0" w:color="auto"/>
          </w:divBdr>
        </w:div>
        <w:div w:id="1871608624">
          <w:marLeft w:val="480"/>
          <w:marRight w:val="0"/>
          <w:marTop w:val="0"/>
          <w:marBottom w:val="0"/>
          <w:divBdr>
            <w:top w:val="none" w:sz="0" w:space="0" w:color="auto"/>
            <w:left w:val="none" w:sz="0" w:space="0" w:color="auto"/>
            <w:bottom w:val="none" w:sz="0" w:space="0" w:color="auto"/>
            <w:right w:val="none" w:sz="0" w:space="0" w:color="auto"/>
          </w:divBdr>
        </w:div>
        <w:div w:id="1877428177">
          <w:marLeft w:val="480"/>
          <w:marRight w:val="0"/>
          <w:marTop w:val="0"/>
          <w:marBottom w:val="0"/>
          <w:divBdr>
            <w:top w:val="none" w:sz="0" w:space="0" w:color="auto"/>
            <w:left w:val="none" w:sz="0" w:space="0" w:color="auto"/>
            <w:bottom w:val="none" w:sz="0" w:space="0" w:color="auto"/>
            <w:right w:val="none" w:sz="0" w:space="0" w:color="auto"/>
          </w:divBdr>
        </w:div>
        <w:div w:id="1884051017">
          <w:marLeft w:val="480"/>
          <w:marRight w:val="0"/>
          <w:marTop w:val="0"/>
          <w:marBottom w:val="0"/>
          <w:divBdr>
            <w:top w:val="none" w:sz="0" w:space="0" w:color="auto"/>
            <w:left w:val="none" w:sz="0" w:space="0" w:color="auto"/>
            <w:bottom w:val="none" w:sz="0" w:space="0" w:color="auto"/>
            <w:right w:val="none" w:sz="0" w:space="0" w:color="auto"/>
          </w:divBdr>
        </w:div>
        <w:div w:id="2089577185">
          <w:marLeft w:val="480"/>
          <w:marRight w:val="0"/>
          <w:marTop w:val="0"/>
          <w:marBottom w:val="0"/>
          <w:divBdr>
            <w:top w:val="none" w:sz="0" w:space="0" w:color="auto"/>
            <w:left w:val="none" w:sz="0" w:space="0" w:color="auto"/>
            <w:bottom w:val="none" w:sz="0" w:space="0" w:color="auto"/>
            <w:right w:val="none" w:sz="0" w:space="0" w:color="auto"/>
          </w:divBdr>
        </w:div>
      </w:divsChild>
    </w:div>
    <w:div w:id="1559394531">
      <w:bodyDiv w:val="1"/>
      <w:marLeft w:val="0"/>
      <w:marRight w:val="0"/>
      <w:marTop w:val="0"/>
      <w:marBottom w:val="0"/>
      <w:divBdr>
        <w:top w:val="none" w:sz="0" w:space="0" w:color="auto"/>
        <w:left w:val="none" w:sz="0" w:space="0" w:color="auto"/>
        <w:bottom w:val="none" w:sz="0" w:space="0" w:color="auto"/>
        <w:right w:val="none" w:sz="0" w:space="0" w:color="auto"/>
      </w:divBdr>
    </w:div>
    <w:div w:id="1559778296">
      <w:bodyDiv w:val="1"/>
      <w:marLeft w:val="0"/>
      <w:marRight w:val="0"/>
      <w:marTop w:val="0"/>
      <w:marBottom w:val="0"/>
      <w:divBdr>
        <w:top w:val="none" w:sz="0" w:space="0" w:color="auto"/>
        <w:left w:val="none" w:sz="0" w:space="0" w:color="auto"/>
        <w:bottom w:val="none" w:sz="0" w:space="0" w:color="auto"/>
        <w:right w:val="none" w:sz="0" w:space="0" w:color="auto"/>
      </w:divBdr>
      <w:divsChild>
        <w:div w:id="8142644">
          <w:marLeft w:val="480"/>
          <w:marRight w:val="0"/>
          <w:marTop w:val="0"/>
          <w:marBottom w:val="0"/>
          <w:divBdr>
            <w:top w:val="none" w:sz="0" w:space="0" w:color="auto"/>
            <w:left w:val="none" w:sz="0" w:space="0" w:color="auto"/>
            <w:bottom w:val="none" w:sz="0" w:space="0" w:color="auto"/>
            <w:right w:val="none" w:sz="0" w:space="0" w:color="auto"/>
          </w:divBdr>
        </w:div>
        <w:div w:id="37315302">
          <w:marLeft w:val="480"/>
          <w:marRight w:val="0"/>
          <w:marTop w:val="0"/>
          <w:marBottom w:val="0"/>
          <w:divBdr>
            <w:top w:val="none" w:sz="0" w:space="0" w:color="auto"/>
            <w:left w:val="none" w:sz="0" w:space="0" w:color="auto"/>
            <w:bottom w:val="none" w:sz="0" w:space="0" w:color="auto"/>
            <w:right w:val="none" w:sz="0" w:space="0" w:color="auto"/>
          </w:divBdr>
        </w:div>
        <w:div w:id="114914820">
          <w:marLeft w:val="480"/>
          <w:marRight w:val="0"/>
          <w:marTop w:val="0"/>
          <w:marBottom w:val="0"/>
          <w:divBdr>
            <w:top w:val="none" w:sz="0" w:space="0" w:color="auto"/>
            <w:left w:val="none" w:sz="0" w:space="0" w:color="auto"/>
            <w:bottom w:val="none" w:sz="0" w:space="0" w:color="auto"/>
            <w:right w:val="none" w:sz="0" w:space="0" w:color="auto"/>
          </w:divBdr>
        </w:div>
        <w:div w:id="199050067">
          <w:marLeft w:val="480"/>
          <w:marRight w:val="0"/>
          <w:marTop w:val="0"/>
          <w:marBottom w:val="0"/>
          <w:divBdr>
            <w:top w:val="none" w:sz="0" w:space="0" w:color="auto"/>
            <w:left w:val="none" w:sz="0" w:space="0" w:color="auto"/>
            <w:bottom w:val="none" w:sz="0" w:space="0" w:color="auto"/>
            <w:right w:val="none" w:sz="0" w:space="0" w:color="auto"/>
          </w:divBdr>
        </w:div>
        <w:div w:id="221017299">
          <w:marLeft w:val="480"/>
          <w:marRight w:val="0"/>
          <w:marTop w:val="0"/>
          <w:marBottom w:val="0"/>
          <w:divBdr>
            <w:top w:val="none" w:sz="0" w:space="0" w:color="auto"/>
            <w:left w:val="none" w:sz="0" w:space="0" w:color="auto"/>
            <w:bottom w:val="none" w:sz="0" w:space="0" w:color="auto"/>
            <w:right w:val="none" w:sz="0" w:space="0" w:color="auto"/>
          </w:divBdr>
        </w:div>
        <w:div w:id="429392738">
          <w:marLeft w:val="480"/>
          <w:marRight w:val="0"/>
          <w:marTop w:val="0"/>
          <w:marBottom w:val="0"/>
          <w:divBdr>
            <w:top w:val="none" w:sz="0" w:space="0" w:color="auto"/>
            <w:left w:val="none" w:sz="0" w:space="0" w:color="auto"/>
            <w:bottom w:val="none" w:sz="0" w:space="0" w:color="auto"/>
            <w:right w:val="none" w:sz="0" w:space="0" w:color="auto"/>
          </w:divBdr>
        </w:div>
        <w:div w:id="436876853">
          <w:marLeft w:val="480"/>
          <w:marRight w:val="0"/>
          <w:marTop w:val="0"/>
          <w:marBottom w:val="0"/>
          <w:divBdr>
            <w:top w:val="none" w:sz="0" w:space="0" w:color="auto"/>
            <w:left w:val="none" w:sz="0" w:space="0" w:color="auto"/>
            <w:bottom w:val="none" w:sz="0" w:space="0" w:color="auto"/>
            <w:right w:val="none" w:sz="0" w:space="0" w:color="auto"/>
          </w:divBdr>
        </w:div>
        <w:div w:id="490831419">
          <w:marLeft w:val="480"/>
          <w:marRight w:val="0"/>
          <w:marTop w:val="0"/>
          <w:marBottom w:val="0"/>
          <w:divBdr>
            <w:top w:val="none" w:sz="0" w:space="0" w:color="auto"/>
            <w:left w:val="none" w:sz="0" w:space="0" w:color="auto"/>
            <w:bottom w:val="none" w:sz="0" w:space="0" w:color="auto"/>
            <w:right w:val="none" w:sz="0" w:space="0" w:color="auto"/>
          </w:divBdr>
        </w:div>
        <w:div w:id="572161413">
          <w:marLeft w:val="480"/>
          <w:marRight w:val="0"/>
          <w:marTop w:val="0"/>
          <w:marBottom w:val="0"/>
          <w:divBdr>
            <w:top w:val="none" w:sz="0" w:space="0" w:color="auto"/>
            <w:left w:val="none" w:sz="0" w:space="0" w:color="auto"/>
            <w:bottom w:val="none" w:sz="0" w:space="0" w:color="auto"/>
            <w:right w:val="none" w:sz="0" w:space="0" w:color="auto"/>
          </w:divBdr>
        </w:div>
        <w:div w:id="587007460">
          <w:marLeft w:val="480"/>
          <w:marRight w:val="0"/>
          <w:marTop w:val="0"/>
          <w:marBottom w:val="0"/>
          <w:divBdr>
            <w:top w:val="none" w:sz="0" w:space="0" w:color="auto"/>
            <w:left w:val="none" w:sz="0" w:space="0" w:color="auto"/>
            <w:bottom w:val="none" w:sz="0" w:space="0" w:color="auto"/>
            <w:right w:val="none" w:sz="0" w:space="0" w:color="auto"/>
          </w:divBdr>
        </w:div>
        <w:div w:id="635184482">
          <w:marLeft w:val="480"/>
          <w:marRight w:val="0"/>
          <w:marTop w:val="0"/>
          <w:marBottom w:val="0"/>
          <w:divBdr>
            <w:top w:val="none" w:sz="0" w:space="0" w:color="auto"/>
            <w:left w:val="none" w:sz="0" w:space="0" w:color="auto"/>
            <w:bottom w:val="none" w:sz="0" w:space="0" w:color="auto"/>
            <w:right w:val="none" w:sz="0" w:space="0" w:color="auto"/>
          </w:divBdr>
        </w:div>
        <w:div w:id="742336852">
          <w:marLeft w:val="480"/>
          <w:marRight w:val="0"/>
          <w:marTop w:val="0"/>
          <w:marBottom w:val="0"/>
          <w:divBdr>
            <w:top w:val="none" w:sz="0" w:space="0" w:color="auto"/>
            <w:left w:val="none" w:sz="0" w:space="0" w:color="auto"/>
            <w:bottom w:val="none" w:sz="0" w:space="0" w:color="auto"/>
            <w:right w:val="none" w:sz="0" w:space="0" w:color="auto"/>
          </w:divBdr>
        </w:div>
        <w:div w:id="754935061">
          <w:marLeft w:val="480"/>
          <w:marRight w:val="0"/>
          <w:marTop w:val="0"/>
          <w:marBottom w:val="0"/>
          <w:divBdr>
            <w:top w:val="none" w:sz="0" w:space="0" w:color="auto"/>
            <w:left w:val="none" w:sz="0" w:space="0" w:color="auto"/>
            <w:bottom w:val="none" w:sz="0" w:space="0" w:color="auto"/>
            <w:right w:val="none" w:sz="0" w:space="0" w:color="auto"/>
          </w:divBdr>
        </w:div>
        <w:div w:id="815954463">
          <w:marLeft w:val="480"/>
          <w:marRight w:val="0"/>
          <w:marTop w:val="0"/>
          <w:marBottom w:val="0"/>
          <w:divBdr>
            <w:top w:val="none" w:sz="0" w:space="0" w:color="auto"/>
            <w:left w:val="none" w:sz="0" w:space="0" w:color="auto"/>
            <w:bottom w:val="none" w:sz="0" w:space="0" w:color="auto"/>
            <w:right w:val="none" w:sz="0" w:space="0" w:color="auto"/>
          </w:divBdr>
        </w:div>
        <w:div w:id="861552809">
          <w:marLeft w:val="480"/>
          <w:marRight w:val="0"/>
          <w:marTop w:val="0"/>
          <w:marBottom w:val="0"/>
          <w:divBdr>
            <w:top w:val="none" w:sz="0" w:space="0" w:color="auto"/>
            <w:left w:val="none" w:sz="0" w:space="0" w:color="auto"/>
            <w:bottom w:val="none" w:sz="0" w:space="0" w:color="auto"/>
            <w:right w:val="none" w:sz="0" w:space="0" w:color="auto"/>
          </w:divBdr>
        </w:div>
        <w:div w:id="937563251">
          <w:marLeft w:val="480"/>
          <w:marRight w:val="0"/>
          <w:marTop w:val="0"/>
          <w:marBottom w:val="0"/>
          <w:divBdr>
            <w:top w:val="none" w:sz="0" w:space="0" w:color="auto"/>
            <w:left w:val="none" w:sz="0" w:space="0" w:color="auto"/>
            <w:bottom w:val="none" w:sz="0" w:space="0" w:color="auto"/>
            <w:right w:val="none" w:sz="0" w:space="0" w:color="auto"/>
          </w:divBdr>
        </w:div>
        <w:div w:id="948196739">
          <w:marLeft w:val="480"/>
          <w:marRight w:val="0"/>
          <w:marTop w:val="0"/>
          <w:marBottom w:val="0"/>
          <w:divBdr>
            <w:top w:val="none" w:sz="0" w:space="0" w:color="auto"/>
            <w:left w:val="none" w:sz="0" w:space="0" w:color="auto"/>
            <w:bottom w:val="none" w:sz="0" w:space="0" w:color="auto"/>
            <w:right w:val="none" w:sz="0" w:space="0" w:color="auto"/>
          </w:divBdr>
        </w:div>
        <w:div w:id="1207566770">
          <w:marLeft w:val="480"/>
          <w:marRight w:val="0"/>
          <w:marTop w:val="0"/>
          <w:marBottom w:val="0"/>
          <w:divBdr>
            <w:top w:val="none" w:sz="0" w:space="0" w:color="auto"/>
            <w:left w:val="none" w:sz="0" w:space="0" w:color="auto"/>
            <w:bottom w:val="none" w:sz="0" w:space="0" w:color="auto"/>
            <w:right w:val="none" w:sz="0" w:space="0" w:color="auto"/>
          </w:divBdr>
        </w:div>
        <w:div w:id="1283729983">
          <w:marLeft w:val="480"/>
          <w:marRight w:val="0"/>
          <w:marTop w:val="0"/>
          <w:marBottom w:val="0"/>
          <w:divBdr>
            <w:top w:val="none" w:sz="0" w:space="0" w:color="auto"/>
            <w:left w:val="none" w:sz="0" w:space="0" w:color="auto"/>
            <w:bottom w:val="none" w:sz="0" w:space="0" w:color="auto"/>
            <w:right w:val="none" w:sz="0" w:space="0" w:color="auto"/>
          </w:divBdr>
        </w:div>
        <w:div w:id="1325551950">
          <w:marLeft w:val="480"/>
          <w:marRight w:val="0"/>
          <w:marTop w:val="0"/>
          <w:marBottom w:val="0"/>
          <w:divBdr>
            <w:top w:val="none" w:sz="0" w:space="0" w:color="auto"/>
            <w:left w:val="none" w:sz="0" w:space="0" w:color="auto"/>
            <w:bottom w:val="none" w:sz="0" w:space="0" w:color="auto"/>
            <w:right w:val="none" w:sz="0" w:space="0" w:color="auto"/>
          </w:divBdr>
        </w:div>
        <w:div w:id="1413971571">
          <w:marLeft w:val="480"/>
          <w:marRight w:val="0"/>
          <w:marTop w:val="0"/>
          <w:marBottom w:val="0"/>
          <w:divBdr>
            <w:top w:val="none" w:sz="0" w:space="0" w:color="auto"/>
            <w:left w:val="none" w:sz="0" w:space="0" w:color="auto"/>
            <w:bottom w:val="none" w:sz="0" w:space="0" w:color="auto"/>
            <w:right w:val="none" w:sz="0" w:space="0" w:color="auto"/>
          </w:divBdr>
        </w:div>
        <w:div w:id="1512572379">
          <w:marLeft w:val="480"/>
          <w:marRight w:val="0"/>
          <w:marTop w:val="0"/>
          <w:marBottom w:val="0"/>
          <w:divBdr>
            <w:top w:val="none" w:sz="0" w:space="0" w:color="auto"/>
            <w:left w:val="none" w:sz="0" w:space="0" w:color="auto"/>
            <w:bottom w:val="none" w:sz="0" w:space="0" w:color="auto"/>
            <w:right w:val="none" w:sz="0" w:space="0" w:color="auto"/>
          </w:divBdr>
        </w:div>
        <w:div w:id="1628659342">
          <w:marLeft w:val="480"/>
          <w:marRight w:val="0"/>
          <w:marTop w:val="0"/>
          <w:marBottom w:val="0"/>
          <w:divBdr>
            <w:top w:val="none" w:sz="0" w:space="0" w:color="auto"/>
            <w:left w:val="none" w:sz="0" w:space="0" w:color="auto"/>
            <w:bottom w:val="none" w:sz="0" w:space="0" w:color="auto"/>
            <w:right w:val="none" w:sz="0" w:space="0" w:color="auto"/>
          </w:divBdr>
        </w:div>
        <w:div w:id="1892035664">
          <w:marLeft w:val="480"/>
          <w:marRight w:val="0"/>
          <w:marTop w:val="0"/>
          <w:marBottom w:val="0"/>
          <w:divBdr>
            <w:top w:val="none" w:sz="0" w:space="0" w:color="auto"/>
            <w:left w:val="none" w:sz="0" w:space="0" w:color="auto"/>
            <w:bottom w:val="none" w:sz="0" w:space="0" w:color="auto"/>
            <w:right w:val="none" w:sz="0" w:space="0" w:color="auto"/>
          </w:divBdr>
        </w:div>
        <w:div w:id="1963146735">
          <w:marLeft w:val="480"/>
          <w:marRight w:val="0"/>
          <w:marTop w:val="0"/>
          <w:marBottom w:val="0"/>
          <w:divBdr>
            <w:top w:val="none" w:sz="0" w:space="0" w:color="auto"/>
            <w:left w:val="none" w:sz="0" w:space="0" w:color="auto"/>
            <w:bottom w:val="none" w:sz="0" w:space="0" w:color="auto"/>
            <w:right w:val="none" w:sz="0" w:space="0" w:color="auto"/>
          </w:divBdr>
        </w:div>
        <w:div w:id="2007590686">
          <w:marLeft w:val="480"/>
          <w:marRight w:val="0"/>
          <w:marTop w:val="0"/>
          <w:marBottom w:val="0"/>
          <w:divBdr>
            <w:top w:val="none" w:sz="0" w:space="0" w:color="auto"/>
            <w:left w:val="none" w:sz="0" w:space="0" w:color="auto"/>
            <w:bottom w:val="none" w:sz="0" w:space="0" w:color="auto"/>
            <w:right w:val="none" w:sz="0" w:space="0" w:color="auto"/>
          </w:divBdr>
        </w:div>
        <w:div w:id="2024816919">
          <w:marLeft w:val="480"/>
          <w:marRight w:val="0"/>
          <w:marTop w:val="0"/>
          <w:marBottom w:val="0"/>
          <w:divBdr>
            <w:top w:val="none" w:sz="0" w:space="0" w:color="auto"/>
            <w:left w:val="none" w:sz="0" w:space="0" w:color="auto"/>
            <w:bottom w:val="none" w:sz="0" w:space="0" w:color="auto"/>
            <w:right w:val="none" w:sz="0" w:space="0" w:color="auto"/>
          </w:divBdr>
        </w:div>
        <w:div w:id="2130734857">
          <w:marLeft w:val="480"/>
          <w:marRight w:val="0"/>
          <w:marTop w:val="0"/>
          <w:marBottom w:val="0"/>
          <w:divBdr>
            <w:top w:val="none" w:sz="0" w:space="0" w:color="auto"/>
            <w:left w:val="none" w:sz="0" w:space="0" w:color="auto"/>
            <w:bottom w:val="none" w:sz="0" w:space="0" w:color="auto"/>
            <w:right w:val="none" w:sz="0" w:space="0" w:color="auto"/>
          </w:divBdr>
        </w:div>
      </w:divsChild>
    </w:div>
    <w:div w:id="1565875587">
      <w:bodyDiv w:val="1"/>
      <w:marLeft w:val="0"/>
      <w:marRight w:val="0"/>
      <w:marTop w:val="0"/>
      <w:marBottom w:val="0"/>
      <w:divBdr>
        <w:top w:val="none" w:sz="0" w:space="0" w:color="auto"/>
        <w:left w:val="none" w:sz="0" w:space="0" w:color="auto"/>
        <w:bottom w:val="none" w:sz="0" w:space="0" w:color="auto"/>
        <w:right w:val="none" w:sz="0" w:space="0" w:color="auto"/>
      </w:divBdr>
    </w:div>
    <w:div w:id="1571882894">
      <w:bodyDiv w:val="1"/>
      <w:marLeft w:val="0"/>
      <w:marRight w:val="0"/>
      <w:marTop w:val="0"/>
      <w:marBottom w:val="0"/>
      <w:divBdr>
        <w:top w:val="none" w:sz="0" w:space="0" w:color="auto"/>
        <w:left w:val="none" w:sz="0" w:space="0" w:color="auto"/>
        <w:bottom w:val="none" w:sz="0" w:space="0" w:color="auto"/>
        <w:right w:val="none" w:sz="0" w:space="0" w:color="auto"/>
      </w:divBdr>
      <w:divsChild>
        <w:div w:id="280455691">
          <w:marLeft w:val="480"/>
          <w:marRight w:val="0"/>
          <w:marTop w:val="0"/>
          <w:marBottom w:val="0"/>
          <w:divBdr>
            <w:top w:val="none" w:sz="0" w:space="0" w:color="auto"/>
            <w:left w:val="none" w:sz="0" w:space="0" w:color="auto"/>
            <w:bottom w:val="none" w:sz="0" w:space="0" w:color="auto"/>
            <w:right w:val="none" w:sz="0" w:space="0" w:color="auto"/>
          </w:divBdr>
        </w:div>
        <w:div w:id="314645808">
          <w:marLeft w:val="480"/>
          <w:marRight w:val="0"/>
          <w:marTop w:val="0"/>
          <w:marBottom w:val="0"/>
          <w:divBdr>
            <w:top w:val="none" w:sz="0" w:space="0" w:color="auto"/>
            <w:left w:val="none" w:sz="0" w:space="0" w:color="auto"/>
            <w:bottom w:val="none" w:sz="0" w:space="0" w:color="auto"/>
            <w:right w:val="none" w:sz="0" w:space="0" w:color="auto"/>
          </w:divBdr>
        </w:div>
        <w:div w:id="628320500">
          <w:marLeft w:val="480"/>
          <w:marRight w:val="0"/>
          <w:marTop w:val="0"/>
          <w:marBottom w:val="0"/>
          <w:divBdr>
            <w:top w:val="none" w:sz="0" w:space="0" w:color="auto"/>
            <w:left w:val="none" w:sz="0" w:space="0" w:color="auto"/>
            <w:bottom w:val="none" w:sz="0" w:space="0" w:color="auto"/>
            <w:right w:val="none" w:sz="0" w:space="0" w:color="auto"/>
          </w:divBdr>
        </w:div>
        <w:div w:id="800072299">
          <w:marLeft w:val="480"/>
          <w:marRight w:val="0"/>
          <w:marTop w:val="0"/>
          <w:marBottom w:val="0"/>
          <w:divBdr>
            <w:top w:val="none" w:sz="0" w:space="0" w:color="auto"/>
            <w:left w:val="none" w:sz="0" w:space="0" w:color="auto"/>
            <w:bottom w:val="none" w:sz="0" w:space="0" w:color="auto"/>
            <w:right w:val="none" w:sz="0" w:space="0" w:color="auto"/>
          </w:divBdr>
        </w:div>
        <w:div w:id="916941037">
          <w:marLeft w:val="480"/>
          <w:marRight w:val="0"/>
          <w:marTop w:val="0"/>
          <w:marBottom w:val="0"/>
          <w:divBdr>
            <w:top w:val="none" w:sz="0" w:space="0" w:color="auto"/>
            <w:left w:val="none" w:sz="0" w:space="0" w:color="auto"/>
            <w:bottom w:val="none" w:sz="0" w:space="0" w:color="auto"/>
            <w:right w:val="none" w:sz="0" w:space="0" w:color="auto"/>
          </w:divBdr>
        </w:div>
        <w:div w:id="1026298265">
          <w:marLeft w:val="480"/>
          <w:marRight w:val="0"/>
          <w:marTop w:val="0"/>
          <w:marBottom w:val="0"/>
          <w:divBdr>
            <w:top w:val="none" w:sz="0" w:space="0" w:color="auto"/>
            <w:left w:val="none" w:sz="0" w:space="0" w:color="auto"/>
            <w:bottom w:val="none" w:sz="0" w:space="0" w:color="auto"/>
            <w:right w:val="none" w:sz="0" w:space="0" w:color="auto"/>
          </w:divBdr>
        </w:div>
        <w:div w:id="1066563614">
          <w:marLeft w:val="480"/>
          <w:marRight w:val="0"/>
          <w:marTop w:val="0"/>
          <w:marBottom w:val="0"/>
          <w:divBdr>
            <w:top w:val="none" w:sz="0" w:space="0" w:color="auto"/>
            <w:left w:val="none" w:sz="0" w:space="0" w:color="auto"/>
            <w:bottom w:val="none" w:sz="0" w:space="0" w:color="auto"/>
            <w:right w:val="none" w:sz="0" w:space="0" w:color="auto"/>
          </w:divBdr>
        </w:div>
        <w:div w:id="1396196914">
          <w:marLeft w:val="480"/>
          <w:marRight w:val="0"/>
          <w:marTop w:val="0"/>
          <w:marBottom w:val="0"/>
          <w:divBdr>
            <w:top w:val="none" w:sz="0" w:space="0" w:color="auto"/>
            <w:left w:val="none" w:sz="0" w:space="0" w:color="auto"/>
            <w:bottom w:val="none" w:sz="0" w:space="0" w:color="auto"/>
            <w:right w:val="none" w:sz="0" w:space="0" w:color="auto"/>
          </w:divBdr>
        </w:div>
        <w:div w:id="1412969894">
          <w:marLeft w:val="480"/>
          <w:marRight w:val="0"/>
          <w:marTop w:val="0"/>
          <w:marBottom w:val="0"/>
          <w:divBdr>
            <w:top w:val="none" w:sz="0" w:space="0" w:color="auto"/>
            <w:left w:val="none" w:sz="0" w:space="0" w:color="auto"/>
            <w:bottom w:val="none" w:sz="0" w:space="0" w:color="auto"/>
            <w:right w:val="none" w:sz="0" w:space="0" w:color="auto"/>
          </w:divBdr>
        </w:div>
        <w:div w:id="1452435492">
          <w:marLeft w:val="480"/>
          <w:marRight w:val="0"/>
          <w:marTop w:val="0"/>
          <w:marBottom w:val="0"/>
          <w:divBdr>
            <w:top w:val="none" w:sz="0" w:space="0" w:color="auto"/>
            <w:left w:val="none" w:sz="0" w:space="0" w:color="auto"/>
            <w:bottom w:val="none" w:sz="0" w:space="0" w:color="auto"/>
            <w:right w:val="none" w:sz="0" w:space="0" w:color="auto"/>
          </w:divBdr>
        </w:div>
        <w:div w:id="1486314658">
          <w:marLeft w:val="480"/>
          <w:marRight w:val="0"/>
          <w:marTop w:val="0"/>
          <w:marBottom w:val="0"/>
          <w:divBdr>
            <w:top w:val="none" w:sz="0" w:space="0" w:color="auto"/>
            <w:left w:val="none" w:sz="0" w:space="0" w:color="auto"/>
            <w:bottom w:val="none" w:sz="0" w:space="0" w:color="auto"/>
            <w:right w:val="none" w:sz="0" w:space="0" w:color="auto"/>
          </w:divBdr>
        </w:div>
        <w:div w:id="1575434834">
          <w:marLeft w:val="480"/>
          <w:marRight w:val="0"/>
          <w:marTop w:val="0"/>
          <w:marBottom w:val="0"/>
          <w:divBdr>
            <w:top w:val="none" w:sz="0" w:space="0" w:color="auto"/>
            <w:left w:val="none" w:sz="0" w:space="0" w:color="auto"/>
            <w:bottom w:val="none" w:sz="0" w:space="0" w:color="auto"/>
            <w:right w:val="none" w:sz="0" w:space="0" w:color="auto"/>
          </w:divBdr>
        </w:div>
        <w:div w:id="1673140143">
          <w:marLeft w:val="480"/>
          <w:marRight w:val="0"/>
          <w:marTop w:val="0"/>
          <w:marBottom w:val="0"/>
          <w:divBdr>
            <w:top w:val="none" w:sz="0" w:space="0" w:color="auto"/>
            <w:left w:val="none" w:sz="0" w:space="0" w:color="auto"/>
            <w:bottom w:val="none" w:sz="0" w:space="0" w:color="auto"/>
            <w:right w:val="none" w:sz="0" w:space="0" w:color="auto"/>
          </w:divBdr>
        </w:div>
        <w:div w:id="1687486479">
          <w:marLeft w:val="480"/>
          <w:marRight w:val="0"/>
          <w:marTop w:val="0"/>
          <w:marBottom w:val="0"/>
          <w:divBdr>
            <w:top w:val="none" w:sz="0" w:space="0" w:color="auto"/>
            <w:left w:val="none" w:sz="0" w:space="0" w:color="auto"/>
            <w:bottom w:val="none" w:sz="0" w:space="0" w:color="auto"/>
            <w:right w:val="none" w:sz="0" w:space="0" w:color="auto"/>
          </w:divBdr>
        </w:div>
        <w:div w:id="1875145375">
          <w:marLeft w:val="480"/>
          <w:marRight w:val="0"/>
          <w:marTop w:val="0"/>
          <w:marBottom w:val="0"/>
          <w:divBdr>
            <w:top w:val="none" w:sz="0" w:space="0" w:color="auto"/>
            <w:left w:val="none" w:sz="0" w:space="0" w:color="auto"/>
            <w:bottom w:val="none" w:sz="0" w:space="0" w:color="auto"/>
            <w:right w:val="none" w:sz="0" w:space="0" w:color="auto"/>
          </w:divBdr>
        </w:div>
        <w:div w:id="1973320341">
          <w:marLeft w:val="480"/>
          <w:marRight w:val="0"/>
          <w:marTop w:val="0"/>
          <w:marBottom w:val="0"/>
          <w:divBdr>
            <w:top w:val="none" w:sz="0" w:space="0" w:color="auto"/>
            <w:left w:val="none" w:sz="0" w:space="0" w:color="auto"/>
            <w:bottom w:val="none" w:sz="0" w:space="0" w:color="auto"/>
            <w:right w:val="none" w:sz="0" w:space="0" w:color="auto"/>
          </w:divBdr>
        </w:div>
        <w:div w:id="2010324809">
          <w:marLeft w:val="480"/>
          <w:marRight w:val="0"/>
          <w:marTop w:val="0"/>
          <w:marBottom w:val="0"/>
          <w:divBdr>
            <w:top w:val="none" w:sz="0" w:space="0" w:color="auto"/>
            <w:left w:val="none" w:sz="0" w:space="0" w:color="auto"/>
            <w:bottom w:val="none" w:sz="0" w:space="0" w:color="auto"/>
            <w:right w:val="none" w:sz="0" w:space="0" w:color="auto"/>
          </w:divBdr>
        </w:div>
      </w:divsChild>
    </w:div>
    <w:div w:id="1572695463">
      <w:bodyDiv w:val="1"/>
      <w:marLeft w:val="0"/>
      <w:marRight w:val="0"/>
      <w:marTop w:val="0"/>
      <w:marBottom w:val="0"/>
      <w:divBdr>
        <w:top w:val="none" w:sz="0" w:space="0" w:color="auto"/>
        <w:left w:val="none" w:sz="0" w:space="0" w:color="auto"/>
        <w:bottom w:val="none" w:sz="0" w:space="0" w:color="auto"/>
        <w:right w:val="none" w:sz="0" w:space="0" w:color="auto"/>
      </w:divBdr>
    </w:div>
    <w:div w:id="1576278286">
      <w:bodyDiv w:val="1"/>
      <w:marLeft w:val="0"/>
      <w:marRight w:val="0"/>
      <w:marTop w:val="0"/>
      <w:marBottom w:val="0"/>
      <w:divBdr>
        <w:top w:val="none" w:sz="0" w:space="0" w:color="auto"/>
        <w:left w:val="none" w:sz="0" w:space="0" w:color="auto"/>
        <w:bottom w:val="none" w:sz="0" w:space="0" w:color="auto"/>
        <w:right w:val="none" w:sz="0" w:space="0" w:color="auto"/>
      </w:divBdr>
    </w:div>
    <w:div w:id="1584298439">
      <w:bodyDiv w:val="1"/>
      <w:marLeft w:val="0"/>
      <w:marRight w:val="0"/>
      <w:marTop w:val="0"/>
      <w:marBottom w:val="0"/>
      <w:divBdr>
        <w:top w:val="none" w:sz="0" w:space="0" w:color="auto"/>
        <w:left w:val="none" w:sz="0" w:space="0" w:color="auto"/>
        <w:bottom w:val="none" w:sz="0" w:space="0" w:color="auto"/>
        <w:right w:val="none" w:sz="0" w:space="0" w:color="auto"/>
      </w:divBdr>
      <w:divsChild>
        <w:div w:id="146553179">
          <w:marLeft w:val="480"/>
          <w:marRight w:val="0"/>
          <w:marTop w:val="0"/>
          <w:marBottom w:val="0"/>
          <w:divBdr>
            <w:top w:val="none" w:sz="0" w:space="0" w:color="auto"/>
            <w:left w:val="none" w:sz="0" w:space="0" w:color="auto"/>
            <w:bottom w:val="none" w:sz="0" w:space="0" w:color="auto"/>
            <w:right w:val="none" w:sz="0" w:space="0" w:color="auto"/>
          </w:divBdr>
        </w:div>
        <w:div w:id="242616473">
          <w:marLeft w:val="480"/>
          <w:marRight w:val="0"/>
          <w:marTop w:val="0"/>
          <w:marBottom w:val="0"/>
          <w:divBdr>
            <w:top w:val="none" w:sz="0" w:space="0" w:color="auto"/>
            <w:left w:val="none" w:sz="0" w:space="0" w:color="auto"/>
            <w:bottom w:val="none" w:sz="0" w:space="0" w:color="auto"/>
            <w:right w:val="none" w:sz="0" w:space="0" w:color="auto"/>
          </w:divBdr>
        </w:div>
        <w:div w:id="294987010">
          <w:marLeft w:val="480"/>
          <w:marRight w:val="0"/>
          <w:marTop w:val="0"/>
          <w:marBottom w:val="0"/>
          <w:divBdr>
            <w:top w:val="none" w:sz="0" w:space="0" w:color="auto"/>
            <w:left w:val="none" w:sz="0" w:space="0" w:color="auto"/>
            <w:bottom w:val="none" w:sz="0" w:space="0" w:color="auto"/>
            <w:right w:val="none" w:sz="0" w:space="0" w:color="auto"/>
          </w:divBdr>
        </w:div>
        <w:div w:id="341515931">
          <w:marLeft w:val="480"/>
          <w:marRight w:val="0"/>
          <w:marTop w:val="0"/>
          <w:marBottom w:val="0"/>
          <w:divBdr>
            <w:top w:val="none" w:sz="0" w:space="0" w:color="auto"/>
            <w:left w:val="none" w:sz="0" w:space="0" w:color="auto"/>
            <w:bottom w:val="none" w:sz="0" w:space="0" w:color="auto"/>
            <w:right w:val="none" w:sz="0" w:space="0" w:color="auto"/>
          </w:divBdr>
        </w:div>
        <w:div w:id="534123731">
          <w:marLeft w:val="480"/>
          <w:marRight w:val="0"/>
          <w:marTop w:val="0"/>
          <w:marBottom w:val="0"/>
          <w:divBdr>
            <w:top w:val="none" w:sz="0" w:space="0" w:color="auto"/>
            <w:left w:val="none" w:sz="0" w:space="0" w:color="auto"/>
            <w:bottom w:val="none" w:sz="0" w:space="0" w:color="auto"/>
            <w:right w:val="none" w:sz="0" w:space="0" w:color="auto"/>
          </w:divBdr>
        </w:div>
        <w:div w:id="603683420">
          <w:marLeft w:val="480"/>
          <w:marRight w:val="0"/>
          <w:marTop w:val="0"/>
          <w:marBottom w:val="0"/>
          <w:divBdr>
            <w:top w:val="none" w:sz="0" w:space="0" w:color="auto"/>
            <w:left w:val="none" w:sz="0" w:space="0" w:color="auto"/>
            <w:bottom w:val="none" w:sz="0" w:space="0" w:color="auto"/>
            <w:right w:val="none" w:sz="0" w:space="0" w:color="auto"/>
          </w:divBdr>
        </w:div>
        <w:div w:id="708143467">
          <w:marLeft w:val="480"/>
          <w:marRight w:val="0"/>
          <w:marTop w:val="0"/>
          <w:marBottom w:val="0"/>
          <w:divBdr>
            <w:top w:val="none" w:sz="0" w:space="0" w:color="auto"/>
            <w:left w:val="none" w:sz="0" w:space="0" w:color="auto"/>
            <w:bottom w:val="none" w:sz="0" w:space="0" w:color="auto"/>
            <w:right w:val="none" w:sz="0" w:space="0" w:color="auto"/>
          </w:divBdr>
        </w:div>
        <w:div w:id="709065487">
          <w:marLeft w:val="480"/>
          <w:marRight w:val="0"/>
          <w:marTop w:val="0"/>
          <w:marBottom w:val="0"/>
          <w:divBdr>
            <w:top w:val="none" w:sz="0" w:space="0" w:color="auto"/>
            <w:left w:val="none" w:sz="0" w:space="0" w:color="auto"/>
            <w:bottom w:val="none" w:sz="0" w:space="0" w:color="auto"/>
            <w:right w:val="none" w:sz="0" w:space="0" w:color="auto"/>
          </w:divBdr>
        </w:div>
        <w:div w:id="807624438">
          <w:marLeft w:val="480"/>
          <w:marRight w:val="0"/>
          <w:marTop w:val="0"/>
          <w:marBottom w:val="0"/>
          <w:divBdr>
            <w:top w:val="none" w:sz="0" w:space="0" w:color="auto"/>
            <w:left w:val="none" w:sz="0" w:space="0" w:color="auto"/>
            <w:bottom w:val="none" w:sz="0" w:space="0" w:color="auto"/>
            <w:right w:val="none" w:sz="0" w:space="0" w:color="auto"/>
          </w:divBdr>
        </w:div>
        <w:div w:id="845290665">
          <w:marLeft w:val="480"/>
          <w:marRight w:val="0"/>
          <w:marTop w:val="0"/>
          <w:marBottom w:val="0"/>
          <w:divBdr>
            <w:top w:val="none" w:sz="0" w:space="0" w:color="auto"/>
            <w:left w:val="none" w:sz="0" w:space="0" w:color="auto"/>
            <w:bottom w:val="none" w:sz="0" w:space="0" w:color="auto"/>
            <w:right w:val="none" w:sz="0" w:space="0" w:color="auto"/>
          </w:divBdr>
        </w:div>
        <w:div w:id="880169961">
          <w:marLeft w:val="480"/>
          <w:marRight w:val="0"/>
          <w:marTop w:val="0"/>
          <w:marBottom w:val="0"/>
          <w:divBdr>
            <w:top w:val="none" w:sz="0" w:space="0" w:color="auto"/>
            <w:left w:val="none" w:sz="0" w:space="0" w:color="auto"/>
            <w:bottom w:val="none" w:sz="0" w:space="0" w:color="auto"/>
            <w:right w:val="none" w:sz="0" w:space="0" w:color="auto"/>
          </w:divBdr>
        </w:div>
        <w:div w:id="922107876">
          <w:marLeft w:val="480"/>
          <w:marRight w:val="0"/>
          <w:marTop w:val="0"/>
          <w:marBottom w:val="0"/>
          <w:divBdr>
            <w:top w:val="none" w:sz="0" w:space="0" w:color="auto"/>
            <w:left w:val="none" w:sz="0" w:space="0" w:color="auto"/>
            <w:bottom w:val="none" w:sz="0" w:space="0" w:color="auto"/>
            <w:right w:val="none" w:sz="0" w:space="0" w:color="auto"/>
          </w:divBdr>
        </w:div>
        <w:div w:id="989359402">
          <w:marLeft w:val="480"/>
          <w:marRight w:val="0"/>
          <w:marTop w:val="0"/>
          <w:marBottom w:val="0"/>
          <w:divBdr>
            <w:top w:val="none" w:sz="0" w:space="0" w:color="auto"/>
            <w:left w:val="none" w:sz="0" w:space="0" w:color="auto"/>
            <w:bottom w:val="none" w:sz="0" w:space="0" w:color="auto"/>
            <w:right w:val="none" w:sz="0" w:space="0" w:color="auto"/>
          </w:divBdr>
        </w:div>
        <w:div w:id="1354918373">
          <w:marLeft w:val="480"/>
          <w:marRight w:val="0"/>
          <w:marTop w:val="0"/>
          <w:marBottom w:val="0"/>
          <w:divBdr>
            <w:top w:val="none" w:sz="0" w:space="0" w:color="auto"/>
            <w:left w:val="none" w:sz="0" w:space="0" w:color="auto"/>
            <w:bottom w:val="none" w:sz="0" w:space="0" w:color="auto"/>
            <w:right w:val="none" w:sz="0" w:space="0" w:color="auto"/>
          </w:divBdr>
        </w:div>
        <w:div w:id="1441610349">
          <w:marLeft w:val="480"/>
          <w:marRight w:val="0"/>
          <w:marTop w:val="0"/>
          <w:marBottom w:val="0"/>
          <w:divBdr>
            <w:top w:val="none" w:sz="0" w:space="0" w:color="auto"/>
            <w:left w:val="none" w:sz="0" w:space="0" w:color="auto"/>
            <w:bottom w:val="none" w:sz="0" w:space="0" w:color="auto"/>
            <w:right w:val="none" w:sz="0" w:space="0" w:color="auto"/>
          </w:divBdr>
        </w:div>
        <w:div w:id="1495759838">
          <w:marLeft w:val="480"/>
          <w:marRight w:val="0"/>
          <w:marTop w:val="0"/>
          <w:marBottom w:val="0"/>
          <w:divBdr>
            <w:top w:val="none" w:sz="0" w:space="0" w:color="auto"/>
            <w:left w:val="none" w:sz="0" w:space="0" w:color="auto"/>
            <w:bottom w:val="none" w:sz="0" w:space="0" w:color="auto"/>
            <w:right w:val="none" w:sz="0" w:space="0" w:color="auto"/>
          </w:divBdr>
        </w:div>
        <w:div w:id="1797479889">
          <w:marLeft w:val="480"/>
          <w:marRight w:val="0"/>
          <w:marTop w:val="0"/>
          <w:marBottom w:val="0"/>
          <w:divBdr>
            <w:top w:val="none" w:sz="0" w:space="0" w:color="auto"/>
            <w:left w:val="none" w:sz="0" w:space="0" w:color="auto"/>
            <w:bottom w:val="none" w:sz="0" w:space="0" w:color="auto"/>
            <w:right w:val="none" w:sz="0" w:space="0" w:color="auto"/>
          </w:divBdr>
        </w:div>
        <w:div w:id="1984768052">
          <w:marLeft w:val="480"/>
          <w:marRight w:val="0"/>
          <w:marTop w:val="0"/>
          <w:marBottom w:val="0"/>
          <w:divBdr>
            <w:top w:val="none" w:sz="0" w:space="0" w:color="auto"/>
            <w:left w:val="none" w:sz="0" w:space="0" w:color="auto"/>
            <w:bottom w:val="none" w:sz="0" w:space="0" w:color="auto"/>
            <w:right w:val="none" w:sz="0" w:space="0" w:color="auto"/>
          </w:divBdr>
        </w:div>
        <w:div w:id="2129153260">
          <w:marLeft w:val="480"/>
          <w:marRight w:val="0"/>
          <w:marTop w:val="0"/>
          <w:marBottom w:val="0"/>
          <w:divBdr>
            <w:top w:val="none" w:sz="0" w:space="0" w:color="auto"/>
            <w:left w:val="none" w:sz="0" w:space="0" w:color="auto"/>
            <w:bottom w:val="none" w:sz="0" w:space="0" w:color="auto"/>
            <w:right w:val="none" w:sz="0" w:space="0" w:color="auto"/>
          </w:divBdr>
        </w:div>
      </w:divsChild>
    </w:div>
    <w:div w:id="1590234893">
      <w:bodyDiv w:val="1"/>
      <w:marLeft w:val="0"/>
      <w:marRight w:val="0"/>
      <w:marTop w:val="0"/>
      <w:marBottom w:val="0"/>
      <w:divBdr>
        <w:top w:val="none" w:sz="0" w:space="0" w:color="auto"/>
        <w:left w:val="none" w:sz="0" w:space="0" w:color="auto"/>
        <w:bottom w:val="none" w:sz="0" w:space="0" w:color="auto"/>
        <w:right w:val="none" w:sz="0" w:space="0" w:color="auto"/>
      </w:divBdr>
      <w:divsChild>
        <w:div w:id="108742528">
          <w:marLeft w:val="480"/>
          <w:marRight w:val="0"/>
          <w:marTop w:val="0"/>
          <w:marBottom w:val="0"/>
          <w:divBdr>
            <w:top w:val="none" w:sz="0" w:space="0" w:color="auto"/>
            <w:left w:val="none" w:sz="0" w:space="0" w:color="auto"/>
            <w:bottom w:val="none" w:sz="0" w:space="0" w:color="auto"/>
            <w:right w:val="none" w:sz="0" w:space="0" w:color="auto"/>
          </w:divBdr>
        </w:div>
        <w:div w:id="387073444">
          <w:marLeft w:val="480"/>
          <w:marRight w:val="0"/>
          <w:marTop w:val="0"/>
          <w:marBottom w:val="0"/>
          <w:divBdr>
            <w:top w:val="none" w:sz="0" w:space="0" w:color="auto"/>
            <w:left w:val="none" w:sz="0" w:space="0" w:color="auto"/>
            <w:bottom w:val="none" w:sz="0" w:space="0" w:color="auto"/>
            <w:right w:val="none" w:sz="0" w:space="0" w:color="auto"/>
          </w:divBdr>
        </w:div>
        <w:div w:id="685448336">
          <w:marLeft w:val="480"/>
          <w:marRight w:val="0"/>
          <w:marTop w:val="0"/>
          <w:marBottom w:val="0"/>
          <w:divBdr>
            <w:top w:val="none" w:sz="0" w:space="0" w:color="auto"/>
            <w:left w:val="none" w:sz="0" w:space="0" w:color="auto"/>
            <w:bottom w:val="none" w:sz="0" w:space="0" w:color="auto"/>
            <w:right w:val="none" w:sz="0" w:space="0" w:color="auto"/>
          </w:divBdr>
        </w:div>
        <w:div w:id="735395237">
          <w:marLeft w:val="480"/>
          <w:marRight w:val="0"/>
          <w:marTop w:val="0"/>
          <w:marBottom w:val="0"/>
          <w:divBdr>
            <w:top w:val="none" w:sz="0" w:space="0" w:color="auto"/>
            <w:left w:val="none" w:sz="0" w:space="0" w:color="auto"/>
            <w:bottom w:val="none" w:sz="0" w:space="0" w:color="auto"/>
            <w:right w:val="none" w:sz="0" w:space="0" w:color="auto"/>
          </w:divBdr>
        </w:div>
        <w:div w:id="829518488">
          <w:marLeft w:val="480"/>
          <w:marRight w:val="0"/>
          <w:marTop w:val="0"/>
          <w:marBottom w:val="0"/>
          <w:divBdr>
            <w:top w:val="none" w:sz="0" w:space="0" w:color="auto"/>
            <w:left w:val="none" w:sz="0" w:space="0" w:color="auto"/>
            <w:bottom w:val="none" w:sz="0" w:space="0" w:color="auto"/>
            <w:right w:val="none" w:sz="0" w:space="0" w:color="auto"/>
          </w:divBdr>
        </w:div>
        <w:div w:id="854151640">
          <w:marLeft w:val="480"/>
          <w:marRight w:val="0"/>
          <w:marTop w:val="0"/>
          <w:marBottom w:val="0"/>
          <w:divBdr>
            <w:top w:val="none" w:sz="0" w:space="0" w:color="auto"/>
            <w:left w:val="none" w:sz="0" w:space="0" w:color="auto"/>
            <w:bottom w:val="none" w:sz="0" w:space="0" w:color="auto"/>
            <w:right w:val="none" w:sz="0" w:space="0" w:color="auto"/>
          </w:divBdr>
        </w:div>
        <w:div w:id="894197682">
          <w:marLeft w:val="480"/>
          <w:marRight w:val="0"/>
          <w:marTop w:val="0"/>
          <w:marBottom w:val="0"/>
          <w:divBdr>
            <w:top w:val="none" w:sz="0" w:space="0" w:color="auto"/>
            <w:left w:val="none" w:sz="0" w:space="0" w:color="auto"/>
            <w:bottom w:val="none" w:sz="0" w:space="0" w:color="auto"/>
            <w:right w:val="none" w:sz="0" w:space="0" w:color="auto"/>
          </w:divBdr>
        </w:div>
        <w:div w:id="944262913">
          <w:marLeft w:val="480"/>
          <w:marRight w:val="0"/>
          <w:marTop w:val="0"/>
          <w:marBottom w:val="0"/>
          <w:divBdr>
            <w:top w:val="none" w:sz="0" w:space="0" w:color="auto"/>
            <w:left w:val="none" w:sz="0" w:space="0" w:color="auto"/>
            <w:bottom w:val="none" w:sz="0" w:space="0" w:color="auto"/>
            <w:right w:val="none" w:sz="0" w:space="0" w:color="auto"/>
          </w:divBdr>
        </w:div>
        <w:div w:id="1268539340">
          <w:marLeft w:val="480"/>
          <w:marRight w:val="0"/>
          <w:marTop w:val="0"/>
          <w:marBottom w:val="0"/>
          <w:divBdr>
            <w:top w:val="none" w:sz="0" w:space="0" w:color="auto"/>
            <w:left w:val="none" w:sz="0" w:space="0" w:color="auto"/>
            <w:bottom w:val="none" w:sz="0" w:space="0" w:color="auto"/>
            <w:right w:val="none" w:sz="0" w:space="0" w:color="auto"/>
          </w:divBdr>
        </w:div>
        <w:div w:id="1384984113">
          <w:marLeft w:val="480"/>
          <w:marRight w:val="0"/>
          <w:marTop w:val="0"/>
          <w:marBottom w:val="0"/>
          <w:divBdr>
            <w:top w:val="none" w:sz="0" w:space="0" w:color="auto"/>
            <w:left w:val="none" w:sz="0" w:space="0" w:color="auto"/>
            <w:bottom w:val="none" w:sz="0" w:space="0" w:color="auto"/>
            <w:right w:val="none" w:sz="0" w:space="0" w:color="auto"/>
          </w:divBdr>
        </w:div>
        <w:div w:id="1414207729">
          <w:marLeft w:val="480"/>
          <w:marRight w:val="0"/>
          <w:marTop w:val="0"/>
          <w:marBottom w:val="0"/>
          <w:divBdr>
            <w:top w:val="none" w:sz="0" w:space="0" w:color="auto"/>
            <w:left w:val="none" w:sz="0" w:space="0" w:color="auto"/>
            <w:bottom w:val="none" w:sz="0" w:space="0" w:color="auto"/>
            <w:right w:val="none" w:sz="0" w:space="0" w:color="auto"/>
          </w:divBdr>
        </w:div>
        <w:div w:id="1538347446">
          <w:marLeft w:val="480"/>
          <w:marRight w:val="0"/>
          <w:marTop w:val="0"/>
          <w:marBottom w:val="0"/>
          <w:divBdr>
            <w:top w:val="none" w:sz="0" w:space="0" w:color="auto"/>
            <w:left w:val="none" w:sz="0" w:space="0" w:color="auto"/>
            <w:bottom w:val="none" w:sz="0" w:space="0" w:color="auto"/>
            <w:right w:val="none" w:sz="0" w:space="0" w:color="auto"/>
          </w:divBdr>
        </w:div>
        <w:div w:id="1539002246">
          <w:marLeft w:val="480"/>
          <w:marRight w:val="0"/>
          <w:marTop w:val="0"/>
          <w:marBottom w:val="0"/>
          <w:divBdr>
            <w:top w:val="none" w:sz="0" w:space="0" w:color="auto"/>
            <w:left w:val="none" w:sz="0" w:space="0" w:color="auto"/>
            <w:bottom w:val="none" w:sz="0" w:space="0" w:color="auto"/>
            <w:right w:val="none" w:sz="0" w:space="0" w:color="auto"/>
          </w:divBdr>
        </w:div>
        <w:div w:id="1567303372">
          <w:marLeft w:val="480"/>
          <w:marRight w:val="0"/>
          <w:marTop w:val="0"/>
          <w:marBottom w:val="0"/>
          <w:divBdr>
            <w:top w:val="none" w:sz="0" w:space="0" w:color="auto"/>
            <w:left w:val="none" w:sz="0" w:space="0" w:color="auto"/>
            <w:bottom w:val="none" w:sz="0" w:space="0" w:color="auto"/>
            <w:right w:val="none" w:sz="0" w:space="0" w:color="auto"/>
          </w:divBdr>
        </w:div>
        <w:div w:id="1587495998">
          <w:marLeft w:val="480"/>
          <w:marRight w:val="0"/>
          <w:marTop w:val="0"/>
          <w:marBottom w:val="0"/>
          <w:divBdr>
            <w:top w:val="none" w:sz="0" w:space="0" w:color="auto"/>
            <w:left w:val="none" w:sz="0" w:space="0" w:color="auto"/>
            <w:bottom w:val="none" w:sz="0" w:space="0" w:color="auto"/>
            <w:right w:val="none" w:sz="0" w:space="0" w:color="auto"/>
          </w:divBdr>
        </w:div>
        <w:div w:id="1644040521">
          <w:marLeft w:val="480"/>
          <w:marRight w:val="0"/>
          <w:marTop w:val="0"/>
          <w:marBottom w:val="0"/>
          <w:divBdr>
            <w:top w:val="none" w:sz="0" w:space="0" w:color="auto"/>
            <w:left w:val="none" w:sz="0" w:space="0" w:color="auto"/>
            <w:bottom w:val="none" w:sz="0" w:space="0" w:color="auto"/>
            <w:right w:val="none" w:sz="0" w:space="0" w:color="auto"/>
          </w:divBdr>
        </w:div>
        <w:div w:id="1868981248">
          <w:marLeft w:val="480"/>
          <w:marRight w:val="0"/>
          <w:marTop w:val="0"/>
          <w:marBottom w:val="0"/>
          <w:divBdr>
            <w:top w:val="none" w:sz="0" w:space="0" w:color="auto"/>
            <w:left w:val="none" w:sz="0" w:space="0" w:color="auto"/>
            <w:bottom w:val="none" w:sz="0" w:space="0" w:color="auto"/>
            <w:right w:val="none" w:sz="0" w:space="0" w:color="auto"/>
          </w:divBdr>
        </w:div>
        <w:div w:id="1904833388">
          <w:marLeft w:val="480"/>
          <w:marRight w:val="0"/>
          <w:marTop w:val="0"/>
          <w:marBottom w:val="0"/>
          <w:divBdr>
            <w:top w:val="none" w:sz="0" w:space="0" w:color="auto"/>
            <w:left w:val="none" w:sz="0" w:space="0" w:color="auto"/>
            <w:bottom w:val="none" w:sz="0" w:space="0" w:color="auto"/>
            <w:right w:val="none" w:sz="0" w:space="0" w:color="auto"/>
          </w:divBdr>
        </w:div>
        <w:div w:id="2136949226">
          <w:marLeft w:val="480"/>
          <w:marRight w:val="0"/>
          <w:marTop w:val="0"/>
          <w:marBottom w:val="0"/>
          <w:divBdr>
            <w:top w:val="none" w:sz="0" w:space="0" w:color="auto"/>
            <w:left w:val="none" w:sz="0" w:space="0" w:color="auto"/>
            <w:bottom w:val="none" w:sz="0" w:space="0" w:color="auto"/>
            <w:right w:val="none" w:sz="0" w:space="0" w:color="auto"/>
          </w:divBdr>
        </w:div>
        <w:div w:id="2138376381">
          <w:marLeft w:val="480"/>
          <w:marRight w:val="0"/>
          <w:marTop w:val="0"/>
          <w:marBottom w:val="0"/>
          <w:divBdr>
            <w:top w:val="none" w:sz="0" w:space="0" w:color="auto"/>
            <w:left w:val="none" w:sz="0" w:space="0" w:color="auto"/>
            <w:bottom w:val="none" w:sz="0" w:space="0" w:color="auto"/>
            <w:right w:val="none" w:sz="0" w:space="0" w:color="auto"/>
          </w:divBdr>
        </w:div>
      </w:divsChild>
    </w:div>
    <w:div w:id="1590889415">
      <w:bodyDiv w:val="1"/>
      <w:marLeft w:val="0"/>
      <w:marRight w:val="0"/>
      <w:marTop w:val="0"/>
      <w:marBottom w:val="0"/>
      <w:divBdr>
        <w:top w:val="none" w:sz="0" w:space="0" w:color="auto"/>
        <w:left w:val="none" w:sz="0" w:space="0" w:color="auto"/>
        <w:bottom w:val="none" w:sz="0" w:space="0" w:color="auto"/>
        <w:right w:val="none" w:sz="0" w:space="0" w:color="auto"/>
      </w:divBdr>
    </w:div>
    <w:div w:id="1605961747">
      <w:bodyDiv w:val="1"/>
      <w:marLeft w:val="0"/>
      <w:marRight w:val="0"/>
      <w:marTop w:val="0"/>
      <w:marBottom w:val="0"/>
      <w:divBdr>
        <w:top w:val="none" w:sz="0" w:space="0" w:color="auto"/>
        <w:left w:val="none" w:sz="0" w:space="0" w:color="auto"/>
        <w:bottom w:val="none" w:sz="0" w:space="0" w:color="auto"/>
        <w:right w:val="none" w:sz="0" w:space="0" w:color="auto"/>
      </w:divBdr>
    </w:div>
    <w:div w:id="1612012230">
      <w:bodyDiv w:val="1"/>
      <w:marLeft w:val="0"/>
      <w:marRight w:val="0"/>
      <w:marTop w:val="0"/>
      <w:marBottom w:val="0"/>
      <w:divBdr>
        <w:top w:val="none" w:sz="0" w:space="0" w:color="auto"/>
        <w:left w:val="none" w:sz="0" w:space="0" w:color="auto"/>
        <w:bottom w:val="none" w:sz="0" w:space="0" w:color="auto"/>
        <w:right w:val="none" w:sz="0" w:space="0" w:color="auto"/>
      </w:divBdr>
    </w:div>
    <w:div w:id="1617101812">
      <w:bodyDiv w:val="1"/>
      <w:marLeft w:val="0"/>
      <w:marRight w:val="0"/>
      <w:marTop w:val="0"/>
      <w:marBottom w:val="0"/>
      <w:divBdr>
        <w:top w:val="none" w:sz="0" w:space="0" w:color="auto"/>
        <w:left w:val="none" w:sz="0" w:space="0" w:color="auto"/>
        <w:bottom w:val="none" w:sz="0" w:space="0" w:color="auto"/>
        <w:right w:val="none" w:sz="0" w:space="0" w:color="auto"/>
      </w:divBdr>
    </w:div>
    <w:div w:id="1619336154">
      <w:bodyDiv w:val="1"/>
      <w:marLeft w:val="0"/>
      <w:marRight w:val="0"/>
      <w:marTop w:val="0"/>
      <w:marBottom w:val="0"/>
      <w:divBdr>
        <w:top w:val="none" w:sz="0" w:space="0" w:color="auto"/>
        <w:left w:val="none" w:sz="0" w:space="0" w:color="auto"/>
        <w:bottom w:val="none" w:sz="0" w:space="0" w:color="auto"/>
        <w:right w:val="none" w:sz="0" w:space="0" w:color="auto"/>
      </w:divBdr>
    </w:div>
    <w:div w:id="1622296192">
      <w:bodyDiv w:val="1"/>
      <w:marLeft w:val="0"/>
      <w:marRight w:val="0"/>
      <w:marTop w:val="0"/>
      <w:marBottom w:val="0"/>
      <w:divBdr>
        <w:top w:val="none" w:sz="0" w:space="0" w:color="auto"/>
        <w:left w:val="none" w:sz="0" w:space="0" w:color="auto"/>
        <w:bottom w:val="none" w:sz="0" w:space="0" w:color="auto"/>
        <w:right w:val="none" w:sz="0" w:space="0" w:color="auto"/>
      </w:divBdr>
    </w:div>
    <w:div w:id="1625455754">
      <w:bodyDiv w:val="1"/>
      <w:marLeft w:val="0"/>
      <w:marRight w:val="0"/>
      <w:marTop w:val="0"/>
      <w:marBottom w:val="0"/>
      <w:divBdr>
        <w:top w:val="none" w:sz="0" w:space="0" w:color="auto"/>
        <w:left w:val="none" w:sz="0" w:space="0" w:color="auto"/>
        <w:bottom w:val="none" w:sz="0" w:space="0" w:color="auto"/>
        <w:right w:val="none" w:sz="0" w:space="0" w:color="auto"/>
      </w:divBdr>
    </w:div>
    <w:div w:id="1625574162">
      <w:bodyDiv w:val="1"/>
      <w:marLeft w:val="0"/>
      <w:marRight w:val="0"/>
      <w:marTop w:val="0"/>
      <w:marBottom w:val="0"/>
      <w:divBdr>
        <w:top w:val="none" w:sz="0" w:space="0" w:color="auto"/>
        <w:left w:val="none" w:sz="0" w:space="0" w:color="auto"/>
        <w:bottom w:val="none" w:sz="0" w:space="0" w:color="auto"/>
        <w:right w:val="none" w:sz="0" w:space="0" w:color="auto"/>
      </w:divBdr>
    </w:div>
    <w:div w:id="1625695589">
      <w:bodyDiv w:val="1"/>
      <w:marLeft w:val="0"/>
      <w:marRight w:val="0"/>
      <w:marTop w:val="0"/>
      <w:marBottom w:val="0"/>
      <w:divBdr>
        <w:top w:val="none" w:sz="0" w:space="0" w:color="auto"/>
        <w:left w:val="none" w:sz="0" w:space="0" w:color="auto"/>
        <w:bottom w:val="none" w:sz="0" w:space="0" w:color="auto"/>
        <w:right w:val="none" w:sz="0" w:space="0" w:color="auto"/>
      </w:divBdr>
    </w:div>
    <w:div w:id="1627807530">
      <w:bodyDiv w:val="1"/>
      <w:marLeft w:val="0"/>
      <w:marRight w:val="0"/>
      <w:marTop w:val="0"/>
      <w:marBottom w:val="0"/>
      <w:divBdr>
        <w:top w:val="none" w:sz="0" w:space="0" w:color="auto"/>
        <w:left w:val="none" w:sz="0" w:space="0" w:color="auto"/>
        <w:bottom w:val="none" w:sz="0" w:space="0" w:color="auto"/>
        <w:right w:val="none" w:sz="0" w:space="0" w:color="auto"/>
      </w:divBdr>
    </w:div>
    <w:div w:id="1628850658">
      <w:bodyDiv w:val="1"/>
      <w:marLeft w:val="0"/>
      <w:marRight w:val="0"/>
      <w:marTop w:val="0"/>
      <w:marBottom w:val="0"/>
      <w:divBdr>
        <w:top w:val="none" w:sz="0" w:space="0" w:color="auto"/>
        <w:left w:val="none" w:sz="0" w:space="0" w:color="auto"/>
        <w:bottom w:val="none" w:sz="0" w:space="0" w:color="auto"/>
        <w:right w:val="none" w:sz="0" w:space="0" w:color="auto"/>
      </w:divBdr>
    </w:div>
    <w:div w:id="1629511261">
      <w:bodyDiv w:val="1"/>
      <w:marLeft w:val="0"/>
      <w:marRight w:val="0"/>
      <w:marTop w:val="0"/>
      <w:marBottom w:val="0"/>
      <w:divBdr>
        <w:top w:val="none" w:sz="0" w:space="0" w:color="auto"/>
        <w:left w:val="none" w:sz="0" w:space="0" w:color="auto"/>
        <w:bottom w:val="none" w:sz="0" w:space="0" w:color="auto"/>
        <w:right w:val="none" w:sz="0" w:space="0" w:color="auto"/>
      </w:divBdr>
    </w:div>
    <w:div w:id="1630165584">
      <w:bodyDiv w:val="1"/>
      <w:marLeft w:val="0"/>
      <w:marRight w:val="0"/>
      <w:marTop w:val="0"/>
      <w:marBottom w:val="0"/>
      <w:divBdr>
        <w:top w:val="none" w:sz="0" w:space="0" w:color="auto"/>
        <w:left w:val="none" w:sz="0" w:space="0" w:color="auto"/>
        <w:bottom w:val="none" w:sz="0" w:space="0" w:color="auto"/>
        <w:right w:val="none" w:sz="0" w:space="0" w:color="auto"/>
      </w:divBdr>
    </w:div>
    <w:div w:id="1637183189">
      <w:bodyDiv w:val="1"/>
      <w:marLeft w:val="0"/>
      <w:marRight w:val="0"/>
      <w:marTop w:val="0"/>
      <w:marBottom w:val="0"/>
      <w:divBdr>
        <w:top w:val="none" w:sz="0" w:space="0" w:color="auto"/>
        <w:left w:val="none" w:sz="0" w:space="0" w:color="auto"/>
        <w:bottom w:val="none" w:sz="0" w:space="0" w:color="auto"/>
        <w:right w:val="none" w:sz="0" w:space="0" w:color="auto"/>
      </w:divBdr>
    </w:div>
    <w:div w:id="1644306478">
      <w:bodyDiv w:val="1"/>
      <w:marLeft w:val="0"/>
      <w:marRight w:val="0"/>
      <w:marTop w:val="0"/>
      <w:marBottom w:val="0"/>
      <w:divBdr>
        <w:top w:val="none" w:sz="0" w:space="0" w:color="auto"/>
        <w:left w:val="none" w:sz="0" w:space="0" w:color="auto"/>
        <w:bottom w:val="none" w:sz="0" w:space="0" w:color="auto"/>
        <w:right w:val="none" w:sz="0" w:space="0" w:color="auto"/>
      </w:divBdr>
    </w:div>
    <w:div w:id="1647467833">
      <w:bodyDiv w:val="1"/>
      <w:marLeft w:val="0"/>
      <w:marRight w:val="0"/>
      <w:marTop w:val="0"/>
      <w:marBottom w:val="0"/>
      <w:divBdr>
        <w:top w:val="none" w:sz="0" w:space="0" w:color="auto"/>
        <w:left w:val="none" w:sz="0" w:space="0" w:color="auto"/>
        <w:bottom w:val="none" w:sz="0" w:space="0" w:color="auto"/>
        <w:right w:val="none" w:sz="0" w:space="0" w:color="auto"/>
      </w:divBdr>
      <w:divsChild>
        <w:div w:id="273293227">
          <w:marLeft w:val="480"/>
          <w:marRight w:val="0"/>
          <w:marTop w:val="0"/>
          <w:marBottom w:val="0"/>
          <w:divBdr>
            <w:top w:val="none" w:sz="0" w:space="0" w:color="auto"/>
            <w:left w:val="none" w:sz="0" w:space="0" w:color="auto"/>
            <w:bottom w:val="none" w:sz="0" w:space="0" w:color="auto"/>
            <w:right w:val="none" w:sz="0" w:space="0" w:color="auto"/>
          </w:divBdr>
        </w:div>
        <w:div w:id="294406340">
          <w:marLeft w:val="480"/>
          <w:marRight w:val="0"/>
          <w:marTop w:val="0"/>
          <w:marBottom w:val="0"/>
          <w:divBdr>
            <w:top w:val="none" w:sz="0" w:space="0" w:color="auto"/>
            <w:left w:val="none" w:sz="0" w:space="0" w:color="auto"/>
            <w:bottom w:val="none" w:sz="0" w:space="0" w:color="auto"/>
            <w:right w:val="none" w:sz="0" w:space="0" w:color="auto"/>
          </w:divBdr>
        </w:div>
        <w:div w:id="352456629">
          <w:marLeft w:val="480"/>
          <w:marRight w:val="0"/>
          <w:marTop w:val="0"/>
          <w:marBottom w:val="0"/>
          <w:divBdr>
            <w:top w:val="none" w:sz="0" w:space="0" w:color="auto"/>
            <w:left w:val="none" w:sz="0" w:space="0" w:color="auto"/>
            <w:bottom w:val="none" w:sz="0" w:space="0" w:color="auto"/>
            <w:right w:val="none" w:sz="0" w:space="0" w:color="auto"/>
          </w:divBdr>
        </w:div>
        <w:div w:id="474373516">
          <w:marLeft w:val="480"/>
          <w:marRight w:val="0"/>
          <w:marTop w:val="0"/>
          <w:marBottom w:val="0"/>
          <w:divBdr>
            <w:top w:val="none" w:sz="0" w:space="0" w:color="auto"/>
            <w:left w:val="none" w:sz="0" w:space="0" w:color="auto"/>
            <w:bottom w:val="none" w:sz="0" w:space="0" w:color="auto"/>
            <w:right w:val="none" w:sz="0" w:space="0" w:color="auto"/>
          </w:divBdr>
        </w:div>
        <w:div w:id="476383163">
          <w:marLeft w:val="480"/>
          <w:marRight w:val="0"/>
          <w:marTop w:val="0"/>
          <w:marBottom w:val="0"/>
          <w:divBdr>
            <w:top w:val="none" w:sz="0" w:space="0" w:color="auto"/>
            <w:left w:val="none" w:sz="0" w:space="0" w:color="auto"/>
            <w:bottom w:val="none" w:sz="0" w:space="0" w:color="auto"/>
            <w:right w:val="none" w:sz="0" w:space="0" w:color="auto"/>
          </w:divBdr>
        </w:div>
        <w:div w:id="486744237">
          <w:marLeft w:val="480"/>
          <w:marRight w:val="0"/>
          <w:marTop w:val="0"/>
          <w:marBottom w:val="0"/>
          <w:divBdr>
            <w:top w:val="none" w:sz="0" w:space="0" w:color="auto"/>
            <w:left w:val="none" w:sz="0" w:space="0" w:color="auto"/>
            <w:bottom w:val="none" w:sz="0" w:space="0" w:color="auto"/>
            <w:right w:val="none" w:sz="0" w:space="0" w:color="auto"/>
          </w:divBdr>
        </w:div>
        <w:div w:id="516964042">
          <w:marLeft w:val="480"/>
          <w:marRight w:val="0"/>
          <w:marTop w:val="0"/>
          <w:marBottom w:val="0"/>
          <w:divBdr>
            <w:top w:val="none" w:sz="0" w:space="0" w:color="auto"/>
            <w:left w:val="none" w:sz="0" w:space="0" w:color="auto"/>
            <w:bottom w:val="none" w:sz="0" w:space="0" w:color="auto"/>
            <w:right w:val="none" w:sz="0" w:space="0" w:color="auto"/>
          </w:divBdr>
        </w:div>
        <w:div w:id="615451078">
          <w:marLeft w:val="480"/>
          <w:marRight w:val="0"/>
          <w:marTop w:val="0"/>
          <w:marBottom w:val="0"/>
          <w:divBdr>
            <w:top w:val="none" w:sz="0" w:space="0" w:color="auto"/>
            <w:left w:val="none" w:sz="0" w:space="0" w:color="auto"/>
            <w:bottom w:val="none" w:sz="0" w:space="0" w:color="auto"/>
            <w:right w:val="none" w:sz="0" w:space="0" w:color="auto"/>
          </w:divBdr>
        </w:div>
        <w:div w:id="655647206">
          <w:marLeft w:val="480"/>
          <w:marRight w:val="0"/>
          <w:marTop w:val="0"/>
          <w:marBottom w:val="0"/>
          <w:divBdr>
            <w:top w:val="none" w:sz="0" w:space="0" w:color="auto"/>
            <w:left w:val="none" w:sz="0" w:space="0" w:color="auto"/>
            <w:bottom w:val="none" w:sz="0" w:space="0" w:color="auto"/>
            <w:right w:val="none" w:sz="0" w:space="0" w:color="auto"/>
          </w:divBdr>
        </w:div>
        <w:div w:id="757363171">
          <w:marLeft w:val="480"/>
          <w:marRight w:val="0"/>
          <w:marTop w:val="0"/>
          <w:marBottom w:val="0"/>
          <w:divBdr>
            <w:top w:val="none" w:sz="0" w:space="0" w:color="auto"/>
            <w:left w:val="none" w:sz="0" w:space="0" w:color="auto"/>
            <w:bottom w:val="none" w:sz="0" w:space="0" w:color="auto"/>
            <w:right w:val="none" w:sz="0" w:space="0" w:color="auto"/>
          </w:divBdr>
        </w:div>
        <w:div w:id="864711773">
          <w:marLeft w:val="480"/>
          <w:marRight w:val="0"/>
          <w:marTop w:val="0"/>
          <w:marBottom w:val="0"/>
          <w:divBdr>
            <w:top w:val="none" w:sz="0" w:space="0" w:color="auto"/>
            <w:left w:val="none" w:sz="0" w:space="0" w:color="auto"/>
            <w:bottom w:val="none" w:sz="0" w:space="0" w:color="auto"/>
            <w:right w:val="none" w:sz="0" w:space="0" w:color="auto"/>
          </w:divBdr>
        </w:div>
        <w:div w:id="974405061">
          <w:marLeft w:val="480"/>
          <w:marRight w:val="0"/>
          <w:marTop w:val="0"/>
          <w:marBottom w:val="0"/>
          <w:divBdr>
            <w:top w:val="none" w:sz="0" w:space="0" w:color="auto"/>
            <w:left w:val="none" w:sz="0" w:space="0" w:color="auto"/>
            <w:bottom w:val="none" w:sz="0" w:space="0" w:color="auto"/>
            <w:right w:val="none" w:sz="0" w:space="0" w:color="auto"/>
          </w:divBdr>
        </w:div>
        <w:div w:id="1089692241">
          <w:marLeft w:val="480"/>
          <w:marRight w:val="0"/>
          <w:marTop w:val="0"/>
          <w:marBottom w:val="0"/>
          <w:divBdr>
            <w:top w:val="none" w:sz="0" w:space="0" w:color="auto"/>
            <w:left w:val="none" w:sz="0" w:space="0" w:color="auto"/>
            <w:bottom w:val="none" w:sz="0" w:space="0" w:color="auto"/>
            <w:right w:val="none" w:sz="0" w:space="0" w:color="auto"/>
          </w:divBdr>
        </w:div>
        <w:div w:id="1281693178">
          <w:marLeft w:val="480"/>
          <w:marRight w:val="0"/>
          <w:marTop w:val="0"/>
          <w:marBottom w:val="0"/>
          <w:divBdr>
            <w:top w:val="none" w:sz="0" w:space="0" w:color="auto"/>
            <w:left w:val="none" w:sz="0" w:space="0" w:color="auto"/>
            <w:bottom w:val="none" w:sz="0" w:space="0" w:color="auto"/>
            <w:right w:val="none" w:sz="0" w:space="0" w:color="auto"/>
          </w:divBdr>
        </w:div>
        <w:div w:id="1324968517">
          <w:marLeft w:val="480"/>
          <w:marRight w:val="0"/>
          <w:marTop w:val="0"/>
          <w:marBottom w:val="0"/>
          <w:divBdr>
            <w:top w:val="none" w:sz="0" w:space="0" w:color="auto"/>
            <w:left w:val="none" w:sz="0" w:space="0" w:color="auto"/>
            <w:bottom w:val="none" w:sz="0" w:space="0" w:color="auto"/>
            <w:right w:val="none" w:sz="0" w:space="0" w:color="auto"/>
          </w:divBdr>
        </w:div>
        <w:div w:id="1481380155">
          <w:marLeft w:val="480"/>
          <w:marRight w:val="0"/>
          <w:marTop w:val="0"/>
          <w:marBottom w:val="0"/>
          <w:divBdr>
            <w:top w:val="none" w:sz="0" w:space="0" w:color="auto"/>
            <w:left w:val="none" w:sz="0" w:space="0" w:color="auto"/>
            <w:bottom w:val="none" w:sz="0" w:space="0" w:color="auto"/>
            <w:right w:val="none" w:sz="0" w:space="0" w:color="auto"/>
          </w:divBdr>
        </w:div>
        <w:div w:id="1746952721">
          <w:marLeft w:val="480"/>
          <w:marRight w:val="0"/>
          <w:marTop w:val="0"/>
          <w:marBottom w:val="0"/>
          <w:divBdr>
            <w:top w:val="none" w:sz="0" w:space="0" w:color="auto"/>
            <w:left w:val="none" w:sz="0" w:space="0" w:color="auto"/>
            <w:bottom w:val="none" w:sz="0" w:space="0" w:color="auto"/>
            <w:right w:val="none" w:sz="0" w:space="0" w:color="auto"/>
          </w:divBdr>
        </w:div>
        <w:div w:id="1752852000">
          <w:marLeft w:val="480"/>
          <w:marRight w:val="0"/>
          <w:marTop w:val="0"/>
          <w:marBottom w:val="0"/>
          <w:divBdr>
            <w:top w:val="none" w:sz="0" w:space="0" w:color="auto"/>
            <w:left w:val="none" w:sz="0" w:space="0" w:color="auto"/>
            <w:bottom w:val="none" w:sz="0" w:space="0" w:color="auto"/>
            <w:right w:val="none" w:sz="0" w:space="0" w:color="auto"/>
          </w:divBdr>
        </w:div>
        <w:div w:id="1760831498">
          <w:marLeft w:val="480"/>
          <w:marRight w:val="0"/>
          <w:marTop w:val="0"/>
          <w:marBottom w:val="0"/>
          <w:divBdr>
            <w:top w:val="none" w:sz="0" w:space="0" w:color="auto"/>
            <w:left w:val="none" w:sz="0" w:space="0" w:color="auto"/>
            <w:bottom w:val="none" w:sz="0" w:space="0" w:color="auto"/>
            <w:right w:val="none" w:sz="0" w:space="0" w:color="auto"/>
          </w:divBdr>
        </w:div>
        <w:div w:id="1819103867">
          <w:marLeft w:val="480"/>
          <w:marRight w:val="0"/>
          <w:marTop w:val="0"/>
          <w:marBottom w:val="0"/>
          <w:divBdr>
            <w:top w:val="none" w:sz="0" w:space="0" w:color="auto"/>
            <w:left w:val="none" w:sz="0" w:space="0" w:color="auto"/>
            <w:bottom w:val="none" w:sz="0" w:space="0" w:color="auto"/>
            <w:right w:val="none" w:sz="0" w:space="0" w:color="auto"/>
          </w:divBdr>
        </w:div>
        <w:div w:id="1828324175">
          <w:marLeft w:val="480"/>
          <w:marRight w:val="0"/>
          <w:marTop w:val="0"/>
          <w:marBottom w:val="0"/>
          <w:divBdr>
            <w:top w:val="none" w:sz="0" w:space="0" w:color="auto"/>
            <w:left w:val="none" w:sz="0" w:space="0" w:color="auto"/>
            <w:bottom w:val="none" w:sz="0" w:space="0" w:color="auto"/>
            <w:right w:val="none" w:sz="0" w:space="0" w:color="auto"/>
          </w:divBdr>
        </w:div>
        <w:div w:id="2065329651">
          <w:marLeft w:val="480"/>
          <w:marRight w:val="0"/>
          <w:marTop w:val="0"/>
          <w:marBottom w:val="0"/>
          <w:divBdr>
            <w:top w:val="none" w:sz="0" w:space="0" w:color="auto"/>
            <w:left w:val="none" w:sz="0" w:space="0" w:color="auto"/>
            <w:bottom w:val="none" w:sz="0" w:space="0" w:color="auto"/>
            <w:right w:val="none" w:sz="0" w:space="0" w:color="auto"/>
          </w:divBdr>
        </w:div>
      </w:divsChild>
    </w:div>
    <w:div w:id="1649243299">
      <w:bodyDiv w:val="1"/>
      <w:marLeft w:val="0"/>
      <w:marRight w:val="0"/>
      <w:marTop w:val="0"/>
      <w:marBottom w:val="0"/>
      <w:divBdr>
        <w:top w:val="none" w:sz="0" w:space="0" w:color="auto"/>
        <w:left w:val="none" w:sz="0" w:space="0" w:color="auto"/>
        <w:bottom w:val="none" w:sz="0" w:space="0" w:color="auto"/>
        <w:right w:val="none" w:sz="0" w:space="0" w:color="auto"/>
      </w:divBdr>
    </w:div>
    <w:div w:id="1652906704">
      <w:bodyDiv w:val="1"/>
      <w:marLeft w:val="0"/>
      <w:marRight w:val="0"/>
      <w:marTop w:val="0"/>
      <w:marBottom w:val="0"/>
      <w:divBdr>
        <w:top w:val="none" w:sz="0" w:space="0" w:color="auto"/>
        <w:left w:val="none" w:sz="0" w:space="0" w:color="auto"/>
        <w:bottom w:val="none" w:sz="0" w:space="0" w:color="auto"/>
        <w:right w:val="none" w:sz="0" w:space="0" w:color="auto"/>
      </w:divBdr>
    </w:div>
    <w:div w:id="1657298888">
      <w:bodyDiv w:val="1"/>
      <w:marLeft w:val="0"/>
      <w:marRight w:val="0"/>
      <w:marTop w:val="0"/>
      <w:marBottom w:val="0"/>
      <w:divBdr>
        <w:top w:val="none" w:sz="0" w:space="0" w:color="auto"/>
        <w:left w:val="none" w:sz="0" w:space="0" w:color="auto"/>
        <w:bottom w:val="none" w:sz="0" w:space="0" w:color="auto"/>
        <w:right w:val="none" w:sz="0" w:space="0" w:color="auto"/>
      </w:divBdr>
    </w:div>
    <w:div w:id="1662343558">
      <w:bodyDiv w:val="1"/>
      <w:marLeft w:val="0"/>
      <w:marRight w:val="0"/>
      <w:marTop w:val="0"/>
      <w:marBottom w:val="0"/>
      <w:divBdr>
        <w:top w:val="none" w:sz="0" w:space="0" w:color="auto"/>
        <w:left w:val="none" w:sz="0" w:space="0" w:color="auto"/>
        <w:bottom w:val="none" w:sz="0" w:space="0" w:color="auto"/>
        <w:right w:val="none" w:sz="0" w:space="0" w:color="auto"/>
      </w:divBdr>
    </w:div>
    <w:div w:id="1668249292">
      <w:bodyDiv w:val="1"/>
      <w:marLeft w:val="0"/>
      <w:marRight w:val="0"/>
      <w:marTop w:val="0"/>
      <w:marBottom w:val="0"/>
      <w:divBdr>
        <w:top w:val="none" w:sz="0" w:space="0" w:color="auto"/>
        <w:left w:val="none" w:sz="0" w:space="0" w:color="auto"/>
        <w:bottom w:val="none" w:sz="0" w:space="0" w:color="auto"/>
        <w:right w:val="none" w:sz="0" w:space="0" w:color="auto"/>
      </w:divBdr>
    </w:div>
    <w:div w:id="1670793953">
      <w:bodyDiv w:val="1"/>
      <w:marLeft w:val="0"/>
      <w:marRight w:val="0"/>
      <w:marTop w:val="0"/>
      <w:marBottom w:val="0"/>
      <w:divBdr>
        <w:top w:val="none" w:sz="0" w:space="0" w:color="auto"/>
        <w:left w:val="none" w:sz="0" w:space="0" w:color="auto"/>
        <w:bottom w:val="none" w:sz="0" w:space="0" w:color="auto"/>
        <w:right w:val="none" w:sz="0" w:space="0" w:color="auto"/>
      </w:divBdr>
    </w:div>
    <w:div w:id="1676492567">
      <w:bodyDiv w:val="1"/>
      <w:marLeft w:val="0"/>
      <w:marRight w:val="0"/>
      <w:marTop w:val="0"/>
      <w:marBottom w:val="0"/>
      <w:divBdr>
        <w:top w:val="none" w:sz="0" w:space="0" w:color="auto"/>
        <w:left w:val="none" w:sz="0" w:space="0" w:color="auto"/>
        <w:bottom w:val="none" w:sz="0" w:space="0" w:color="auto"/>
        <w:right w:val="none" w:sz="0" w:space="0" w:color="auto"/>
      </w:divBdr>
    </w:div>
    <w:div w:id="1685522368">
      <w:bodyDiv w:val="1"/>
      <w:marLeft w:val="0"/>
      <w:marRight w:val="0"/>
      <w:marTop w:val="0"/>
      <w:marBottom w:val="0"/>
      <w:divBdr>
        <w:top w:val="none" w:sz="0" w:space="0" w:color="auto"/>
        <w:left w:val="none" w:sz="0" w:space="0" w:color="auto"/>
        <w:bottom w:val="none" w:sz="0" w:space="0" w:color="auto"/>
        <w:right w:val="none" w:sz="0" w:space="0" w:color="auto"/>
      </w:divBdr>
    </w:div>
    <w:div w:id="1691371387">
      <w:bodyDiv w:val="1"/>
      <w:marLeft w:val="0"/>
      <w:marRight w:val="0"/>
      <w:marTop w:val="0"/>
      <w:marBottom w:val="0"/>
      <w:divBdr>
        <w:top w:val="none" w:sz="0" w:space="0" w:color="auto"/>
        <w:left w:val="none" w:sz="0" w:space="0" w:color="auto"/>
        <w:bottom w:val="none" w:sz="0" w:space="0" w:color="auto"/>
        <w:right w:val="none" w:sz="0" w:space="0" w:color="auto"/>
      </w:divBdr>
      <w:divsChild>
        <w:div w:id="28721016">
          <w:marLeft w:val="480"/>
          <w:marRight w:val="0"/>
          <w:marTop w:val="0"/>
          <w:marBottom w:val="0"/>
          <w:divBdr>
            <w:top w:val="none" w:sz="0" w:space="0" w:color="auto"/>
            <w:left w:val="none" w:sz="0" w:space="0" w:color="auto"/>
            <w:bottom w:val="none" w:sz="0" w:space="0" w:color="auto"/>
            <w:right w:val="none" w:sz="0" w:space="0" w:color="auto"/>
          </w:divBdr>
        </w:div>
        <w:div w:id="55589772">
          <w:marLeft w:val="480"/>
          <w:marRight w:val="0"/>
          <w:marTop w:val="0"/>
          <w:marBottom w:val="0"/>
          <w:divBdr>
            <w:top w:val="none" w:sz="0" w:space="0" w:color="auto"/>
            <w:left w:val="none" w:sz="0" w:space="0" w:color="auto"/>
            <w:bottom w:val="none" w:sz="0" w:space="0" w:color="auto"/>
            <w:right w:val="none" w:sz="0" w:space="0" w:color="auto"/>
          </w:divBdr>
        </w:div>
        <w:div w:id="89937241">
          <w:marLeft w:val="480"/>
          <w:marRight w:val="0"/>
          <w:marTop w:val="0"/>
          <w:marBottom w:val="0"/>
          <w:divBdr>
            <w:top w:val="none" w:sz="0" w:space="0" w:color="auto"/>
            <w:left w:val="none" w:sz="0" w:space="0" w:color="auto"/>
            <w:bottom w:val="none" w:sz="0" w:space="0" w:color="auto"/>
            <w:right w:val="none" w:sz="0" w:space="0" w:color="auto"/>
          </w:divBdr>
        </w:div>
        <w:div w:id="261380318">
          <w:marLeft w:val="480"/>
          <w:marRight w:val="0"/>
          <w:marTop w:val="0"/>
          <w:marBottom w:val="0"/>
          <w:divBdr>
            <w:top w:val="none" w:sz="0" w:space="0" w:color="auto"/>
            <w:left w:val="none" w:sz="0" w:space="0" w:color="auto"/>
            <w:bottom w:val="none" w:sz="0" w:space="0" w:color="auto"/>
            <w:right w:val="none" w:sz="0" w:space="0" w:color="auto"/>
          </w:divBdr>
        </w:div>
        <w:div w:id="304940749">
          <w:marLeft w:val="480"/>
          <w:marRight w:val="0"/>
          <w:marTop w:val="0"/>
          <w:marBottom w:val="0"/>
          <w:divBdr>
            <w:top w:val="none" w:sz="0" w:space="0" w:color="auto"/>
            <w:left w:val="none" w:sz="0" w:space="0" w:color="auto"/>
            <w:bottom w:val="none" w:sz="0" w:space="0" w:color="auto"/>
            <w:right w:val="none" w:sz="0" w:space="0" w:color="auto"/>
          </w:divBdr>
        </w:div>
        <w:div w:id="319581529">
          <w:marLeft w:val="480"/>
          <w:marRight w:val="0"/>
          <w:marTop w:val="0"/>
          <w:marBottom w:val="0"/>
          <w:divBdr>
            <w:top w:val="none" w:sz="0" w:space="0" w:color="auto"/>
            <w:left w:val="none" w:sz="0" w:space="0" w:color="auto"/>
            <w:bottom w:val="none" w:sz="0" w:space="0" w:color="auto"/>
            <w:right w:val="none" w:sz="0" w:space="0" w:color="auto"/>
          </w:divBdr>
        </w:div>
        <w:div w:id="500779642">
          <w:marLeft w:val="480"/>
          <w:marRight w:val="0"/>
          <w:marTop w:val="0"/>
          <w:marBottom w:val="0"/>
          <w:divBdr>
            <w:top w:val="none" w:sz="0" w:space="0" w:color="auto"/>
            <w:left w:val="none" w:sz="0" w:space="0" w:color="auto"/>
            <w:bottom w:val="none" w:sz="0" w:space="0" w:color="auto"/>
            <w:right w:val="none" w:sz="0" w:space="0" w:color="auto"/>
          </w:divBdr>
        </w:div>
        <w:div w:id="713507286">
          <w:marLeft w:val="480"/>
          <w:marRight w:val="0"/>
          <w:marTop w:val="0"/>
          <w:marBottom w:val="0"/>
          <w:divBdr>
            <w:top w:val="none" w:sz="0" w:space="0" w:color="auto"/>
            <w:left w:val="none" w:sz="0" w:space="0" w:color="auto"/>
            <w:bottom w:val="none" w:sz="0" w:space="0" w:color="auto"/>
            <w:right w:val="none" w:sz="0" w:space="0" w:color="auto"/>
          </w:divBdr>
        </w:div>
        <w:div w:id="780029306">
          <w:marLeft w:val="480"/>
          <w:marRight w:val="0"/>
          <w:marTop w:val="0"/>
          <w:marBottom w:val="0"/>
          <w:divBdr>
            <w:top w:val="none" w:sz="0" w:space="0" w:color="auto"/>
            <w:left w:val="none" w:sz="0" w:space="0" w:color="auto"/>
            <w:bottom w:val="none" w:sz="0" w:space="0" w:color="auto"/>
            <w:right w:val="none" w:sz="0" w:space="0" w:color="auto"/>
          </w:divBdr>
        </w:div>
        <w:div w:id="1213735103">
          <w:marLeft w:val="480"/>
          <w:marRight w:val="0"/>
          <w:marTop w:val="0"/>
          <w:marBottom w:val="0"/>
          <w:divBdr>
            <w:top w:val="none" w:sz="0" w:space="0" w:color="auto"/>
            <w:left w:val="none" w:sz="0" w:space="0" w:color="auto"/>
            <w:bottom w:val="none" w:sz="0" w:space="0" w:color="auto"/>
            <w:right w:val="none" w:sz="0" w:space="0" w:color="auto"/>
          </w:divBdr>
        </w:div>
        <w:div w:id="1259218381">
          <w:marLeft w:val="480"/>
          <w:marRight w:val="0"/>
          <w:marTop w:val="0"/>
          <w:marBottom w:val="0"/>
          <w:divBdr>
            <w:top w:val="none" w:sz="0" w:space="0" w:color="auto"/>
            <w:left w:val="none" w:sz="0" w:space="0" w:color="auto"/>
            <w:bottom w:val="none" w:sz="0" w:space="0" w:color="auto"/>
            <w:right w:val="none" w:sz="0" w:space="0" w:color="auto"/>
          </w:divBdr>
        </w:div>
        <w:div w:id="1375737256">
          <w:marLeft w:val="480"/>
          <w:marRight w:val="0"/>
          <w:marTop w:val="0"/>
          <w:marBottom w:val="0"/>
          <w:divBdr>
            <w:top w:val="none" w:sz="0" w:space="0" w:color="auto"/>
            <w:left w:val="none" w:sz="0" w:space="0" w:color="auto"/>
            <w:bottom w:val="none" w:sz="0" w:space="0" w:color="auto"/>
            <w:right w:val="none" w:sz="0" w:space="0" w:color="auto"/>
          </w:divBdr>
        </w:div>
        <w:div w:id="1378122049">
          <w:marLeft w:val="480"/>
          <w:marRight w:val="0"/>
          <w:marTop w:val="0"/>
          <w:marBottom w:val="0"/>
          <w:divBdr>
            <w:top w:val="none" w:sz="0" w:space="0" w:color="auto"/>
            <w:left w:val="none" w:sz="0" w:space="0" w:color="auto"/>
            <w:bottom w:val="none" w:sz="0" w:space="0" w:color="auto"/>
            <w:right w:val="none" w:sz="0" w:space="0" w:color="auto"/>
          </w:divBdr>
        </w:div>
        <w:div w:id="1378897516">
          <w:marLeft w:val="480"/>
          <w:marRight w:val="0"/>
          <w:marTop w:val="0"/>
          <w:marBottom w:val="0"/>
          <w:divBdr>
            <w:top w:val="none" w:sz="0" w:space="0" w:color="auto"/>
            <w:left w:val="none" w:sz="0" w:space="0" w:color="auto"/>
            <w:bottom w:val="none" w:sz="0" w:space="0" w:color="auto"/>
            <w:right w:val="none" w:sz="0" w:space="0" w:color="auto"/>
          </w:divBdr>
        </w:div>
        <w:div w:id="1486821702">
          <w:marLeft w:val="480"/>
          <w:marRight w:val="0"/>
          <w:marTop w:val="0"/>
          <w:marBottom w:val="0"/>
          <w:divBdr>
            <w:top w:val="none" w:sz="0" w:space="0" w:color="auto"/>
            <w:left w:val="none" w:sz="0" w:space="0" w:color="auto"/>
            <w:bottom w:val="none" w:sz="0" w:space="0" w:color="auto"/>
            <w:right w:val="none" w:sz="0" w:space="0" w:color="auto"/>
          </w:divBdr>
        </w:div>
        <w:div w:id="1533227676">
          <w:marLeft w:val="480"/>
          <w:marRight w:val="0"/>
          <w:marTop w:val="0"/>
          <w:marBottom w:val="0"/>
          <w:divBdr>
            <w:top w:val="none" w:sz="0" w:space="0" w:color="auto"/>
            <w:left w:val="none" w:sz="0" w:space="0" w:color="auto"/>
            <w:bottom w:val="none" w:sz="0" w:space="0" w:color="auto"/>
            <w:right w:val="none" w:sz="0" w:space="0" w:color="auto"/>
          </w:divBdr>
        </w:div>
        <w:div w:id="1681934104">
          <w:marLeft w:val="480"/>
          <w:marRight w:val="0"/>
          <w:marTop w:val="0"/>
          <w:marBottom w:val="0"/>
          <w:divBdr>
            <w:top w:val="none" w:sz="0" w:space="0" w:color="auto"/>
            <w:left w:val="none" w:sz="0" w:space="0" w:color="auto"/>
            <w:bottom w:val="none" w:sz="0" w:space="0" w:color="auto"/>
            <w:right w:val="none" w:sz="0" w:space="0" w:color="auto"/>
          </w:divBdr>
        </w:div>
        <w:div w:id="2012834766">
          <w:marLeft w:val="480"/>
          <w:marRight w:val="0"/>
          <w:marTop w:val="0"/>
          <w:marBottom w:val="0"/>
          <w:divBdr>
            <w:top w:val="none" w:sz="0" w:space="0" w:color="auto"/>
            <w:left w:val="none" w:sz="0" w:space="0" w:color="auto"/>
            <w:bottom w:val="none" w:sz="0" w:space="0" w:color="auto"/>
            <w:right w:val="none" w:sz="0" w:space="0" w:color="auto"/>
          </w:divBdr>
        </w:div>
        <w:div w:id="2142064956">
          <w:marLeft w:val="480"/>
          <w:marRight w:val="0"/>
          <w:marTop w:val="0"/>
          <w:marBottom w:val="0"/>
          <w:divBdr>
            <w:top w:val="none" w:sz="0" w:space="0" w:color="auto"/>
            <w:left w:val="none" w:sz="0" w:space="0" w:color="auto"/>
            <w:bottom w:val="none" w:sz="0" w:space="0" w:color="auto"/>
            <w:right w:val="none" w:sz="0" w:space="0" w:color="auto"/>
          </w:divBdr>
        </w:div>
      </w:divsChild>
    </w:div>
    <w:div w:id="1693921705">
      <w:bodyDiv w:val="1"/>
      <w:marLeft w:val="0"/>
      <w:marRight w:val="0"/>
      <w:marTop w:val="0"/>
      <w:marBottom w:val="0"/>
      <w:divBdr>
        <w:top w:val="none" w:sz="0" w:space="0" w:color="auto"/>
        <w:left w:val="none" w:sz="0" w:space="0" w:color="auto"/>
        <w:bottom w:val="none" w:sz="0" w:space="0" w:color="auto"/>
        <w:right w:val="none" w:sz="0" w:space="0" w:color="auto"/>
      </w:divBdr>
    </w:div>
    <w:div w:id="1696809386">
      <w:bodyDiv w:val="1"/>
      <w:marLeft w:val="0"/>
      <w:marRight w:val="0"/>
      <w:marTop w:val="0"/>
      <w:marBottom w:val="0"/>
      <w:divBdr>
        <w:top w:val="none" w:sz="0" w:space="0" w:color="auto"/>
        <w:left w:val="none" w:sz="0" w:space="0" w:color="auto"/>
        <w:bottom w:val="none" w:sz="0" w:space="0" w:color="auto"/>
        <w:right w:val="none" w:sz="0" w:space="0" w:color="auto"/>
      </w:divBdr>
    </w:div>
    <w:div w:id="1699769506">
      <w:bodyDiv w:val="1"/>
      <w:marLeft w:val="0"/>
      <w:marRight w:val="0"/>
      <w:marTop w:val="0"/>
      <w:marBottom w:val="0"/>
      <w:divBdr>
        <w:top w:val="none" w:sz="0" w:space="0" w:color="auto"/>
        <w:left w:val="none" w:sz="0" w:space="0" w:color="auto"/>
        <w:bottom w:val="none" w:sz="0" w:space="0" w:color="auto"/>
        <w:right w:val="none" w:sz="0" w:space="0" w:color="auto"/>
      </w:divBdr>
    </w:div>
    <w:div w:id="1700206372">
      <w:bodyDiv w:val="1"/>
      <w:marLeft w:val="0"/>
      <w:marRight w:val="0"/>
      <w:marTop w:val="0"/>
      <w:marBottom w:val="0"/>
      <w:divBdr>
        <w:top w:val="none" w:sz="0" w:space="0" w:color="auto"/>
        <w:left w:val="none" w:sz="0" w:space="0" w:color="auto"/>
        <w:bottom w:val="none" w:sz="0" w:space="0" w:color="auto"/>
        <w:right w:val="none" w:sz="0" w:space="0" w:color="auto"/>
      </w:divBdr>
    </w:div>
    <w:div w:id="1701128051">
      <w:bodyDiv w:val="1"/>
      <w:marLeft w:val="0"/>
      <w:marRight w:val="0"/>
      <w:marTop w:val="0"/>
      <w:marBottom w:val="0"/>
      <w:divBdr>
        <w:top w:val="none" w:sz="0" w:space="0" w:color="auto"/>
        <w:left w:val="none" w:sz="0" w:space="0" w:color="auto"/>
        <w:bottom w:val="none" w:sz="0" w:space="0" w:color="auto"/>
        <w:right w:val="none" w:sz="0" w:space="0" w:color="auto"/>
      </w:divBdr>
    </w:div>
    <w:div w:id="1701932969">
      <w:bodyDiv w:val="1"/>
      <w:marLeft w:val="0"/>
      <w:marRight w:val="0"/>
      <w:marTop w:val="0"/>
      <w:marBottom w:val="0"/>
      <w:divBdr>
        <w:top w:val="none" w:sz="0" w:space="0" w:color="auto"/>
        <w:left w:val="none" w:sz="0" w:space="0" w:color="auto"/>
        <w:bottom w:val="none" w:sz="0" w:space="0" w:color="auto"/>
        <w:right w:val="none" w:sz="0" w:space="0" w:color="auto"/>
      </w:divBdr>
    </w:div>
    <w:div w:id="1704281461">
      <w:bodyDiv w:val="1"/>
      <w:marLeft w:val="0"/>
      <w:marRight w:val="0"/>
      <w:marTop w:val="0"/>
      <w:marBottom w:val="0"/>
      <w:divBdr>
        <w:top w:val="none" w:sz="0" w:space="0" w:color="auto"/>
        <w:left w:val="none" w:sz="0" w:space="0" w:color="auto"/>
        <w:bottom w:val="none" w:sz="0" w:space="0" w:color="auto"/>
        <w:right w:val="none" w:sz="0" w:space="0" w:color="auto"/>
      </w:divBdr>
    </w:div>
    <w:div w:id="1705907831">
      <w:bodyDiv w:val="1"/>
      <w:marLeft w:val="0"/>
      <w:marRight w:val="0"/>
      <w:marTop w:val="0"/>
      <w:marBottom w:val="0"/>
      <w:divBdr>
        <w:top w:val="none" w:sz="0" w:space="0" w:color="auto"/>
        <w:left w:val="none" w:sz="0" w:space="0" w:color="auto"/>
        <w:bottom w:val="none" w:sz="0" w:space="0" w:color="auto"/>
        <w:right w:val="none" w:sz="0" w:space="0" w:color="auto"/>
      </w:divBdr>
    </w:div>
    <w:div w:id="1706101496">
      <w:bodyDiv w:val="1"/>
      <w:marLeft w:val="0"/>
      <w:marRight w:val="0"/>
      <w:marTop w:val="0"/>
      <w:marBottom w:val="0"/>
      <w:divBdr>
        <w:top w:val="none" w:sz="0" w:space="0" w:color="auto"/>
        <w:left w:val="none" w:sz="0" w:space="0" w:color="auto"/>
        <w:bottom w:val="none" w:sz="0" w:space="0" w:color="auto"/>
        <w:right w:val="none" w:sz="0" w:space="0" w:color="auto"/>
      </w:divBdr>
    </w:div>
    <w:div w:id="1707754831">
      <w:bodyDiv w:val="1"/>
      <w:marLeft w:val="0"/>
      <w:marRight w:val="0"/>
      <w:marTop w:val="0"/>
      <w:marBottom w:val="0"/>
      <w:divBdr>
        <w:top w:val="none" w:sz="0" w:space="0" w:color="auto"/>
        <w:left w:val="none" w:sz="0" w:space="0" w:color="auto"/>
        <w:bottom w:val="none" w:sz="0" w:space="0" w:color="auto"/>
        <w:right w:val="none" w:sz="0" w:space="0" w:color="auto"/>
      </w:divBdr>
      <w:divsChild>
        <w:div w:id="63577763">
          <w:marLeft w:val="480"/>
          <w:marRight w:val="0"/>
          <w:marTop w:val="0"/>
          <w:marBottom w:val="0"/>
          <w:divBdr>
            <w:top w:val="none" w:sz="0" w:space="0" w:color="auto"/>
            <w:left w:val="none" w:sz="0" w:space="0" w:color="auto"/>
            <w:bottom w:val="none" w:sz="0" w:space="0" w:color="auto"/>
            <w:right w:val="none" w:sz="0" w:space="0" w:color="auto"/>
          </w:divBdr>
        </w:div>
        <w:div w:id="158233731">
          <w:marLeft w:val="480"/>
          <w:marRight w:val="0"/>
          <w:marTop w:val="0"/>
          <w:marBottom w:val="0"/>
          <w:divBdr>
            <w:top w:val="none" w:sz="0" w:space="0" w:color="auto"/>
            <w:left w:val="none" w:sz="0" w:space="0" w:color="auto"/>
            <w:bottom w:val="none" w:sz="0" w:space="0" w:color="auto"/>
            <w:right w:val="none" w:sz="0" w:space="0" w:color="auto"/>
          </w:divBdr>
        </w:div>
        <w:div w:id="186218947">
          <w:marLeft w:val="480"/>
          <w:marRight w:val="0"/>
          <w:marTop w:val="0"/>
          <w:marBottom w:val="0"/>
          <w:divBdr>
            <w:top w:val="none" w:sz="0" w:space="0" w:color="auto"/>
            <w:left w:val="none" w:sz="0" w:space="0" w:color="auto"/>
            <w:bottom w:val="none" w:sz="0" w:space="0" w:color="auto"/>
            <w:right w:val="none" w:sz="0" w:space="0" w:color="auto"/>
          </w:divBdr>
        </w:div>
        <w:div w:id="408623617">
          <w:marLeft w:val="480"/>
          <w:marRight w:val="0"/>
          <w:marTop w:val="0"/>
          <w:marBottom w:val="0"/>
          <w:divBdr>
            <w:top w:val="none" w:sz="0" w:space="0" w:color="auto"/>
            <w:left w:val="none" w:sz="0" w:space="0" w:color="auto"/>
            <w:bottom w:val="none" w:sz="0" w:space="0" w:color="auto"/>
            <w:right w:val="none" w:sz="0" w:space="0" w:color="auto"/>
          </w:divBdr>
        </w:div>
        <w:div w:id="529101926">
          <w:marLeft w:val="480"/>
          <w:marRight w:val="0"/>
          <w:marTop w:val="0"/>
          <w:marBottom w:val="0"/>
          <w:divBdr>
            <w:top w:val="none" w:sz="0" w:space="0" w:color="auto"/>
            <w:left w:val="none" w:sz="0" w:space="0" w:color="auto"/>
            <w:bottom w:val="none" w:sz="0" w:space="0" w:color="auto"/>
            <w:right w:val="none" w:sz="0" w:space="0" w:color="auto"/>
          </w:divBdr>
        </w:div>
        <w:div w:id="796416352">
          <w:marLeft w:val="480"/>
          <w:marRight w:val="0"/>
          <w:marTop w:val="0"/>
          <w:marBottom w:val="0"/>
          <w:divBdr>
            <w:top w:val="none" w:sz="0" w:space="0" w:color="auto"/>
            <w:left w:val="none" w:sz="0" w:space="0" w:color="auto"/>
            <w:bottom w:val="none" w:sz="0" w:space="0" w:color="auto"/>
            <w:right w:val="none" w:sz="0" w:space="0" w:color="auto"/>
          </w:divBdr>
        </w:div>
        <w:div w:id="846600095">
          <w:marLeft w:val="480"/>
          <w:marRight w:val="0"/>
          <w:marTop w:val="0"/>
          <w:marBottom w:val="0"/>
          <w:divBdr>
            <w:top w:val="none" w:sz="0" w:space="0" w:color="auto"/>
            <w:left w:val="none" w:sz="0" w:space="0" w:color="auto"/>
            <w:bottom w:val="none" w:sz="0" w:space="0" w:color="auto"/>
            <w:right w:val="none" w:sz="0" w:space="0" w:color="auto"/>
          </w:divBdr>
        </w:div>
        <w:div w:id="1011838820">
          <w:marLeft w:val="480"/>
          <w:marRight w:val="0"/>
          <w:marTop w:val="0"/>
          <w:marBottom w:val="0"/>
          <w:divBdr>
            <w:top w:val="none" w:sz="0" w:space="0" w:color="auto"/>
            <w:left w:val="none" w:sz="0" w:space="0" w:color="auto"/>
            <w:bottom w:val="none" w:sz="0" w:space="0" w:color="auto"/>
            <w:right w:val="none" w:sz="0" w:space="0" w:color="auto"/>
          </w:divBdr>
        </w:div>
        <w:div w:id="1074159900">
          <w:marLeft w:val="480"/>
          <w:marRight w:val="0"/>
          <w:marTop w:val="0"/>
          <w:marBottom w:val="0"/>
          <w:divBdr>
            <w:top w:val="none" w:sz="0" w:space="0" w:color="auto"/>
            <w:left w:val="none" w:sz="0" w:space="0" w:color="auto"/>
            <w:bottom w:val="none" w:sz="0" w:space="0" w:color="auto"/>
            <w:right w:val="none" w:sz="0" w:space="0" w:color="auto"/>
          </w:divBdr>
        </w:div>
        <w:div w:id="1611274548">
          <w:marLeft w:val="480"/>
          <w:marRight w:val="0"/>
          <w:marTop w:val="0"/>
          <w:marBottom w:val="0"/>
          <w:divBdr>
            <w:top w:val="none" w:sz="0" w:space="0" w:color="auto"/>
            <w:left w:val="none" w:sz="0" w:space="0" w:color="auto"/>
            <w:bottom w:val="none" w:sz="0" w:space="0" w:color="auto"/>
            <w:right w:val="none" w:sz="0" w:space="0" w:color="auto"/>
          </w:divBdr>
        </w:div>
        <w:div w:id="1686245730">
          <w:marLeft w:val="480"/>
          <w:marRight w:val="0"/>
          <w:marTop w:val="0"/>
          <w:marBottom w:val="0"/>
          <w:divBdr>
            <w:top w:val="none" w:sz="0" w:space="0" w:color="auto"/>
            <w:left w:val="none" w:sz="0" w:space="0" w:color="auto"/>
            <w:bottom w:val="none" w:sz="0" w:space="0" w:color="auto"/>
            <w:right w:val="none" w:sz="0" w:space="0" w:color="auto"/>
          </w:divBdr>
        </w:div>
        <w:div w:id="1694111077">
          <w:marLeft w:val="480"/>
          <w:marRight w:val="0"/>
          <w:marTop w:val="0"/>
          <w:marBottom w:val="0"/>
          <w:divBdr>
            <w:top w:val="none" w:sz="0" w:space="0" w:color="auto"/>
            <w:left w:val="none" w:sz="0" w:space="0" w:color="auto"/>
            <w:bottom w:val="none" w:sz="0" w:space="0" w:color="auto"/>
            <w:right w:val="none" w:sz="0" w:space="0" w:color="auto"/>
          </w:divBdr>
        </w:div>
        <w:div w:id="1719620701">
          <w:marLeft w:val="480"/>
          <w:marRight w:val="0"/>
          <w:marTop w:val="0"/>
          <w:marBottom w:val="0"/>
          <w:divBdr>
            <w:top w:val="none" w:sz="0" w:space="0" w:color="auto"/>
            <w:left w:val="none" w:sz="0" w:space="0" w:color="auto"/>
            <w:bottom w:val="none" w:sz="0" w:space="0" w:color="auto"/>
            <w:right w:val="none" w:sz="0" w:space="0" w:color="auto"/>
          </w:divBdr>
        </w:div>
        <w:div w:id="1727800222">
          <w:marLeft w:val="480"/>
          <w:marRight w:val="0"/>
          <w:marTop w:val="0"/>
          <w:marBottom w:val="0"/>
          <w:divBdr>
            <w:top w:val="none" w:sz="0" w:space="0" w:color="auto"/>
            <w:left w:val="none" w:sz="0" w:space="0" w:color="auto"/>
            <w:bottom w:val="none" w:sz="0" w:space="0" w:color="auto"/>
            <w:right w:val="none" w:sz="0" w:space="0" w:color="auto"/>
          </w:divBdr>
        </w:div>
        <w:div w:id="1744831856">
          <w:marLeft w:val="480"/>
          <w:marRight w:val="0"/>
          <w:marTop w:val="0"/>
          <w:marBottom w:val="0"/>
          <w:divBdr>
            <w:top w:val="none" w:sz="0" w:space="0" w:color="auto"/>
            <w:left w:val="none" w:sz="0" w:space="0" w:color="auto"/>
            <w:bottom w:val="none" w:sz="0" w:space="0" w:color="auto"/>
            <w:right w:val="none" w:sz="0" w:space="0" w:color="auto"/>
          </w:divBdr>
        </w:div>
        <w:div w:id="1760519930">
          <w:marLeft w:val="480"/>
          <w:marRight w:val="0"/>
          <w:marTop w:val="0"/>
          <w:marBottom w:val="0"/>
          <w:divBdr>
            <w:top w:val="none" w:sz="0" w:space="0" w:color="auto"/>
            <w:left w:val="none" w:sz="0" w:space="0" w:color="auto"/>
            <w:bottom w:val="none" w:sz="0" w:space="0" w:color="auto"/>
            <w:right w:val="none" w:sz="0" w:space="0" w:color="auto"/>
          </w:divBdr>
        </w:div>
        <w:div w:id="1814835372">
          <w:marLeft w:val="480"/>
          <w:marRight w:val="0"/>
          <w:marTop w:val="0"/>
          <w:marBottom w:val="0"/>
          <w:divBdr>
            <w:top w:val="none" w:sz="0" w:space="0" w:color="auto"/>
            <w:left w:val="none" w:sz="0" w:space="0" w:color="auto"/>
            <w:bottom w:val="none" w:sz="0" w:space="0" w:color="auto"/>
            <w:right w:val="none" w:sz="0" w:space="0" w:color="auto"/>
          </w:divBdr>
        </w:div>
        <w:div w:id="1907033688">
          <w:marLeft w:val="480"/>
          <w:marRight w:val="0"/>
          <w:marTop w:val="0"/>
          <w:marBottom w:val="0"/>
          <w:divBdr>
            <w:top w:val="none" w:sz="0" w:space="0" w:color="auto"/>
            <w:left w:val="none" w:sz="0" w:space="0" w:color="auto"/>
            <w:bottom w:val="none" w:sz="0" w:space="0" w:color="auto"/>
            <w:right w:val="none" w:sz="0" w:space="0" w:color="auto"/>
          </w:divBdr>
        </w:div>
        <w:div w:id="1958367028">
          <w:marLeft w:val="480"/>
          <w:marRight w:val="0"/>
          <w:marTop w:val="0"/>
          <w:marBottom w:val="0"/>
          <w:divBdr>
            <w:top w:val="none" w:sz="0" w:space="0" w:color="auto"/>
            <w:left w:val="none" w:sz="0" w:space="0" w:color="auto"/>
            <w:bottom w:val="none" w:sz="0" w:space="0" w:color="auto"/>
            <w:right w:val="none" w:sz="0" w:space="0" w:color="auto"/>
          </w:divBdr>
        </w:div>
      </w:divsChild>
    </w:div>
    <w:div w:id="1711028244">
      <w:bodyDiv w:val="1"/>
      <w:marLeft w:val="0"/>
      <w:marRight w:val="0"/>
      <w:marTop w:val="0"/>
      <w:marBottom w:val="0"/>
      <w:divBdr>
        <w:top w:val="none" w:sz="0" w:space="0" w:color="auto"/>
        <w:left w:val="none" w:sz="0" w:space="0" w:color="auto"/>
        <w:bottom w:val="none" w:sz="0" w:space="0" w:color="auto"/>
        <w:right w:val="none" w:sz="0" w:space="0" w:color="auto"/>
      </w:divBdr>
    </w:div>
    <w:div w:id="1720981801">
      <w:bodyDiv w:val="1"/>
      <w:marLeft w:val="0"/>
      <w:marRight w:val="0"/>
      <w:marTop w:val="0"/>
      <w:marBottom w:val="0"/>
      <w:divBdr>
        <w:top w:val="none" w:sz="0" w:space="0" w:color="auto"/>
        <w:left w:val="none" w:sz="0" w:space="0" w:color="auto"/>
        <w:bottom w:val="none" w:sz="0" w:space="0" w:color="auto"/>
        <w:right w:val="none" w:sz="0" w:space="0" w:color="auto"/>
      </w:divBdr>
    </w:div>
    <w:div w:id="1725104816">
      <w:bodyDiv w:val="1"/>
      <w:marLeft w:val="0"/>
      <w:marRight w:val="0"/>
      <w:marTop w:val="0"/>
      <w:marBottom w:val="0"/>
      <w:divBdr>
        <w:top w:val="none" w:sz="0" w:space="0" w:color="auto"/>
        <w:left w:val="none" w:sz="0" w:space="0" w:color="auto"/>
        <w:bottom w:val="none" w:sz="0" w:space="0" w:color="auto"/>
        <w:right w:val="none" w:sz="0" w:space="0" w:color="auto"/>
      </w:divBdr>
    </w:div>
    <w:div w:id="1729572177">
      <w:bodyDiv w:val="1"/>
      <w:marLeft w:val="0"/>
      <w:marRight w:val="0"/>
      <w:marTop w:val="0"/>
      <w:marBottom w:val="0"/>
      <w:divBdr>
        <w:top w:val="none" w:sz="0" w:space="0" w:color="auto"/>
        <w:left w:val="none" w:sz="0" w:space="0" w:color="auto"/>
        <w:bottom w:val="none" w:sz="0" w:space="0" w:color="auto"/>
        <w:right w:val="none" w:sz="0" w:space="0" w:color="auto"/>
      </w:divBdr>
    </w:div>
    <w:div w:id="1729575572">
      <w:bodyDiv w:val="1"/>
      <w:marLeft w:val="0"/>
      <w:marRight w:val="0"/>
      <w:marTop w:val="0"/>
      <w:marBottom w:val="0"/>
      <w:divBdr>
        <w:top w:val="none" w:sz="0" w:space="0" w:color="auto"/>
        <w:left w:val="none" w:sz="0" w:space="0" w:color="auto"/>
        <w:bottom w:val="none" w:sz="0" w:space="0" w:color="auto"/>
        <w:right w:val="none" w:sz="0" w:space="0" w:color="auto"/>
      </w:divBdr>
    </w:div>
    <w:div w:id="1734741838">
      <w:bodyDiv w:val="1"/>
      <w:marLeft w:val="0"/>
      <w:marRight w:val="0"/>
      <w:marTop w:val="0"/>
      <w:marBottom w:val="0"/>
      <w:divBdr>
        <w:top w:val="none" w:sz="0" w:space="0" w:color="auto"/>
        <w:left w:val="none" w:sz="0" w:space="0" w:color="auto"/>
        <w:bottom w:val="none" w:sz="0" w:space="0" w:color="auto"/>
        <w:right w:val="none" w:sz="0" w:space="0" w:color="auto"/>
      </w:divBdr>
    </w:div>
    <w:div w:id="1744332586">
      <w:bodyDiv w:val="1"/>
      <w:marLeft w:val="0"/>
      <w:marRight w:val="0"/>
      <w:marTop w:val="0"/>
      <w:marBottom w:val="0"/>
      <w:divBdr>
        <w:top w:val="none" w:sz="0" w:space="0" w:color="auto"/>
        <w:left w:val="none" w:sz="0" w:space="0" w:color="auto"/>
        <w:bottom w:val="none" w:sz="0" w:space="0" w:color="auto"/>
        <w:right w:val="none" w:sz="0" w:space="0" w:color="auto"/>
      </w:divBdr>
    </w:div>
    <w:div w:id="1752005457">
      <w:bodyDiv w:val="1"/>
      <w:marLeft w:val="0"/>
      <w:marRight w:val="0"/>
      <w:marTop w:val="0"/>
      <w:marBottom w:val="0"/>
      <w:divBdr>
        <w:top w:val="none" w:sz="0" w:space="0" w:color="auto"/>
        <w:left w:val="none" w:sz="0" w:space="0" w:color="auto"/>
        <w:bottom w:val="none" w:sz="0" w:space="0" w:color="auto"/>
        <w:right w:val="none" w:sz="0" w:space="0" w:color="auto"/>
      </w:divBdr>
    </w:div>
    <w:div w:id="1754619950">
      <w:bodyDiv w:val="1"/>
      <w:marLeft w:val="0"/>
      <w:marRight w:val="0"/>
      <w:marTop w:val="0"/>
      <w:marBottom w:val="0"/>
      <w:divBdr>
        <w:top w:val="none" w:sz="0" w:space="0" w:color="auto"/>
        <w:left w:val="none" w:sz="0" w:space="0" w:color="auto"/>
        <w:bottom w:val="none" w:sz="0" w:space="0" w:color="auto"/>
        <w:right w:val="none" w:sz="0" w:space="0" w:color="auto"/>
      </w:divBdr>
    </w:div>
    <w:div w:id="1772580697">
      <w:bodyDiv w:val="1"/>
      <w:marLeft w:val="0"/>
      <w:marRight w:val="0"/>
      <w:marTop w:val="0"/>
      <w:marBottom w:val="0"/>
      <w:divBdr>
        <w:top w:val="none" w:sz="0" w:space="0" w:color="auto"/>
        <w:left w:val="none" w:sz="0" w:space="0" w:color="auto"/>
        <w:bottom w:val="none" w:sz="0" w:space="0" w:color="auto"/>
        <w:right w:val="none" w:sz="0" w:space="0" w:color="auto"/>
      </w:divBdr>
    </w:div>
    <w:div w:id="1775468480">
      <w:bodyDiv w:val="1"/>
      <w:marLeft w:val="0"/>
      <w:marRight w:val="0"/>
      <w:marTop w:val="0"/>
      <w:marBottom w:val="0"/>
      <w:divBdr>
        <w:top w:val="none" w:sz="0" w:space="0" w:color="auto"/>
        <w:left w:val="none" w:sz="0" w:space="0" w:color="auto"/>
        <w:bottom w:val="none" w:sz="0" w:space="0" w:color="auto"/>
        <w:right w:val="none" w:sz="0" w:space="0" w:color="auto"/>
      </w:divBdr>
    </w:div>
    <w:div w:id="1775710614">
      <w:bodyDiv w:val="1"/>
      <w:marLeft w:val="0"/>
      <w:marRight w:val="0"/>
      <w:marTop w:val="0"/>
      <w:marBottom w:val="0"/>
      <w:divBdr>
        <w:top w:val="none" w:sz="0" w:space="0" w:color="auto"/>
        <w:left w:val="none" w:sz="0" w:space="0" w:color="auto"/>
        <w:bottom w:val="none" w:sz="0" w:space="0" w:color="auto"/>
        <w:right w:val="none" w:sz="0" w:space="0" w:color="auto"/>
      </w:divBdr>
    </w:div>
    <w:div w:id="1776902558">
      <w:bodyDiv w:val="1"/>
      <w:marLeft w:val="0"/>
      <w:marRight w:val="0"/>
      <w:marTop w:val="0"/>
      <w:marBottom w:val="0"/>
      <w:divBdr>
        <w:top w:val="none" w:sz="0" w:space="0" w:color="auto"/>
        <w:left w:val="none" w:sz="0" w:space="0" w:color="auto"/>
        <w:bottom w:val="none" w:sz="0" w:space="0" w:color="auto"/>
        <w:right w:val="none" w:sz="0" w:space="0" w:color="auto"/>
      </w:divBdr>
    </w:div>
    <w:div w:id="1777796184">
      <w:bodyDiv w:val="1"/>
      <w:marLeft w:val="0"/>
      <w:marRight w:val="0"/>
      <w:marTop w:val="0"/>
      <w:marBottom w:val="0"/>
      <w:divBdr>
        <w:top w:val="none" w:sz="0" w:space="0" w:color="auto"/>
        <w:left w:val="none" w:sz="0" w:space="0" w:color="auto"/>
        <w:bottom w:val="none" w:sz="0" w:space="0" w:color="auto"/>
        <w:right w:val="none" w:sz="0" w:space="0" w:color="auto"/>
      </w:divBdr>
    </w:div>
    <w:div w:id="1787118727">
      <w:bodyDiv w:val="1"/>
      <w:marLeft w:val="0"/>
      <w:marRight w:val="0"/>
      <w:marTop w:val="0"/>
      <w:marBottom w:val="0"/>
      <w:divBdr>
        <w:top w:val="none" w:sz="0" w:space="0" w:color="auto"/>
        <w:left w:val="none" w:sz="0" w:space="0" w:color="auto"/>
        <w:bottom w:val="none" w:sz="0" w:space="0" w:color="auto"/>
        <w:right w:val="none" w:sz="0" w:space="0" w:color="auto"/>
      </w:divBdr>
    </w:div>
    <w:div w:id="1788038364">
      <w:bodyDiv w:val="1"/>
      <w:marLeft w:val="0"/>
      <w:marRight w:val="0"/>
      <w:marTop w:val="0"/>
      <w:marBottom w:val="0"/>
      <w:divBdr>
        <w:top w:val="none" w:sz="0" w:space="0" w:color="auto"/>
        <w:left w:val="none" w:sz="0" w:space="0" w:color="auto"/>
        <w:bottom w:val="none" w:sz="0" w:space="0" w:color="auto"/>
        <w:right w:val="none" w:sz="0" w:space="0" w:color="auto"/>
      </w:divBdr>
      <w:divsChild>
        <w:div w:id="74983200">
          <w:marLeft w:val="480"/>
          <w:marRight w:val="0"/>
          <w:marTop w:val="0"/>
          <w:marBottom w:val="0"/>
          <w:divBdr>
            <w:top w:val="none" w:sz="0" w:space="0" w:color="auto"/>
            <w:left w:val="none" w:sz="0" w:space="0" w:color="auto"/>
            <w:bottom w:val="none" w:sz="0" w:space="0" w:color="auto"/>
            <w:right w:val="none" w:sz="0" w:space="0" w:color="auto"/>
          </w:divBdr>
        </w:div>
        <w:div w:id="247420309">
          <w:marLeft w:val="480"/>
          <w:marRight w:val="0"/>
          <w:marTop w:val="0"/>
          <w:marBottom w:val="0"/>
          <w:divBdr>
            <w:top w:val="none" w:sz="0" w:space="0" w:color="auto"/>
            <w:left w:val="none" w:sz="0" w:space="0" w:color="auto"/>
            <w:bottom w:val="none" w:sz="0" w:space="0" w:color="auto"/>
            <w:right w:val="none" w:sz="0" w:space="0" w:color="auto"/>
          </w:divBdr>
        </w:div>
        <w:div w:id="647591899">
          <w:marLeft w:val="480"/>
          <w:marRight w:val="0"/>
          <w:marTop w:val="0"/>
          <w:marBottom w:val="0"/>
          <w:divBdr>
            <w:top w:val="none" w:sz="0" w:space="0" w:color="auto"/>
            <w:left w:val="none" w:sz="0" w:space="0" w:color="auto"/>
            <w:bottom w:val="none" w:sz="0" w:space="0" w:color="auto"/>
            <w:right w:val="none" w:sz="0" w:space="0" w:color="auto"/>
          </w:divBdr>
        </w:div>
        <w:div w:id="705985527">
          <w:marLeft w:val="480"/>
          <w:marRight w:val="0"/>
          <w:marTop w:val="0"/>
          <w:marBottom w:val="0"/>
          <w:divBdr>
            <w:top w:val="none" w:sz="0" w:space="0" w:color="auto"/>
            <w:left w:val="none" w:sz="0" w:space="0" w:color="auto"/>
            <w:bottom w:val="none" w:sz="0" w:space="0" w:color="auto"/>
            <w:right w:val="none" w:sz="0" w:space="0" w:color="auto"/>
          </w:divBdr>
        </w:div>
        <w:div w:id="1086150728">
          <w:marLeft w:val="480"/>
          <w:marRight w:val="0"/>
          <w:marTop w:val="0"/>
          <w:marBottom w:val="0"/>
          <w:divBdr>
            <w:top w:val="none" w:sz="0" w:space="0" w:color="auto"/>
            <w:left w:val="none" w:sz="0" w:space="0" w:color="auto"/>
            <w:bottom w:val="none" w:sz="0" w:space="0" w:color="auto"/>
            <w:right w:val="none" w:sz="0" w:space="0" w:color="auto"/>
          </w:divBdr>
        </w:div>
        <w:div w:id="1174027277">
          <w:marLeft w:val="480"/>
          <w:marRight w:val="0"/>
          <w:marTop w:val="0"/>
          <w:marBottom w:val="0"/>
          <w:divBdr>
            <w:top w:val="none" w:sz="0" w:space="0" w:color="auto"/>
            <w:left w:val="none" w:sz="0" w:space="0" w:color="auto"/>
            <w:bottom w:val="none" w:sz="0" w:space="0" w:color="auto"/>
            <w:right w:val="none" w:sz="0" w:space="0" w:color="auto"/>
          </w:divBdr>
        </w:div>
        <w:div w:id="1217396838">
          <w:marLeft w:val="480"/>
          <w:marRight w:val="0"/>
          <w:marTop w:val="0"/>
          <w:marBottom w:val="0"/>
          <w:divBdr>
            <w:top w:val="none" w:sz="0" w:space="0" w:color="auto"/>
            <w:left w:val="none" w:sz="0" w:space="0" w:color="auto"/>
            <w:bottom w:val="none" w:sz="0" w:space="0" w:color="auto"/>
            <w:right w:val="none" w:sz="0" w:space="0" w:color="auto"/>
          </w:divBdr>
        </w:div>
        <w:div w:id="1249925368">
          <w:marLeft w:val="480"/>
          <w:marRight w:val="0"/>
          <w:marTop w:val="0"/>
          <w:marBottom w:val="0"/>
          <w:divBdr>
            <w:top w:val="none" w:sz="0" w:space="0" w:color="auto"/>
            <w:left w:val="none" w:sz="0" w:space="0" w:color="auto"/>
            <w:bottom w:val="none" w:sz="0" w:space="0" w:color="auto"/>
            <w:right w:val="none" w:sz="0" w:space="0" w:color="auto"/>
          </w:divBdr>
        </w:div>
        <w:div w:id="1293511931">
          <w:marLeft w:val="480"/>
          <w:marRight w:val="0"/>
          <w:marTop w:val="0"/>
          <w:marBottom w:val="0"/>
          <w:divBdr>
            <w:top w:val="none" w:sz="0" w:space="0" w:color="auto"/>
            <w:left w:val="none" w:sz="0" w:space="0" w:color="auto"/>
            <w:bottom w:val="none" w:sz="0" w:space="0" w:color="auto"/>
            <w:right w:val="none" w:sz="0" w:space="0" w:color="auto"/>
          </w:divBdr>
        </w:div>
        <w:div w:id="1334994885">
          <w:marLeft w:val="480"/>
          <w:marRight w:val="0"/>
          <w:marTop w:val="0"/>
          <w:marBottom w:val="0"/>
          <w:divBdr>
            <w:top w:val="none" w:sz="0" w:space="0" w:color="auto"/>
            <w:left w:val="none" w:sz="0" w:space="0" w:color="auto"/>
            <w:bottom w:val="none" w:sz="0" w:space="0" w:color="auto"/>
            <w:right w:val="none" w:sz="0" w:space="0" w:color="auto"/>
          </w:divBdr>
        </w:div>
        <w:div w:id="1414857753">
          <w:marLeft w:val="480"/>
          <w:marRight w:val="0"/>
          <w:marTop w:val="0"/>
          <w:marBottom w:val="0"/>
          <w:divBdr>
            <w:top w:val="none" w:sz="0" w:space="0" w:color="auto"/>
            <w:left w:val="none" w:sz="0" w:space="0" w:color="auto"/>
            <w:bottom w:val="none" w:sz="0" w:space="0" w:color="auto"/>
            <w:right w:val="none" w:sz="0" w:space="0" w:color="auto"/>
          </w:divBdr>
        </w:div>
        <w:div w:id="1646424741">
          <w:marLeft w:val="480"/>
          <w:marRight w:val="0"/>
          <w:marTop w:val="0"/>
          <w:marBottom w:val="0"/>
          <w:divBdr>
            <w:top w:val="none" w:sz="0" w:space="0" w:color="auto"/>
            <w:left w:val="none" w:sz="0" w:space="0" w:color="auto"/>
            <w:bottom w:val="none" w:sz="0" w:space="0" w:color="auto"/>
            <w:right w:val="none" w:sz="0" w:space="0" w:color="auto"/>
          </w:divBdr>
        </w:div>
        <w:div w:id="1664696580">
          <w:marLeft w:val="480"/>
          <w:marRight w:val="0"/>
          <w:marTop w:val="0"/>
          <w:marBottom w:val="0"/>
          <w:divBdr>
            <w:top w:val="none" w:sz="0" w:space="0" w:color="auto"/>
            <w:left w:val="none" w:sz="0" w:space="0" w:color="auto"/>
            <w:bottom w:val="none" w:sz="0" w:space="0" w:color="auto"/>
            <w:right w:val="none" w:sz="0" w:space="0" w:color="auto"/>
          </w:divBdr>
        </w:div>
        <w:div w:id="2140151041">
          <w:marLeft w:val="480"/>
          <w:marRight w:val="0"/>
          <w:marTop w:val="0"/>
          <w:marBottom w:val="0"/>
          <w:divBdr>
            <w:top w:val="none" w:sz="0" w:space="0" w:color="auto"/>
            <w:left w:val="none" w:sz="0" w:space="0" w:color="auto"/>
            <w:bottom w:val="none" w:sz="0" w:space="0" w:color="auto"/>
            <w:right w:val="none" w:sz="0" w:space="0" w:color="auto"/>
          </w:divBdr>
        </w:div>
      </w:divsChild>
    </w:div>
    <w:div w:id="1792624633">
      <w:bodyDiv w:val="1"/>
      <w:marLeft w:val="0"/>
      <w:marRight w:val="0"/>
      <w:marTop w:val="0"/>
      <w:marBottom w:val="0"/>
      <w:divBdr>
        <w:top w:val="none" w:sz="0" w:space="0" w:color="auto"/>
        <w:left w:val="none" w:sz="0" w:space="0" w:color="auto"/>
        <w:bottom w:val="none" w:sz="0" w:space="0" w:color="auto"/>
        <w:right w:val="none" w:sz="0" w:space="0" w:color="auto"/>
      </w:divBdr>
    </w:div>
    <w:div w:id="1798179305">
      <w:bodyDiv w:val="1"/>
      <w:marLeft w:val="0"/>
      <w:marRight w:val="0"/>
      <w:marTop w:val="0"/>
      <w:marBottom w:val="0"/>
      <w:divBdr>
        <w:top w:val="none" w:sz="0" w:space="0" w:color="auto"/>
        <w:left w:val="none" w:sz="0" w:space="0" w:color="auto"/>
        <w:bottom w:val="none" w:sz="0" w:space="0" w:color="auto"/>
        <w:right w:val="none" w:sz="0" w:space="0" w:color="auto"/>
      </w:divBdr>
    </w:div>
    <w:div w:id="1800294096">
      <w:bodyDiv w:val="1"/>
      <w:marLeft w:val="0"/>
      <w:marRight w:val="0"/>
      <w:marTop w:val="0"/>
      <w:marBottom w:val="0"/>
      <w:divBdr>
        <w:top w:val="none" w:sz="0" w:space="0" w:color="auto"/>
        <w:left w:val="none" w:sz="0" w:space="0" w:color="auto"/>
        <w:bottom w:val="none" w:sz="0" w:space="0" w:color="auto"/>
        <w:right w:val="none" w:sz="0" w:space="0" w:color="auto"/>
      </w:divBdr>
    </w:div>
    <w:div w:id="1802183650">
      <w:bodyDiv w:val="1"/>
      <w:marLeft w:val="0"/>
      <w:marRight w:val="0"/>
      <w:marTop w:val="0"/>
      <w:marBottom w:val="0"/>
      <w:divBdr>
        <w:top w:val="none" w:sz="0" w:space="0" w:color="auto"/>
        <w:left w:val="none" w:sz="0" w:space="0" w:color="auto"/>
        <w:bottom w:val="none" w:sz="0" w:space="0" w:color="auto"/>
        <w:right w:val="none" w:sz="0" w:space="0" w:color="auto"/>
      </w:divBdr>
      <w:divsChild>
        <w:div w:id="55395487">
          <w:marLeft w:val="640"/>
          <w:marRight w:val="0"/>
          <w:marTop w:val="0"/>
          <w:marBottom w:val="0"/>
          <w:divBdr>
            <w:top w:val="none" w:sz="0" w:space="0" w:color="auto"/>
            <w:left w:val="none" w:sz="0" w:space="0" w:color="auto"/>
            <w:bottom w:val="none" w:sz="0" w:space="0" w:color="auto"/>
            <w:right w:val="none" w:sz="0" w:space="0" w:color="auto"/>
          </w:divBdr>
        </w:div>
        <w:div w:id="205029240">
          <w:marLeft w:val="640"/>
          <w:marRight w:val="0"/>
          <w:marTop w:val="0"/>
          <w:marBottom w:val="0"/>
          <w:divBdr>
            <w:top w:val="none" w:sz="0" w:space="0" w:color="auto"/>
            <w:left w:val="none" w:sz="0" w:space="0" w:color="auto"/>
            <w:bottom w:val="none" w:sz="0" w:space="0" w:color="auto"/>
            <w:right w:val="none" w:sz="0" w:space="0" w:color="auto"/>
          </w:divBdr>
        </w:div>
        <w:div w:id="450787290">
          <w:marLeft w:val="640"/>
          <w:marRight w:val="0"/>
          <w:marTop w:val="0"/>
          <w:marBottom w:val="0"/>
          <w:divBdr>
            <w:top w:val="none" w:sz="0" w:space="0" w:color="auto"/>
            <w:left w:val="none" w:sz="0" w:space="0" w:color="auto"/>
            <w:bottom w:val="none" w:sz="0" w:space="0" w:color="auto"/>
            <w:right w:val="none" w:sz="0" w:space="0" w:color="auto"/>
          </w:divBdr>
        </w:div>
        <w:div w:id="537087693">
          <w:marLeft w:val="640"/>
          <w:marRight w:val="0"/>
          <w:marTop w:val="0"/>
          <w:marBottom w:val="0"/>
          <w:divBdr>
            <w:top w:val="none" w:sz="0" w:space="0" w:color="auto"/>
            <w:left w:val="none" w:sz="0" w:space="0" w:color="auto"/>
            <w:bottom w:val="none" w:sz="0" w:space="0" w:color="auto"/>
            <w:right w:val="none" w:sz="0" w:space="0" w:color="auto"/>
          </w:divBdr>
        </w:div>
        <w:div w:id="602807130">
          <w:marLeft w:val="640"/>
          <w:marRight w:val="0"/>
          <w:marTop w:val="0"/>
          <w:marBottom w:val="0"/>
          <w:divBdr>
            <w:top w:val="none" w:sz="0" w:space="0" w:color="auto"/>
            <w:left w:val="none" w:sz="0" w:space="0" w:color="auto"/>
            <w:bottom w:val="none" w:sz="0" w:space="0" w:color="auto"/>
            <w:right w:val="none" w:sz="0" w:space="0" w:color="auto"/>
          </w:divBdr>
        </w:div>
        <w:div w:id="626549298">
          <w:marLeft w:val="640"/>
          <w:marRight w:val="0"/>
          <w:marTop w:val="0"/>
          <w:marBottom w:val="0"/>
          <w:divBdr>
            <w:top w:val="none" w:sz="0" w:space="0" w:color="auto"/>
            <w:left w:val="none" w:sz="0" w:space="0" w:color="auto"/>
            <w:bottom w:val="none" w:sz="0" w:space="0" w:color="auto"/>
            <w:right w:val="none" w:sz="0" w:space="0" w:color="auto"/>
          </w:divBdr>
        </w:div>
        <w:div w:id="723602472">
          <w:marLeft w:val="640"/>
          <w:marRight w:val="0"/>
          <w:marTop w:val="0"/>
          <w:marBottom w:val="0"/>
          <w:divBdr>
            <w:top w:val="none" w:sz="0" w:space="0" w:color="auto"/>
            <w:left w:val="none" w:sz="0" w:space="0" w:color="auto"/>
            <w:bottom w:val="none" w:sz="0" w:space="0" w:color="auto"/>
            <w:right w:val="none" w:sz="0" w:space="0" w:color="auto"/>
          </w:divBdr>
        </w:div>
        <w:div w:id="747000460">
          <w:marLeft w:val="640"/>
          <w:marRight w:val="0"/>
          <w:marTop w:val="0"/>
          <w:marBottom w:val="0"/>
          <w:divBdr>
            <w:top w:val="none" w:sz="0" w:space="0" w:color="auto"/>
            <w:left w:val="none" w:sz="0" w:space="0" w:color="auto"/>
            <w:bottom w:val="none" w:sz="0" w:space="0" w:color="auto"/>
            <w:right w:val="none" w:sz="0" w:space="0" w:color="auto"/>
          </w:divBdr>
        </w:div>
        <w:div w:id="773600030">
          <w:marLeft w:val="640"/>
          <w:marRight w:val="0"/>
          <w:marTop w:val="0"/>
          <w:marBottom w:val="0"/>
          <w:divBdr>
            <w:top w:val="none" w:sz="0" w:space="0" w:color="auto"/>
            <w:left w:val="none" w:sz="0" w:space="0" w:color="auto"/>
            <w:bottom w:val="none" w:sz="0" w:space="0" w:color="auto"/>
            <w:right w:val="none" w:sz="0" w:space="0" w:color="auto"/>
          </w:divBdr>
        </w:div>
        <w:div w:id="781801977">
          <w:marLeft w:val="640"/>
          <w:marRight w:val="0"/>
          <w:marTop w:val="0"/>
          <w:marBottom w:val="0"/>
          <w:divBdr>
            <w:top w:val="none" w:sz="0" w:space="0" w:color="auto"/>
            <w:left w:val="none" w:sz="0" w:space="0" w:color="auto"/>
            <w:bottom w:val="none" w:sz="0" w:space="0" w:color="auto"/>
            <w:right w:val="none" w:sz="0" w:space="0" w:color="auto"/>
          </w:divBdr>
        </w:div>
        <w:div w:id="819347700">
          <w:marLeft w:val="640"/>
          <w:marRight w:val="0"/>
          <w:marTop w:val="0"/>
          <w:marBottom w:val="0"/>
          <w:divBdr>
            <w:top w:val="none" w:sz="0" w:space="0" w:color="auto"/>
            <w:left w:val="none" w:sz="0" w:space="0" w:color="auto"/>
            <w:bottom w:val="none" w:sz="0" w:space="0" w:color="auto"/>
            <w:right w:val="none" w:sz="0" w:space="0" w:color="auto"/>
          </w:divBdr>
        </w:div>
        <w:div w:id="891694928">
          <w:marLeft w:val="640"/>
          <w:marRight w:val="0"/>
          <w:marTop w:val="0"/>
          <w:marBottom w:val="0"/>
          <w:divBdr>
            <w:top w:val="none" w:sz="0" w:space="0" w:color="auto"/>
            <w:left w:val="none" w:sz="0" w:space="0" w:color="auto"/>
            <w:bottom w:val="none" w:sz="0" w:space="0" w:color="auto"/>
            <w:right w:val="none" w:sz="0" w:space="0" w:color="auto"/>
          </w:divBdr>
        </w:div>
        <w:div w:id="906261788">
          <w:marLeft w:val="640"/>
          <w:marRight w:val="0"/>
          <w:marTop w:val="0"/>
          <w:marBottom w:val="0"/>
          <w:divBdr>
            <w:top w:val="none" w:sz="0" w:space="0" w:color="auto"/>
            <w:left w:val="none" w:sz="0" w:space="0" w:color="auto"/>
            <w:bottom w:val="none" w:sz="0" w:space="0" w:color="auto"/>
            <w:right w:val="none" w:sz="0" w:space="0" w:color="auto"/>
          </w:divBdr>
        </w:div>
        <w:div w:id="919484245">
          <w:marLeft w:val="640"/>
          <w:marRight w:val="0"/>
          <w:marTop w:val="0"/>
          <w:marBottom w:val="0"/>
          <w:divBdr>
            <w:top w:val="none" w:sz="0" w:space="0" w:color="auto"/>
            <w:left w:val="none" w:sz="0" w:space="0" w:color="auto"/>
            <w:bottom w:val="none" w:sz="0" w:space="0" w:color="auto"/>
            <w:right w:val="none" w:sz="0" w:space="0" w:color="auto"/>
          </w:divBdr>
        </w:div>
        <w:div w:id="963118372">
          <w:marLeft w:val="640"/>
          <w:marRight w:val="0"/>
          <w:marTop w:val="0"/>
          <w:marBottom w:val="0"/>
          <w:divBdr>
            <w:top w:val="none" w:sz="0" w:space="0" w:color="auto"/>
            <w:left w:val="none" w:sz="0" w:space="0" w:color="auto"/>
            <w:bottom w:val="none" w:sz="0" w:space="0" w:color="auto"/>
            <w:right w:val="none" w:sz="0" w:space="0" w:color="auto"/>
          </w:divBdr>
        </w:div>
        <w:div w:id="1014454975">
          <w:marLeft w:val="640"/>
          <w:marRight w:val="0"/>
          <w:marTop w:val="0"/>
          <w:marBottom w:val="0"/>
          <w:divBdr>
            <w:top w:val="none" w:sz="0" w:space="0" w:color="auto"/>
            <w:left w:val="none" w:sz="0" w:space="0" w:color="auto"/>
            <w:bottom w:val="none" w:sz="0" w:space="0" w:color="auto"/>
            <w:right w:val="none" w:sz="0" w:space="0" w:color="auto"/>
          </w:divBdr>
        </w:div>
        <w:div w:id="1080131267">
          <w:marLeft w:val="640"/>
          <w:marRight w:val="0"/>
          <w:marTop w:val="0"/>
          <w:marBottom w:val="0"/>
          <w:divBdr>
            <w:top w:val="none" w:sz="0" w:space="0" w:color="auto"/>
            <w:left w:val="none" w:sz="0" w:space="0" w:color="auto"/>
            <w:bottom w:val="none" w:sz="0" w:space="0" w:color="auto"/>
            <w:right w:val="none" w:sz="0" w:space="0" w:color="auto"/>
          </w:divBdr>
        </w:div>
        <w:div w:id="1147434974">
          <w:marLeft w:val="640"/>
          <w:marRight w:val="0"/>
          <w:marTop w:val="0"/>
          <w:marBottom w:val="0"/>
          <w:divBdr>
            <w:top w:val="none" w:sz="0" w:space="0" w:color="auto"/>
            <w:left w:val="none" w:sz="0" w:space="0" w:color="auto"/>
            <w:bottom w:val="none" w:sz="0" w:space="0" w:color="auto"/>
            <w:right w:val="none" w:sz="0" w:space="0" w:color="auto"/>
          </w:divBdr>
        </w:div>
        <w:div w:id="1185679900">
          <w:marLeft w:val="640"/>
          <w:marRight w:val="0"/>
          <w:marTop w:val="0"/>
          <w:marBottom w:val="0"/>
          <w:divBdr>
            <w:top w:val="none" w:sz="0" w:space="0" w:color="auto"/>
            <w:left w:val="none" w:sz="0" w:space="0" w:color="auto"/>
            <w:bottom w:val="none" w:sz="0" w:space="0" w:color="auto"/>
            <w:right w:val="none" w:sz="0" w:space="0" w:color="auto"/>
          </w:divBdr>
        </w:div>
        <w:div w:id="1324745708">
          <w:marLeft w:val="640"/>
          <w:marRight w:val="0"/>
          <w:marTop w:val="0"/>
          <w:marBottom w:val="0"/>
          <w:divBdr>
            <w:top w:val="none" w:sz="0" w:space="0" w:color="auto"/>
            <w:left w:val="none" w:sz="0" w:space="0" w:color="auto"/>
            <w:bottom w:val="none" w:sz="0" w:space="0" w:color="auto"/>
            <w:right w:val="none" w:sz="0" w:space="0" w:color="auto"/>
          </w:divBdr>
        </w:div>
        <w:div w:id="1415779162">
          <w:marLeft w:val="640"/>
          <w:marRight w:val="0"/>
          <w:marTop w:val="0"/>
          <w:marBottom w:val="0"/>
          <w:divBdr>
            <w:top w:val="none" w:sz="0" w:space="0" w:color="auto"/>
            <w:left w:val="none" w:sz="0" w:space="0" w:color="auto"/>
            <w:bottom w:val="none" w:sz="0" w:space="0" w:color="auto"/>
            <w:right w:val="none" w:sz="0" w:space="0" w:color="auto"/>
          </w:divBdr>
        </w:div>
        <w:div w:id="1532910758">
          <w:marLeft w:val="640"/>
          <w:marRight w:val="0"/>
          <w:marTop w:val="0"/>
          <w:marBottom w:val="0"/>
          <w:divBdr>
            <w:top w:val="none" w:sz="0" w:space="0" w:color="auto"/>
            <w:left w:val="none" w:sz="0" w:space="0" w:color="auto"/>
            <w:bottom w:val="none" w:sz="0" w:space="0" w:color="auto"/>
            <w:right w:val="none" w:sz="0" w:space="0" w:color="auto"/>
          </w:divBdr>
        </w:div>
        <w:div w:id="1558659853">
          <w:marLeft w:val="640"/>
          <w:marRight w:val="0"/>
          <w:marTop w:val="0"/>
          <w:marBottom w:val="0"/>
          <w:divBdr>
            <w:top w:val="none" w:sz="0" w:space="0" w:color="auto"/>
            <w:left w:val="none" w:sz="0" w:space="0" w:color="auto"/>
            <w:bottom w:val="none" w:sz="0" w:space="0" w:color="auto"/>
            <w:right w:val="none" w:sz="0" w:space="0" w:color="auto"/>
          </w:divBdr>
        </w:div>
        <w:div w:id="1560357735">
          <w:marLeft w:val="640"/>
          <w:marRight w:val="0"/>
          <w:marTop w:val="0"/>
          <w:marBottom w:val="0"/>
          <w:divBdr>
            <w:top w:val="none" w:sz="0" w:space="0" w:color="auto"/>
            <w:left w:val="none" w:sz="0" w:space="0" w:color="auto"/>
            <w:bottom w:val="none" w:sz="0" w:space="0" w:color="auto"/>
            <w:right w:val="none" w:sz="0" w:space="0" w:color="auto"/>
          </w:divBdr>
        </w:div>
        <w:div w:id="1716543637">
          <w:marLeft w:val="640"/>
          <w:marRight w:val="0"/>
          <w:marTop w:val="0"/>
          <w:marBottom w:val="0"/>
          <w:divBdr>
            <w:top w:val="none" w:sz="0" w:space="0" w:color="auto"/>
            <w:left w:val="none" w:sz="0" w:space="0" w:color="auto"/>
            <w:bottom w:val="none" w:sz="0" w:space="0" w:color="auto"/>
            <w:right w:val="none" w:sz="0" w:space="0" w:color="auto"/>
          </w:divBdr>
        </w:div>
        <w:div w:id="1724134652">
          <w:marLeft w:val="640"/>
          <w:marRight w:val="0"/>
          <w:marTop w:val="0"/>
          <w:marBottom w:val="0"/>
          <w:divBdr>
            <w:top w:val="none" w:sz="0" w:space="0" w:color="auto"/>
            <w:left w:val="none" w:sz="0" w:space="0" w:color="auto"/>
            <w:bottom w:val="none" w:sz="0" w:space="0" w:color="auto"/>
            <w:right w:val="none" w:sz="0" w:space="0" w:color="auto"/>
          </w:divBdr>
        </w:div>
        <w:div w:id="1841774581">
          <w:marLeft w:val="640"/>
          <w:marRight w:val="0"/>
          <w:marTop w:val="0"/>
          <w:marBottom w:val="0"/>
          <w:divBdr>
            <w:top w:val="none" w:sz="0" w:space="0" w:color="auto"/>
            <w:left w:val="none" w:sz="0" w:space="0" w:color="auto"/>
            <w:bottom w:val="none" w:sz="0" w:space="0" w:color="auto"/>
            <w:right w:val="none" w:sz="0" w:space="0" w:color="auto"/>
          </w:divBdr>
        </w:div>
        <w:div w:id="1866284402">
          <w:marLeft w:val="640"/>
          <w:marRight w:val="0"/>
          <w:marTop w:val="0"/>
          <w:marBottom w:val="0"/>
          <w:divBdr>
            <w:top w:val="none" w:sz="0" w:space="0" w:color="auto"/>
            <w:left w:val="none" w:sz="0" w:space="0" w:color="auto"/>
            <w:bottom w:val="none" w:sz="0" w:space="0" w:color="auto"/>
            <w:right w:val="none" w:sz="0" w:space="0" w:color="auto"/>
          </w:divBdr>
        </w:div>
        <w:div w:id="1866819962">
          <w:marLeft w:val="640"/>
          <w:marRight w:val="0"/>
          <w:marTop w:val="0"/>
          <w:marBottom w:val="0"/>
          <w:divBdr>
            <w:top w:val="none" w:sz="0" w:space="0" w:color="auto"/>
            <w:left w:val="none" w:sz="0" w:space="0" w:color="auto"/>
            <w:bottom w:val="none" w:sz="0" w:space="0" w:color="auto"/>
            <w:right w:val="none" w:sz="0" w:space="0" w:color="auto"/>
          </w:divBdr>
        </w:div>
        <w:div w:id="2058508436">
          <w:marLeft w:val="640"/>
          <w:marRight w:val="0"/>
          <w:marTop w:val="0"/>
          <w:marBottom w:val="0"/>
          <w:divBdr>
            <w:top w:val="none" w:sz="0" w:space="0" w:color="auto"/>
            <w:left w:val="none" w:sz="0" w:space="0" w:color="auto"/>
            <w:bottom w:val="none" w:sz="0" w:space="0" w:color="auto"/>
            <w:right w:val="none" w:sz="0" w:space="0" w:color="auto"/>
          </w:divBdr>
        </w:div>
        <w:div w:id="2084060207">
          <w:marLeft w:val="640"/>
          <w:marRight w:val="0"/>
          <w:marTop w:val="0"/>
          <w:marBottom w:val="0"/>
          <w:divBdr>
            <w:top w:val="none" w:sz="0" w:space="0" w:color="auto"/>
            <w:left w:val="none" w:sz="0" w:space="0" w:color="auto"/>
            <w:bottom w:val="none" w:sz="0" w:space="0" w:color="auto"/>
            <w:right w:val="none" w:sz="0" w:space="0" w:color="auto"/>
          </w:divBdr>
        </w:div>
      </w:divsChild>
    </w:div>
    <w:div w:id="1803302030">
      <w:bodyDiv w:val="1"/>
      <w:marLeft w:val="0"/>
      <w:marRight w:val="0"/>
      <w:marTop w:val="0"/>
      <w:marBottom w:val="0"/>
      <w:divBdr>
        <w:top w:val="none" w:sz="0" w:space="0" w:color="auto"/>
        <w:left w:val="none" w:sz="0" w:space="0" w:color="auto"/>
        <w:bottom w:val="none" w:sz="0" w:space="0" w:color="auto"/>
        <w:right w:val="none" w:sz="0" w:space="0" w:color="auto"/>
      </w:divBdr>
    </w:div>
    <w:div w:id="1804884663">
      <w:bodyDiv w:val="1"/>
      <w:marLeft w:val="0"/>
      <w:marRight w:val="0"/>
      <w:marTop w:val="0"/>
      <w:marBottom w:val="0"/>
      <w:divBdr>
        <w:top w:val="none" w:sz="0" w:space="0" w:color="auto"/>
        <w:left w:val="none" w:sz="0" w:space="0" w:color="auto"/>
        <w:bottom w:val="none" w:sz="0" w:space="0" w:color="auto"/>
        <w:right w:val="none" w:sz="0" w:space="0" w:color="auto"/>
      </w:divBdr>
    </w:div>
    <w:div w:id="1806043951">
      <w:bodyDiv w:val="1"/>
      <w:marLeft w:val="0"/>
      <w:marRight w:val="0"/>
      <w:marTop w:val="0"/>
      <w:marBottom w:val="0"/>
      <w:divBdr>
        <w:top w:val="none" w:sz="0" w:space="0" w:color="auto"/>
        <w:left w:val="none" w:sz="0" w:space="0" w:color="auto"/>
        <w:bottom w:val="none" w:sz="0" w:space="0" w:color="auto"/>
        <w:right w:val="none" w:sz="0" w:space="0" w:color="auto"/>
      </w:divBdr>
    </w:div>
    <w:div w:id="1812750361">
      <w:bodyDiv w:val="1"/>
      <w:marLeft w:val="0"/>
      <w:marRight w:val="0"/>
      <w:marTop w:val="0"/>
      <w:marBottom w:val="0"/>
      <w:divBdr>
        <w:top w:val="none" w:sz="0" w:space="0" w:color="auto"/>
        <w:left w:val="none" w:sz="0" w:space="0" w:color="auto"/>
        <w:bottom w:val="none" w:sz="0" w:space="0" w:color="auto"/>
        <w:right w:val="none" w:sz="0" w:space="0" w:color="auto"/>
      </w:divBdr>
    </w:div>
    <w:div w:id="1820609713">
      <w:bodyDiv w:val="1"/>
      <w:marLeft w:val="0"/>
      <w:marRight w:val="0"/>
      <w:marTop w:val="0"/>
      <w:marBottom w:val="0"/>
      <w:divBdr>
        <w:top w:val="none" w:sz="0" w:space="0" w:color="auto"/>
        <w:left w:val="none" w:sz="0" w:space="0" w:color="auto"/>
        <w:bottom w:val="none" w:sz="0" w:space="0" w:color="auto"/>
        <w:right w:val="none" w:sz="0" w:space="0" w:color="auto"/>
      </w:divBdr>
    </w:div>
    <w:div w:id="1825118020">
      <w:bodyDiv w:val="1"/>
      <w:marLeft w:val="0"/>
      <w:marRight w:val="0"/>
      <w:marTop w:val="0"/>
      <w:marBottom w:val="0"/>
      <w:divBdr>
        <w:top w:val="none" w:sz="0" w:space="0" w:color="auto"/>
        <w:left w:val="none" w:sz="0" w:space="0" w:color="auto"/>
        <w:bottom w:val="none" w:sz="0" w:space="0" w:color="auto"/>
        <w:right w:val="none" w:sz="0" w:space="0" w:color="auto"/>
      </w:divBdr>
    </w:div>
    <w:div w:id="1828086886">
      <w:bodyDiv w:val="1"/>
      <w:marLeft w:val="0"/>
      <w:marRight w:val="0"/>
      <w:marTop w:val="0"/>
      <w:marBottom w:val="0"/>
      <w:divBdr>
        <w:top w:val="none" w:sz="0" w:space="0" w:color="auto"/>
        <w:left w:val="none" w:sz="0" w:space="0" w:color="auto"/>
        <w:bottom w:val="none" w:sz="0" w:space="0" w:color="auto"/>
        <w:right w:val="none" w:sz="0" w:space="0" w:color="auto"/>
      </w:divBdr>
    </w:div>
    <w:div w:id="1830321936">
      <w:bodyDiv w:val="1"/>
      <w:marLeft w:val="0"/>
      <w:marRight w:val="0"/>
      <w:marTop w:val="0"/>
      <w:marBottom w:val="0"/>
      <w:divBdr>
        <w:top w:val="none" w:sz="0" w:space="0" w:color="auto"/>
        <w:left w:val="none" w:sz="0" w:space="0" w:color="auto"/>
        <w:bottom w:val="none" w:sz="0" w:space="0" w:color="auto"/>
        <w:right w:val="none" w:sz="0" w:space="0" w:color="auto"/>
      </w:divBdr>
    </w:div>
    <w:div w:id="1831024090">
      <w:bodyDiv w:val="1"/>
      <w:marLeft w:val="0"/>
      <w:marRight w:val="0"/>
      <w:marTop w:val="0"/>
      <w:marBottom w:val="0"/>
      <w:divBdr>
        <w:top w:val="none" w:sz="0" w:space="0" w:color="auto"/>
        <w:left w:val="none" w:sz="0" w:space="0" w:color="auto"/>
        <w:bottom w:val="none" w:sz="0" w:space="0" w:color="auto"/>
        <w:right w:val="none" w:sz="0" w:space="0" w:color="auto"/>
      </w:divBdr>
    </w:div>
    <w:div w:id="1837305729">
      <w:bodyDiv w:val="1"/>
      <w:marLeft w:val="0"/>
      <w:marRight w:val="0"/>
      <w:marTop w:val="0"/>
      <w:marBottom w:val="0"/>
      <w:divBdr>
        <w:top w:val="none" w:sz="0" w:space="0" w:color="auto"/>
        <w:left w:val="none" w:sz="0" w:space="0" w:color="auto"/>
        <w:bottom w:val="none" w:sz="0" w:space="0" w:color="auto"/>
        <w:right w:val="none" w:sz="0" w:space="0" w:color="auto"/>
      </w:divBdr>
    </w:div>
    <w:div w:id="1846355704">
      <w:bodyDiv w:val="1"/>
      <w:marLeft w:val="0"/>
      <w:marRight w:val="0"/>
      <w:marTop w:val="0"/>
      <w:marBottom w:val="0"/>
      <w:divBdr>
        <w:top w:val="none" w:sz="0" w:space="0" w:color="auto"/>
        <w:left w:val="none" w:sz="0" w:space="0" w:color="auto"/>
        <w:bottom w:val="none" w:sz="0" w:space="0" w:color="auto"/>
        <w:right w:val="none" w:sz="0" w:space="0" w:color="auto"/>
      </w:divBdr>
    </w:div>
    <w:div w:id="1859811082">
      <w:bodyDiv w:val="1"/>
      <w:marLeft w:val="0"/>
      <w:marRight w:val="0"/>
      <w:marTop w:val="0"/>
      <w:marBottom w:val="0"/>
      <w:divBdr>
        <w:top w:val="none" w:sz="0" w:space="0" w:color="auto"/>
        <w:left w:val="none" w:sz="0" w:space="0" w:color="auto"/>
        <w:bottom w:val="none" w:sz="0" w:space="0" w:color="auto"/>
        <w:right w:val="none" w:sz="0" w:space="0" w:color="auto"/>
      </w:divBdr>
    </w:div>
    <w:div w:id="1866405553">
      <w:bodyDiv w:val="1"/>
      <w:marLeft w:val="0"/>
      <w:marRight w:val="0"/>
      <w:marTop w:val="0"/>
      <w:marBottom w:val="0"/>
      <w:divBdr>
        <w:top w:val="none" w:sz="0" w:space="0" w:color="auto"/>
        <w:left w:val="none" w:sz="0" w:space="0" w:color="auto"/>
        <w:bottom w:val="none" w:sz="0" w:space="0" w:color="auto"/>
        <w:right w:val="none" w:sz="0" w:space="0" w:color="auto"/>
      </w:divBdr>
    </w:div>
    <w:div w:id="1868640858">
      <w:bodyDiv w:val="1"/>
      <w:marLeft w:val="0"/>
      <w:marRight w:val="0"/>
      <w:marTop w:val="0"/>
      <w:marBottom w:val="0"/>
      <w:divBdr>
        <w:top w:val="none" w:sz="0" w:space="0" w:color="auto"/>
        <w:left w:val="none" w:sz="0" w:space="0" w:color="auto"/>
        <w:bottom w:val="none" w:sz="0" w:space="0" w:color="auto"/>
        <w:right w:val="none" w:sz="0" w:space="0" w:color="auto"/>
      </w:divBdr>
    </w:div>
    <w:div w:id="1868715392">
      <w:bodyDiv w:val="1"/>
      <w:marLeft w:val="0"/>
      <w:marRight w:val="0"/>
      <w:marTop w:val="0"/>
      <w:marBottom w:val="0"/>
      <w:divBdr>
        <w:top w:val="none" w:sz="0" w:space="0" w:color="auto"/>
        <w:left w:val="none" w:sz="0" w:space="0" w:color="auto"/>
        <w:bottom w:val="none" w:sz="0" w:space="0" w:color="auto"/>
        <w:right w:val="none" w:sz="0" w:space="0" w:color="auto"/>
      </w:divBdr>
    </w:div>
    <w:div w:id="1869021772">
      <w:bodyDiv w:val="1"/>
      <w:marLeft w:val="0"/>
      <w:marRight w:val="0"/>
      <w:marTop w:val="0"/>
      <w:marBottom w:val="0"/>
      <w:divBdr>
        <w:top w:val="none" w:sz="0" w:space="0" w:color="auto"/>
        <w:left w:val="none" w:sz="0" w:space="0" w:color="auto"/>
        <w:bottom w:val="none" w:sz="0" w:space="0" w:color="auto"/>
        <w:right w:val="none" w:sz="0" w:space="0" w:color="auto"/>
      </w:divBdr>
    </w:div>
    <w:div w:id="1869874927">
      <w:bodyDiv w:val="1"/>
      <w:marLeft w:val="0"/>
      <w:marRight w:val="0"/>
      <w:marTop w:val="0"/>
      <w:marBottom w:val="0"/>
      <w:divBdr>
        <w:top w:val="none" w:sz="0" w:space="0" w:color="auto"/>
        <w:left w:val="none" w:sz="0" w:space="0" w:color="auto"/>
        <w:bottom w:val="none" w:sz="0" w:space="0" w:color="auto"/>
        <w:right w:val="none" w:sz="0" w:space="0" w:color="auto"/>
      </w:divBdr>
    </w:div>
    <w:div w:id="1872300988">
      <w:bodyDiv w:val="1"/>
      <w:marLeft w:val="0"/>
      <w:marRight w:val="0"/>
      <w:marTop w:val="0"/>
      <w:marBottom w:val="0"/>
      <w:divBdr>
        <w:top w:val="none" w:sz="0" w:space="0" w:color="auto"/>
        <w:left w:val="none" w:sz="0" w:space="0" w:color="auto"/>
        <w:bottom w:val="none" w:sz="0" w:space="0" w:color="auto"/>
        <w:right w:val="none" w:sz="0" w:space="0" w:color="auto"/>
      </w:divBdr>
    </w:div>
    <w:div w:id="1876892685">
      <w:bodyDiv w:val="1"/>
      <w:marLeft w:val="0"/>
      <w:marRight w:val="0"/>
      <w:marTop w:val="0"/>
      <w:marBottom w:val="0"/>
      <w:divBdr>
        <w:top w:val="none" w:sz="0" w:space="0" w:color="auto"/>
        <w:left w:val="none" w:sz="0" w:space="0" w:color="auto"/>
        <w:bottom w:val="none" w:sz="0" w:space="0" w:color="auto"/>
        <w:right w:val="none" w:sz="0" w:space="0" w:color="auto"/>
      </w:divBdr>
    </w:div>
    <w:div w:id="1882522376">
      <w:bodyDiv w:val="1"/>
      <w:marLeft w:val="0"/>
      <w:marRight w:val="0"/>
      <w:marTop w:val="0"/>
      <w:marBottom w:val="0"/>
      <w:divBdr>
        <w:top w:val="none" w:sz="0" w:space="0" w:color="auto"/>
        <w:left w:val="none" w:sz="0" w:space="0" w:color="auto"/>
        <w:bottom w:val="none" w:sz="0" w:space="0" w:color="auto"/>
        <w:right w:val="none" w:sz="0" w:space="0" w:color="auto"/>
      </w:divBdr>
    </w:div>
    <w:div w:id="1892882540">
      <w:bodyDiv w:val="1"/>
      <w:marLeft w:val="0"/>
      <w:marRight w:val="0"/>
      <w:marTop w:val="0"/>
      <w:marBottom w:val="0"/>
      <w:divBdr>
        <w:top w:val="none" w:sz="0" w:space="0" w:color="auto"/>
        <w:left w:val="none" w:sz="0" w:space="0" w:color="auto"/>
        <w:bottom w:val="none" w:sz="0" w:space="0" w:color="auto"/>
        <w:right w:val="none" w:sz="0" w:space="0" w:color="auto"/>
      </w:divBdr>
    </w:div>
    <w:div w:id="1896156608">
      <w:bodyDiv w:val="1"/>
      <w:marLeft w:val="0"/>
      <w:marRight w:val="0"/>
      <w:marTop w:val="0"/>
      <w:marBottom w:val="0"/>
      <w:divBdr>
        <w:top w:val="none" w:sz="0" w:space="0" w:color="auto"/>
        <w:left w:val="none" w:sz="0" w:space="0" w:color="auto"/>
        <w:bottom w:val="none" w:sz="0" w:space="0" w:color="auto"/>
        <w:right w:val="none" w:sz="0" w:space="0" w:color="auto"/>
      </w:divBdr>
    </w:div>
    <w:div w:id="1897354929">
      <w:bodyDiv w:val="1"/>
      <w:marLeft w:val="0"/>
      <w:marRight w:val="0"/>
      <w:marTop w:val="0"/>
      <w:marBottom w:val="0"/>
      <w:divBdr>
        <w:top w:val="none" w:sz="0" w:space="0" w:color="auto"/>
        <w:left w:val="none" w:sz="0" w:space="0" w:color="auto"/>
        <w:bottom w:val="none" w:sz="0" w:space="0" w:color="auto"/>
        <w:right w:val="none" w:sz="0" w:space="0" w:color="auto"/>
      </w:divBdr>
    </w:div>
    <w:div w:id="1903907160">
      <w:bodyDiv w:val="1"/>
      <w:marLeft w:val="0"/>
      <w:marRight w:val="0"/>
      <w:marTop w:val="0"/>
      <w:marBottom w:val="0"/>
      <w:divBdr>
        <w:top w:val="none" w:sz="0" w:space="0" w:color="auto"/>
        <w:left w:val="none" w:sz="0" w:space="0" w:color="auto"/>
        <w:bottom w:val="none" w:sz="0" w:space="0" w:color="auto"/>
        <w:right w:val="none" w:sz="0" w:space="0" w:color="auto"/>
      </w:divBdr>
    </w:div>
    <w:div w:id="1907104530">
      <w:bodyDiv w:val="1"/>
      <w:marLeft w:val="0"/>
      <w:marRight w:val="0"/>
      <w:marTop w:val="0"/>
      <w:marBottom w:val="0"/>
      <w:divBdr>
        <w:top w:val="none" w:sz="0" w:space="0" w:color="auto"/>
        <w:left w:val="none" w:sz="0" w:space="0" w:color="auto"/>
        <w:bottom w:val="none" w:sz="0" w:space="0" w:color="auto"/>
        <w:right w:val="none" w:sz="0" w:space="0" w:color="auto"/>
      </w:divBdr>
    </w:div>
    <w:div w:id="1911117774">
      <w:bodyDiv w:val="1"/>
      <w:marLeft w:val="0"/>
      <w:marRight w:val="0"/>
      <w:marTop w:val="0"/>
      <w:marBottom w:val="0"/>
      <w:divBdr>
        <w:top w:val="none" w:sz="0" w:space="0" w:color="auto"/>
        <w:left w:val="none" w:sz="0" w:space="0" w:color="auto"/>
        <w:bottom w:val="none" w:sz="0" w:space="0" w:color="auto"/>
        <w:right w:val="none" w:sz="0" w:space="0" w:color="auto"/>
      </w:divBdr>
    </w:div>
    <w:div w:id="1911964512">
      <w:bodyDiv w:val="1"/>
      <w:marLeft w:val="0"/>
      <w:marRight w:val="0"/>
      <w:marTop w:val="0"/>
      <w:marBottom w:val="0"/>
      <w:divBdr>
        <w:top w:val="none" w:sz="0" w:space="0" w:color="auto"/>
        <w:left w:val="none" w:sz="0" w:space="0" w:color="auto"/>
        <w:bottom w:val="none" w:sz="0" w:space="0" w:color="auto"/>
        <w:right w:val="none" w:sz="0" w:space="0" w:color="auto"/>
      </w:divBdr>
    </w:div>
    <w:div w:id="1922444836">
      <w:bodyDiv w:val="1"/>
      <w:marLeft w:val="0"/>
      <w:marRight w:val="0"/>
      <w:marTop w:val="0"/>
      <w:marBottom w:val="0"/>
      <w:divBdr>
        <w:top w:val="none" w:sz="0" w:space="0" w:color="auto"/>
        <w:left w:val="none" w:sz="0" w:space="0" w:color="auto"/>
        <w:bottom w:val="none" w:sz="0" w:space="0" w:color="auto"/>
        <w:right w:val="none" w:sz="0" w:space="0" w:color="auto"/>
      </w:divBdr>
    </w:div>
    <w:div w:id="1929346665">
      <w:bodyDiv w:val="1"/>
      <w:marLeft w:val="0"/>
      <w:marRight w:val="0"/>
      <w:marTop w:val="0"/>
      <w:marBottom w:val="0"/>
      <w:divBdr>
        <w:top w:val="none" w:sz="0" w:space="0" w:color="auto"/>
        <w:left w:val="none" w:sz="0" w:space="0" w:color="auto"/>
        <w:bottom w:val="none" w:sz="0" w:space="0" w:color="auto"/>
        <w:right w:val="none" w:sz="0" w:space="0" w:color="auto"/>
      </w:divBdr>
    </w:div>
    <w:div w:id="1932421886">
      <w:bodyDiv w:val="1"/>
      <w:marLeft w:val="0"/>
      <w:marRight w:val="0"/>
      <w:marTop w:val="0"/>
      <w:marBottom w:val="0"/>
      <w:divBdr>
        <w:top w:val="none" w:sz="0" w:space="0" w:color="auto"/>
        <w:left w:val="none" w:sz="0" w:space="0" w:color="auto"/>
        <w:bottom w:val="none" w:sz="0" w:space="0" w:color="auto"/>
        <w:right w:val="none" w:sz="0" w:space="0" w:color="auto"/>
      </w:divBdr>
    </w:div>
    <w:div w:id="1941256043">
      <w:bodyDiv w:val="1"/>
      <w:marLeft w:val="0"/>
      <w:marRight w:val="0"/>
      <w:marTop w:val="0"/>
      <w:marBottom w:val="0"/>
      <w:divBdr>
        <w:top w:val="none" w:sz="0" w:space="0" w:color="auto"/>
        <w:left w:val="none" w:sz="0" w:space="0" w:color="auto"/>
        <w:bottom w:val="none" w:sz="0" w:space="0" w:color="auto"/>
        <w:right w:val="none" w:sz="0" w:space="0" w:color="auto"/>
      </w:divBdr>
      <w:divsChild>
        <w:div w:id="74935094">
          <w:marLeft w:val="640"/>
          <w:marRight w:val="0"/>
          <w:marTop w:val="0"/>
          <w:marBottom w:val="0"/>
          <w:divBdr>
            <w:top w:val="none" w:sz="0" w:space="0" w:color="auto"/>
            <w:left w:val="none" w:sz="0" w:space="0" w:color="auto"/>
            <w:bottom w:val="none" w:sz="0" w:space="0" w:color="auto"/>
            <w:right w:val="none" w:sz="0" w:space="0" w:color="auto"/>
          </w:divBdr>
        </w:div>
        <w:div w:id="119806025">
          <w:marLeft w:val="640"/>
          <w:marRight w:val="0"/>
          <w:marTop w:val="0"/>
          <w:marBottom w:val="0"/>
          <w:divBdr>
            <w:top w:val="none" w:sz="0" w:space="0" w:color="auto"/>
            <w:left w:val="none" w:sz="0" w:space="0" w:color="auto"/>
            <w:bottom w:val="none" w:sz="0" w:space="0" w:color="auto"/>
            <w:right w:val="none" w:sz="0" w:space="0" w:color="auto"/>
          </w:divBdr>
        </w:div>
        <w:div w:id="223831838">
          <w:marLeft w:val="640"/>
          <w:marRight w:val="0"/>
          <w:marTop w:val="0"/>
          <w:marBottom w:val="0"/>
          <w:divBdr>
            <w:top w:val="none" w:sz="0" w:space="0" w:color="auto"/>
            <w:left w:val="none" w:sz="0" w:space="0" w:color="auto"/>
            <w:bottom w:val="none" w:sz="0" w:space="0" w:color="auto"/>
            <w:right w:val="none" w:sz="0" w:space="0" w:color="auto"/>
          </w:divBdr>
        </w:div>
        <w:div w:id="259148949">
          <w:marLeft w:val="640"/>
          <w:marRight w:val="0"/>
          <w:marTop w:val="0"/>
          <w:marBottom w:val="0"/>
          <w:divBdr>
            <w:top w:val="none" w:sz="0" w:space="0" w:color="auto"/>
            <w:left w:val="none" w:sz="0" w:space="0" w:color="auto"/>
            <w:bottom w:val="none" w:sz="0" w:space="0" w:color="auto"/>
            <w:right w:val="none" w:sz="0" w:space="0" w:color="auto"/>
          </w:divBdr>
        </w:div>
        <w:div w:id="336277046">
          <w:marLeft w:val="640"/>
          <w:marRight w:val="0"/>
          <w:marTop w:val="0"/>
          <w:marBottom w:val="0"/>
          <w:divBdr>
            <w:top w:val="none" w:sz="0" w:space="0" w:color="auto"/>
            <w:left w:val="none" w:sz="0" w:space="0" w:color="auto"/>
            <w:bottom w:val="none" w:sz="0" w:space="0" w:color="auto"/>
            <w:right w:val="none" w:sz="0" w:space="0" w:color="auto"/>
          </w:divBdr>
        </w:div>
        <w:div w:id="354812008">
          <w:marLeft w:val="640"/>
          <w:marRight w:val="0"/>
          <w:marTop w:val="0"/>
          <w:marBottom w:val="0"/>
          <w:divBdr>
            <w:top w:val="none" w:sz="0" w:space="0" w:color="auto"/>
            <w:left w:val="none" w:sz="0" w:space="0" w:color="auto"/>
            <w:bottom w:val="none" w:sz="0" w:space="0" w:color="auto"/>
            <w:right w:val="none" w:sz="0" w:space="0" w:color="auto"/>
          </w:divBdr>
        </w:div>
        <w:div w:id="372199606">
          <w:marLeft w:val="640"/>
          <w:marRight w:val="0"/>
          <w:marTop w:val="0"/>
          <w:marBottom w:val="0"/>
          <w:divBdr>
            <w:top w:val="none" w:sz="0" w:space="0" w:color="auto"/>
            <w:left w:val="none" w:sz="0" w:space="0" w:color="auto"/>
            <w:bottom w:val="none" w:sz="0" w:space="0" w:color="auto"/>
            <w:right w:val="none" w:sz="0" w:space="0" w:color="auto"/>
          </w:divBdr>
        </w:div>
        <w:div w:id="378825795">
          <w:marLeft w:val="640"/>
          <w:marRight w:val="0"/>
          <w:marTop w:val="0"/>
          <w:marBottom w:val="0"/>
          <w:divBdr>
            <w:top w:val="none" w:sz="0" w:space="0" w:color="auto"/>
            <w:left w:val="none" w:sz="0" w:space="0" w:color="auto"/>
            <w:bottom w:val="none" w:sz="0" w:space="0" w:color="auto"/>
            <w:right w:val="none" w:sz="0" w:space="0" w:color="auto"/>
          </w:divBdr>
        </w:div>
        <w:div w:id="395786667">
          <w:marLeft w:val="640"/>
          <w:marRight w:val="0"/>
          <w:marTop w:val="0"/>
          <w:marBottom w:val="0"/>
          <w:divBdr>
            <w:top w:val="none" w:sz="0" w:space="0" w:color="auto"/>
            <w:left w:val="none" w:sz="0" w:space="0" w:color="auto"/>
            <w:bottom w:val="none" w:sz="0" w:space="0" w:color="auto"/>
            <w:right w:val="none" w:sz="0" w:space="0" w:color="auto"/>
          </w:divBdr>
        </w:div>
        <w:div w:id="519204558">
          <w:marLeft w:val="640"/>
          <w:marRight w:val="0"/>
          <w:marTop w:val="0"/>
          <w:marBottom w:val="0"/>
          <w:divBdr>
            <w:top w:val="none" w:sz="0" w:space="0" w:color="auto"/>
            <w:left w:val="none" w:sz="0" w:space="0" w:color="auto"/>
            <w:bottom w:val="none" w:sz="0" w:space="0" w:color="auto"/>
            <w:right w:val="none" w:sz="0" w:space="0" w:color="auto"/>
          </w:divBdr>
        </w:div>
        <w:div w:id="549996580">
          <w:marLeft w:val="640"/>
          <w:marRight w:val="0"/>
          <w:marTop w:val="0"/>
          <w:marBottom w:val="0"/>
          <w:divBdr>
            <w:top w:val="none" w:sz="0" w:space="0" w:color="auto"/>
            <w:left w:val="none" w:sz="0" w:space="0" w:color="auto"/>
            <w:bottom w:val="none" w:sz="0" w:space="0" w:color="auto"/>
            <w:right w:val="none" w:sz="0" w:space="0" w:color="auto"/>
          </w:divBdr>
        </w:div>
        <w:div w:id="618879123">
          <w:marLeft w:val="640"/>
          <w:marRight w:val="0"/>
          <w:marTop w:val="0"/>
          <w:marBottom w:val="0"/>
          <w:divBdr>
            <w:top w:val="none" w:sz="0" w:space="0" w:color="auto"/>
            <w:left w:val="none" w:sz="0" w:space="0" w:color="auto"/>
            <w:bottom w:val="none" w:sz="0" w:space="0" w:color="auto"/>
            <w:right w:val="none" w:sz="0" w:space="0" w:color="auto"/>
          </w:divBdr>
        </w:div>
        <w:div w:id="688877569">
          <w:marLeft w:val="640"/>
          <w:marRight w:val="0"/>
          <w:marTop w:val="0"/>
          <w:marBottom w:val="0"/>
          <w:divBdr>
            <w:top w:val="none" w:sz="0" w:space="0" w:color="auto"/>
            <w:left w:val="none" w:sz="0" w:space="0" w:color="auto"/>
            <w:bottom w:val="none" w:sz="0" w:space="0" w:color="auto"/>
            <w:right w:val="none" w:sz="0" w:space="0" w:color="auto"/>
          </w:divBdr>
        </w:div>
        <w:div w:id="696859197">
          <w:marLeft w:val="640"/>
          <w:marRight w:val="0"/>
          <w:marTop w:val="0"/>
          <w:marBottom w:val="0"/>
          <w:divBdr>
            <w:top w:val="none" w:sz="0" w:space="0" w:color="auto"/>
            <w:left w:val="none" w:sz="0" w:space="0" w:color="auto"/>
            <w:bottom w:val="none" w:sz="0" w:space="0" w:color="auto"/>
            <w:right w:val="none" w:sz="0" w:space="0" w:color="auto"/>
          </w:divBdr>
        </w:div>
        <w:div w:id="704137485">
          <w:marLeft w:val="640"/>
          <w:marRight w:val="0"/>
          <w:marTop w:val="0"/>
          <w:marBottom w:val="0"/>
          <w:divBdr>
            <w:top w:val="none" w:sz="0" w:space="0" w:color="auto"/>
            <w:left w:val="none" w:sz="0" w:space="0" w:color="auto"/>
            <w:bottom w:val="none" w:sz="0" w:space="0" w:color="auto"/>
            <w:right w:val="none" w:sz="0" w:space="0" w:color="auto"/>
          </w:divBdr>
        </w:div>
        <w:div w:id="910192612">
          <w:marLeft w:val="640"/>
          <w:marRight w:val="0"/>
          <w:marTop w:val="0"/>
          <w:marBottom w:val="0"/>
          <w:divBdr>
            <w:top w:val="none" w:sz="0" w:space="0" w:color="auto"/>
            <w:left w:val="none" w:sz="0" w:space="0" w:color="auto"/>
            <w:bottom w:val="none" w:sz="0" w:space="0" w:color="auto"/>
            <w:right w:val="none" w:sz="0" w:space="0" w:color="auto"/>
          </w:divBdr>
        </w:div>
        <w:div w:id="1056856067">
          <w:marLeft w:val="640"/>
          <w:marRight w:val="0"/>
          <w:marTop w:val="0"/>
          <w:marBottom w:val="0"/>
          <w:divBdr>
            <w:top w:val="none" w:sz="0" w:space="0" w:color="auto"/>
            <w:left w:val="none" w:sz="0" w:space="0" w:color="auto"/>
            <w:bottom w:val="none" w:sz="0" w:space="0" w:color="auto"/>
            <w:right w:val="none" w:sz="0" w:space="0" w:color="auto"/>
          </w:divBdr>
        </w:div>
        <w:div w:id="1059596993">
          <w:marLeft w:val="640"/>
          <w:marRight w:val="0"/>
          <w:marTop w:val="0"/>
          <w:marBottom w:val="0"/>
          <w:divBdr>
            <w:top w:val="none" w:sz="0" w:space="0" w:color="auto"/>
            <w:left w:val="none" w:sz="0" w:space="0" w:color="auto"/>
            <w:bottom w:val="none" w:sz="0" w:space="0" w:color="auto"/>
            <w:right w:val="none" w:sz="0" w:space="0" w:color="auto"/>
          </w:divBdr>
        </w:div>
        <w:div w:id="1203984961">
          <w:marLeft w:val="640"/>
          <w:marRight w:val="0"/>
          <w:marTop w:val="0"/>
          <w:marBottom w:val="0"/>
          <w:divBdr>
            <w:top w:val="none" w:sz="0" w:space="0" w:color="auto"/>
            <w:left w:val="none" w:sz="0" w:space="0" w:color="auto"/>
            <w:bottom w:val="none" w:sz="0" w:space="0" w:color="auto"/>
            <w:right w:val="none" w:sz="0" w:space="0" w:color="auto"/>
          </w:divBdr>
        </w:div>
        <w:div w:id="1326670812">
          <w:marLeft w:val="640"/>
          <w:marRight w:val="0"/>
          <w:marTop w:val="0"/>
          <w:marBottom w:val="0"/>
          <w:divBdr>
            <w:top w:val="none" w:sz="0" w:space="0" w:color="auto"/>
            <w:left w:val="none" w:sz="0" w:space="0" w:color="auto"/>
            <w:bottom w:val="none" w:sz="0" w:space="0" w:color="auto"/>
            <w:right w:val="none" w:sz="0" w:space="0" w:color="auto"/>
          </w:divBdr>
        </w:div>
        <w:div w:id="1373119291">
          <w:marLeft w:val="640"/>
          <w:marRight w:val="0"/>
          <w:marTop w:val="0"/>
          <w:marBottom w:val="0"/>
          <w:divBdr>
            <w:top w:val="none" w:sz="0" w:space="0" w:color="auto"/>
            <w:left w:val="none" w:sz="0" w:space="0" w:color="auto"/>
            <w:bottom w:val="none" w:sz="0" w:space="0" w:color="auto"/>
            <w:right w:val="none" w:sz="0" w:space="0" w:color="auto"/>
          </w:divBdr>
        </w:div>
        <w:div w:id="1455978024">
          <w:marLeft w:val="640"/>
          <w:marRight w:val="0"/>
          <w:marTop w:val="0"/>
          <w:marBottom w:val="0"/>
          <w:divBdr>
            <w:top w:val="none" w:sz="0" w:space="0" w:color="auto"/>
            <w:left w:val="none" w:sz="0" w:space="0" w:color="auto"/>
            <w:bottom w:val="none" w:sz="0" w:space="0" w:color="auto"/>
            <w:right w:val="none" w:sz="0" w:space="0" w:color="auto"/>
          </w:divBdr>
        </w:div>
        <w:div w:id="1524318946">
          <w:marLeft w:val="640"/>
          <w:marRight w:val="0"/>
          <w:marTop w:val="0"/>
          <w:marBottom w:val="0"/>
          <w:divBdr>
            <w:top w:val="none" w:sz="0" w:space="0" w:color="auto"/>
            <w:left w:val="none" w:sz="0" w:space="0" w:color="auto"/>
            <w:bottom w:val="none" w:sz="0" w:space="0" w:color="auto"/>
            <w:right w:val="none" w:sz="0" w:space="0" w:color="auto"/>
          </w:divBdr>
        </w:div>
        <w:div w:id="1618486106">
          <w:marLeft w:val="640"/>
          <w:marRight w:val="0"/>
          <w:marTop w:val="0"/>
          <w:marBottom w:val="0"/>
          <w:divBdr>
            <w:top w:val="none" w:sz="0" w:space="0" w:color="auto"/>
            <w:left w:val="none" w:sz="0" w:space="0" w:color="auto"/>
            <w:bottom w:val="none" w:sz="0" w:space="0" w:color="auto"/>
            <w:right w:val="none" w:sz="0" w:space="0" w:color="auto"/>
          </w:divBdr>
        </w:div>
        <w:div w:id="1868521456">
          <w:marLeft w:val="640"/>
          <w:marRight w:val="0"/>
          <w:marTop w:val="0"/>
          <w:marBottom w:val="0"/>
          <w:divBdr>
            <w:top w:val="none" w:sz="0" w:space="0" w:color="auto"/>
            <w:left w:val="none" w:sz="0" w:space="0" w:color="auto"/>
            <w:bottom w:val="none" w:sz="0" w:space="0" w:color="auto"/>
            <w:right w:val="none" w:sz="0" w:space="0" w:color="auto"/>
          </w:divBdr>
        </w:div>
        <w:div w:id="1916041399">
          <w:marLeft w:val="640"/>
          <w:marRight w:val="0"/>
          <w:marTop w:val="0"/>
          <w:marBottom w:val="0"/>
          <w:divBdr>
            <w:top w:val="none" w:sz="0" w:space="0" w:color="auto"/>
            <w:left w:val="none" w:sz="0" w:space="0" w:color="auto"/>
            <w:bottom w:val="none" w:sz="0" w:space="0" w:color="auto"/>
            <w:right w:val="none" w:sz="0" w:space="0" w:color="auto"/>
          </w:divBdr>
        </w:div>
        <w:div w:id="1972785196">
          <w:marLeft w:val="640"/>
          <w:marRight w:val="0"/>
          <w:marTop w:val="0"/>
          <w:marBottom w:val="0"/>
          <w:divBdr>
            <w:top w:val="none" w:sz="0" w:space="0" w:color="auto"/>
            <w:left w:val="none" w:sz="0" w:space="0" w:color="auto"/>
            <w:bottom w:val="none" w:sz="0" w:space="0" w:color="auto"/>
            <w:right w:val="none" w:sz="0" w:space="0" w:color="auto"/>
          </w:divBdr>
        </w:div>
        <w:div w:id="1975675100">
          <w:marLeft w:val="640"/>
          <w:marRight w:val="0"/>
          <w:marTop w:val="0"/>
          <w:marBottom w:val="0"/>
          <w:divBdr>
            <w:top w:val="none" w:sz="0" w:space="0" w:color="auto"/>
            <w:left w:val="none" w:sz="0" w:space="0" w:color="auto"/>
            <w:bottom w:val="none" w:sz="0" w:space="0" w:color="auto"/>
            <w:right w:val="none" w:sz="0" w:space="0" w:color="auto"/>
          </w:divBdr>
        </w:div>
        <w:div w:id="1995185169">
          <w:marLeft w:val="640"/>
          <w:marRight w:val="0"/>
          <w:marTop w:val="0"/>
          <w:marBottom w:val="0"/>
          <w:divBdr>
            <w:top w:val="none" w:sz="0" w:space="0" w:color="auto"/>
            <w:left w:val="none" w:sz="0" w:space="0" w:color="auto"/>
            <w:bottom w:val="none" w:sz="0" w:space="0" w:color="auto"/>
            <w:right w:val="none" w:sz="0" w:space="0" w:color="auto"/>
          </w:divBdr>
        </w:div>
        <w:div w:id="2030717508">
          <w:marLeft w:val="640"/>
          <w:marRight w:val="0"/>
          <w:marTop w:val="0"/>
          <w:marBottom w:val="0"/>
          <w:divBdr>
            <w:top w:val="none" w:sz="0" w:space="0" w:color="auto"/>
            <w:left w:val="none" w:sz="0" w:space="0" w:color="auto"/>
            <w:bottom w:val="none" w:sz="0" w:space="0" w:color="auto"/>
            <w:right w:val="none" w:sz="0" w:space="0" w:color="auto"/>
          </w:divBdr>
        </w:div>
        <w:div w:id="2044402750">
          <w:marLeft w:val="640"/>
          <w:marRight w:val="0"/>
          <w:marTop w:val="0"/>
          <w:marBottom w:val="0"/>
          <w:divBdr>
            <w:top w:val="none" w:sz="0" w:space="0" w:color="auto"/>
            <w:left w:val="none" w:sz="0" w:space="0" w:color="auto"/>
            <w:bottom w:val="none" w:sz="0" w:space="0" w:color="auto"/>
            <w:right w:val="none" w:sz="0" w:space="0" w:color="auto"/>
          </w:divBdr>
        </w:div>
      </w:divsChild>
    </w:div>
    <w:div w:id="1943567217">
      <w:bodyDiv w:val="1"/>
      <w:marLeft w:val="0"/>
      <w:marRight w:val="0"/>
      <w:marTop w:val="0"/>
      <w:marBottom w:val="0"/>
      <w:divBdr>
        <w:top w:val="none" w:sz="0" w:space="0" w:color="auto"/>
        <w:left w:val="none" w:sz="0" w:space="0" w:color="auto"/>
        <w:bottom w:val="none" w:sz="0" w:space="0" w:color="auto"/>
        <w:right w:val="none" w:sz="0" w:space="0" w:color="auto"/>
      </w:divBdr>
    </w:div>
    <w:div w:id="1944266519">
      <w:bodyDiv w:val="1"/>
      <w:marLeft w:val="0"/>
      <w:marRight w:val="0"/>
      <w:marTop w:val="0"/>
      <w:marBottom w:val="0"/>
      <w:divBdr>
        <w:top w:val="none" w:sz="0" w:space="0" w:color="auto"/>
        <w:left w:val="none" w:sz="0" w:space="0" w:color="auto"/>
        <w:bottom w:val="none" w:sz="0" w:space="0" w:color="auto"/>
        <w:right w:val="none" w:sz="0" w:space="0" w:color="auto"/>
      </w:divBdr>
    </w:div>
    <w:div w:id="1945503422">
      <w:bodyDiv w:val="1"/>
      <w:marLeft w:val="0"/>
      <w:marRight w:val="0"/>
      <w:marTop w:val="0"/>
      <w:marBottom w:val="0"/>
      <w:divBdr>
        <w:top w:val="none" w:sz="0" w:space="0" w:color="auto"/>
        <w:left w:val="none" w:sz="0" w:space="0" w:color="auto"/>
        <w:bottom w:val="none" w:sz="0" w:space="0" w:color="auto"/>
        <w:right w:val="none" w:sz="0" w:space="0" w:color="auto"/>
      </w:divBdr>
      <w:divsChild>
        <w:div w:id="172846858">
          <w:marLeft w:val="480"/>
          <w:marRight w:val="0"/>
          <w:marTop w:val="0"/>
          <w:marBottom w:val="0"/>
          <w:divBdr>
            <w:top w:val="none" w:sz="0" w:space="0" w:color="auto"/>
            <w:left w:val="none" w:sz="0" w:space="0" w:color="auto"/>
            <w:bottom w:val="none" w:sz="0" w:space="0" w:color="auto"/>
            <w:right w:val="none" w:sz="0" w:space="0" w:color="auto"/>
          </w:divBdr>
        </w:div>
        <w:div w:id="381753283">
          <w:marLeft w:val="480"/>
          <w:marRight w:val="0"/>
          <w:marTop w:val="0"/>
          <w:marBottom w:val="0"/>
          <w:divBdr>
            <w:top w:val="none" w:sz="0" w:space="0" w:color="auto"/>
            <w:left w:val="none" w:sz="0" w:space="0" w:color="auto"/>
            <w:bottom w:val="none" w:sz="0" w:space="0" w:color="auto"/>
            <w:right w:val="none" w:sz="0" w:space="0" w:color="auto"/>
          </w:divBdr>
        </w:div>
        <w:div w:id="445084776">
          <w:marLeft w:val="480"/>
          <w:marRight w:val="0"/>
          <w:marTop w:val="0"/>
          <w:marBottom w:val="0"/>
          <w:divBdr>
            <w:top w:val="none" w:sz="0" w:space="0" w:color="auto"/>
            <w:left w:val="none" w:sz="0" w:space="0" w:color="auto"/>
            <w:bottom w:val="none" w:sz="0" w:space="0" w:color="auto"/>
            <w:right w:val="none" w:sz="0" w:space="0" w:color="auto"/>
          </w:divBdr>
        </w:div>
        <w:div w:id="564335025">
          <w:marLeft w:val="480"/>
          <w:marRight w:val="0"/>
          <w:marTop w:val="0"/>
          <w:marBottom w:val="0"/>
          <w:divBdr>
            <w:top w:val="none" w:sz="0" w:space="0" w:color="auto"/>
            <w:left w:val="none" w:sz="0" w:space="0" w:color="auto"/>
            <w:bottom w:val="none" w:sz="0" w:space="0" w:color="auto"/>
            <w:right w:val="none" w:sz="0" w:space="0" w:color="auto"/>
          </w:divBdr>
        </w:div>
        <w:div w:id="699283200">
          <w:marLeft w:val="480"/>
          <w:marRight w:val="0"/>
          <w:marTop w:val="0"/>
          <w:marBottom w:val="0"/>
          <w:divBdr>
            <w:top w:val="none" w:sz="0" w:space="0" w:color="auto"/>
            <w:left w:val="none" w:sz="0" w:space="0" w:color="auto"/>
            <w:bottom w:val="none" w:sz="0" w:space="0" w:color="auto"/>
            <w:right w:val="none" w:sz="0" w:space="0" w:color="auto"/>
          </w:divBdr>
        </w:div>
        <w:div w:id="714230806">
          <w:marLeft w:val="480"/>
          <w:marRight w:val="0"/>
          <w:marTop w:val="0"/>
          <w:marBottom w:val="0"/>
          <w:divBdr>
            <w:top w:val="none" w:sz="0" w:space="0" w:color="auto"/>
            <w:left w:val="none" w:sz="0" w:space="0" w:color="auto"/>
            <w:bottom w:val="none" w:sz="0" w:space="0" w:color="auto"/>
            <w:right w:val="none" w:sz="0" w:space="0" w:color="auto"/>
          </w:divBdr>
        </w:div>
        <w:div w:id="805199594">
          <w:marLeft w:val="480"/>
          <w:marRight w:val="0"/>
          <w:marTop w:val="0"/>
          <w:marBottom w:val="0"/>
          <w:divBdr>
            <w:top w:val="none" w:sz="0" w:space="0" w:color="auto"/>
            <w:left w:val="none" w:sz="0" w:space="0" w:color="auto"/>
            <w:bottom w:val="none" w:sz="0" w:space="0" w:color="auto"/>
            <w:right w:val="none" w:sz="0" w:space="0" w:color="auto"/>
          </w:divBdr>
        </w:div>
        <w:div w:id="876311576">
          <w:marLeft w:val="480"/>
          <w:marRight w:val="0"/>
          <w:marTop w:val="0"/>
          <w:marBottom w:val="0"/>
          <w:divBdr>
            <w:top w:val="none" w:sz="0" w:space="0" w:color="auto"/>
            <w:left w:val="none" w:sz="0" w:space="0" w:color="auto"/>
            <w:bottom w:val="none" w:sz="0" w:space="0" w:color="auto"/>
            <w:right w:val="none" w:sz="0" w:space="0" w:color="auto"/>
          </w:divBdr>
        </w:div>
        <w:div w:id="1242107818">
          <w:marLeft w:val="480"/>
          <w:marRight w:val="0"/>
          <w:marTop w:val="0"/>
          <w:marBottom w:val="0"/>
          <w:divBdr>
            <w:top w:val="none" w:sz="0" w:space="0" w:color="auto"/>
            <w:left w:val="none" w:sz="0" w:space="0" w:color="auto"/>
            <w:bottom w:val="none" w:sz="0" w:space="0" w:color="auto"/>
            <w:right w:val="none" w:sz="0" w:space="0" w:color="auto"/>
          </w:divBdr>
        </w:div>
        <w:div w:id="1274939215">
          <w:marLeft w:val="480"/>
          <w:marRight w:val="0"/>
          <w:marTop w:val="0"/>
          <w:marBottom w:val="0"/>
          <w:divBdr>
            <w:top w:val="none" w:sz="0" w:space="0" w:color="auto"/>
            <w:left w:val="none" w:sz="0" w:space="0" w:color="auto"/>
            <w:bottom w:val="none" w:sz="0" w:space="0" w:color="auto"/>
            <w:right w:val="none" w:sz="0" w:space="0" w:color="auto"/>
          </w:divBdr>
        </w:div>
        <w:div w:id="1534729557">
          <w:marLeft w:val="480"/>
          <w:marRight w:val="0"/>
          <w:marTop w:val="0"/>
          <w:marBottom w:val="0"/>
          <w:divBdr>
            <w:top w:val="none" w:sz="0" w:space="0" w:color="auto"/>
            <w:left w:val="none" w:sz="0" w:space="0" w:color="auto"/>
            <w:bottom w:val="none" w:sz="0" w:space="0" w:color="auto"/>
            <w:right w:val="none" w:sz="0" w:space="0" w:color="auto"/>
          </w:divBdr>
        </w:div>
        <w:div w:id="1590113230">
          <w:marLeft w:val="480"/>
          <w:marRight w:val="0"/>
          <w:marTop w:val="0"/>
          <w:marBottom w:val="0"/>
          <w:divBdr>
            <w:top w:val="none" w:sz="0" w:space="0" w:color="auto"/>
            <w:left w:val="none" w:sz="0" w:space="0" w:color="auto"/>
            <w:bottom w:val="none" w:sz="0" w:space="0" w:color="auto"/>
            <w:right w:val="none" w:sz="0" w:space="0" w:color="auto"/>
          </w:divBdr>
        </w:div>
        <w:div w:id="1619489874">
          <w:marLeft w:val="480"/>
          <w:marRight w:val="0"/>
          <w:marTop w:val="0"/>
          <w:marBottom w:val="0"/>
          <w:divBdr>
            <w:top w:val="none" w:sz="0" w:space="0" w:color="auto"/>
            <w:left w:val="none" w:sz="0" w:space="0" w:color="auto"/>
            <w:bottom w:val="none" w:sz="0" w:space="0" w:color="auto"/>
            <w:right w:val="none" w:sz="0" w:space="0" w:color="auto"/>
          </w:divBdr>
        </w:div>
        <w:div w:id="1645545551">
          <w:marLeft w:val="480"/>
          <w:marRight w:val="0"/>
          <w:marTop w:val="0"/>
          <w:marBottom w:val="0"/>
          <w:divBdr>
            <w:top w:val="none" w:sz="0" w:space="0" w:color="auto"/>
            <w:left w:val="none" w:sz="0" w:space="0" w:color="auto"/>
            <w:bottom w:val="none" w:sz="0" w:space="0" w:color="auto"/>
            <w:right w:val="none" w:sz="0" w:space="0" w:color="auto"/>
          </w:divBdr>
        </w:div>
        <w:div w:id="1715540350">
          <w:marLeft w:val="480"/>
          <w:marRight w:val="0"/>
          <w:marTop w:val="0"/>
          <w:marBottom w:val="0"/>
          <w:divBdr>
            <w:top w:val="none" w:sz="0" w:space="0" w:color="auto"/>
            <w:left w:val="none" w:sz="0" w:space="0" w:color="auto"/>
            <w:bottom w:val="none" w:sz="0" w:space="0" w:color="auto"/>
            <w:right w:val="none" w:sz="0" w:space="0" w:color="auto"/>
          </w:divBdr>
        </w:div>
        <w:div w:id="1756895733">
          <w:marLeft w:val="480"/>
          <w:marRight w:val="0"/>
          <w:marTop w:val="0"/>
          <w:marBottom w:val="0"/>
          <w:divBdr>
            <w:top w:val="none" w:sz="0" w:space="0" w:color="auto"/>
            <w:left w:val="none" w:sz="0" w:space="0" w:color="auto"/>
            <w:bottom w:val="none" w:sz="0" w:space="0" w:color="auto"/>
            <w:right w:val="none" w:sz="0" w:space="0" w:color="auto"/>
          </w:divBdr>
        </w:div>
        <w:div w:id="1801537730">
          <w:marLeft w:val="480"/>
          <w:marRight w:val="0"/>
          <w:marTop w:val="0"/>
          <w:marBottom w:val="0"/>
          <w:divBdr>
            <w:top w:val="none" w:sz="0" w:space="0" w:color="auto"/>
            <w:left w:val="none" w:sz="0" w:space="0" w:color="auto"/>
            <w:bottom w:val="none" w:sz="0" w:space="0" w:color="auto"/>
            <w:right w:val="none" w:sz="0" w:space="0" w:color="auto"/>
          </w:divBdr>
        </w:div>
        <w:div w:id="1827669590">
          <w:marLeft w:val="480"/>
          <w:marRight w:val="0"/>
          <w:marTop w:val="0"/>
          <w:marBottom w:val="0"/>
          <w:divBdr>
            <w:top w:val="none" w:sz="0" w:space="0" w:color="auto"/>
            <w:left w:val="none" w:sz="0" w:space="0" w:color="auto"/>
            <w:bottom w:val="none" w:sz="0" w:space="0" w:color="auto"/>
            <w:right w:val="none" w:sz="0" w:space="0" w:color="auto"/>
          </w:divBdr>
        </w:div>
        <w:div w:id="1861624563">
          <w:marLeft w:val="480"/>
          <w:marRight w:val="0"/>
          <w:marTop w:val="0"/>
          <w:marBottom w:val="0"/>
          <w:divBdr>
            <w:top w:val="none" w:sz="0" w:space="0" w:color="auto"/>
            <w:left w:val="none" w:sz="0" w:space="0" w:color="auto"/>
            <w:bottom w:val="none" w:sz="0" w:space="0" w:color="auto"/>
            <w:right w:val="none" w:sz="0" w:space="0" w:color="auto"/>
          </w:divBdr>
        </w:div>
      </w:divsChild>
    </w:div>
    <w:div w:id="1946107966">
      <w:bodyDiv w:val="1"/>
      <w:marLeft w:val="0"/>
      <w:marRight w:val="0"/>
      <w:marTop w:val="0"/>
      <w:marBottom w:val="0"/>
      <w:divBdr>
        <w:top w:val="none" w:sz="0" w:space="0" w:color="auto"/>
        <w:left w:val="none" w:sz="0" w:space="0" w:color="auto"/>
        <w:bottom w:val="none" w:sz="0" w:space="0" w:color="auto"/>
        <w:right w:val="none" w:sz="0" w:space="0" w:color="auto"/>
      </w:divBdr>
    </w:div>
    <w:div w:id="1954247099">
      <w:bodyDiv w:val="1"/>
      <w:marLeft w:val="0"/>
      <w:marRight w:val="0"/>
      <w:marTop w:val="0"/>
      <w:marBottom w:val="0"/>
      <w:divBdr>
        <w:top w:val="none" w:sz="0" w:space="0" w:color="auto"/>
        <w:left w:val="none" w:sz="0" w:space="0" w:color="auto"/>
        <w:bottom w:val="none" w:sz="0" w:space="0" w:color="auto"/>
        <w:right w:val="none" w:sz="0" w:space="0" w:color="auto"/>
      </w:divBdr>
      <w:divsChild>
        <w:div w:id="53503453">
          <w:marLeft w:val="480"/>
          <w:marRight w:val="0"/>
          <w:marTop w:val="0"/>
          <w:marBottom w:val="0"/>
          <w:divBdr>
            <w:top w:val="none" w:sz="0" w:space="0" w:color="auto"/>
            <w:left w:val="none" w:sz="0" w:space="0" w:color="auto"/>
            <w:bottom w:val="none" w:sz="0" w:space="0" w:color="auto"/>
            <w:right w:val="none" w:sz="0" w:space="0" w:color="auto"/>
          </w:divBdr>
        </w:div>
        <w:div w:id="218564565">
          <w:marLeft w:val="480"/>
          <w:marRight w:val="0"/>
          <w:marTop w:val="0"/>
          <w:marBottom w:val="0"/>
          <w:divBdr>
            <w:top w:val="none" w:sz="0" w:space="0" w:color="auto"/>
            <w:left w:val="none" w:sz="0" w:space="0" w:color="auto"/>
            <w:bottom w:val="none" w:sz="0" w:space="0" w:color="auto"/>
            <w:right w:val="none" w:sz="0" w:space="0" w:color="auto"/>
          </w:divBdr>
        </w:div>
        <w:div w:id="252445823">
          <w:marLeft w:val="480"/>
          <w:marRight w:val="0"/>
          <w:marTop w:val="0"/>
          <w:marBottom w:val="0"/>
          <w:divBdr>
            <w:top w:val="none" w:sz="0" w:space="0" w:color="auto"/>
            <w:left w:val="none" w:sz="0" w:space="0" w:color="auto"/>
            <w:bottom w:val="none" w:sz="0" w:space="0" w:color="auto"/>
            <w:right w:val="none" w:sz="0" w:space="0" w:color="auto"/>
          </w:divBdr>
        </w:div>
        <w:div w:id="319238548">
          <w:marLeft w:val="480"/>
          <w:marRight w:val="0"/>
          <w:marTop w:val="0"/>
          <w:marBottom w:val="0"/>
          <w:divBdr>
            <w:top w:val="none" w:sz="0" w:space="0" w:color="auto"/>
            <w:left w:val="none" w:sz="0" w:space="0" w:color="auto"/>
            <w:bottom w:val="none" w:sz="0" w:space="0" w:color="auto"/>
            <w:right w:val="none" w:sz="0" w:space="0" w:color="auto"/>
          </w:divBdr>
        </w:div>
        <w:div w:id="360788060">
          <w:marLeft w:val="480"/>
          <w:marRight w:val="0"/>
          <w:marTop w:val="0"/>
          <w:marBottom w:val="0"/>
          <w:divBdr>
            <w:top w:val="none" w:sz="0" w:space="0" w:color="auto"/>
            <w:left w:val="none" w:sz="0" w:space="0" w:color="auto"/>
            <w:bottom w:val="none" w:sz="0" w:space="0" w:color="auto"/>
            <w:right w:val="none" w:sz="0" w:space="0" w:color="auto"/>
          </w:divBdr>
        </w:div>
        <w:div w:id="361593852">
          <w:marLeft w:val="480"/>
          <w:marRight w:val="0"/>
          <w:marTop w:val="0"/>
          <w:marBottom w:val="0"/>
          <w:divBdr>
            <w:top w:val="none" w:sz="0" w:space="0" w:color="auto"/>
            <w:left w:val="none" w:sz="0" w:space="0" w:color="auto"/>
            <w:bottom w:val="none" w:sz="0" w:space="0" w:color="auto"/>
            <w:right w:val="none" w:sz="0" w:space="0" w:color="auto"/>
          </w:divBdr>
        </w:div>
        <w:div w:id="486164546">
          <w:marLeft w:val="480"/>
          <w:marRight w:val="0"/>
          <w:marTop w:val="0"/>
          <w:marBottom w:val="0"/>
          <w:divBdr>
            <w:top w:val="none" w:sz="0" w:space="0" w:color="auto"/>
            <w:left w:val="none" w:sz="0" w:space="0" w:color="auto"/>
            <w:bottom w:val="none" w:sz="0" w:space="0" w:color="auto"/>
            <w:right w:val="none" w:sz="0" w:space="0" w:color="auto"/>
          </w:divBdr>
        </w:div>
        <w:div w:id="752776634">
          <w:marLeft w:val="480"/>
          <w:marRight w:val="0"/>
          <w:marTop w:val="0"/>
          <w:marBottom w:val="0"/>
          <w:divBdr>
            <w:top w:val="none" w:sz="0" w:space="0" w:color="auto"/>
            <w:left w:val="none" w:sz="0" w:space="0" w:color="auto"/>
            <w:bottom w:val="none" w:sz="0" w:space="0" w:color="auto"/>
            <w:right w:val="none" w:sz="0" w:space="0" w:color="auto"/>
          </w:divBdr>
        </w:div>
        <w:div w:id="1427656276">
          <w:marLeft w:val="480"/>
          <w:marRight w:val="0"/>
          <w:marTop w:val="0"/>
          <w:marBottom w:val="0"/>
          <w:divBdr>
            <w:top w:val="none" w:sz="0" w:space="0" w:color="auto"/>
            <w:left w:val="none" w:sz="0" w:space="0" w:color="auto"/>
            <w:bottom w:val="none" w:sz="0" w:space="0" w:color="auto"/>
            <w:right w:val="none" w:sz="0" w:space="0" w:color="auto"/>
          </w:divBdr>
        </w:div>
        <w:div w:id="1640375713">
          <w:marLeft w:val="480"/>
          <w:marRight w:val="0"/>
          <w:marTop w:val="0"/>
          <w:marBottom w:val="0"/>
          <w:divBdr>
            <w:top w:val="none" w:sz="0" w:space="0" w:color="auto"/>
            <w:left w:val="none" w:sz="0" w:space="0" w:color="auto"/>
            <w:bottom w:val="none" w:sz="0" w:space="0" w:color="auto"/>
            <w:right w:val="none" w:sz="0" w:space="0" w:color="auto"/>
          </w:divBdr>
        </w:div>
        <w:div w:id="1815296768">
          <w:marLeft w:val="480"/>
          <w:marRight w:val="0"/>
          <w:marTop w:val="0"/>
          <w:marBottom w:val="0"/>
          <w:divBdr>
            <w:top w:val="none" w:sz="0" w:space="0" w:color="auto"/>
            <w:left w:val="none" w:sz="0" w:space="0" w:color="auto"/>
            <w:bottom w:val="none" w:sz="0" w:space="0" w:color="auto"/>
            <w:right w:val="none" w:sz="0" w:space="0" w:color="auto"/>
          </w:divBdr>
        </w:div>
        <w:div w:id="1826899459">
          <w:marLeft w:val="480"/>
          <w:marRight w:val="0"/>
          <w:marTop w:val="0"/>
          <w:marBottom w:val="0"/>
          <w:divBdr>
            <w:top w:val="none" w:sz="0" w:space="0" w:color="auto"/>
            <w:left w:val="none" w:sz="0" w:space="0" w:color="auto"/>
            <w:bottom w:val="none" w:sz="0" w:space="0" w:color="auto"/>
            <w:right w:val="none" w:sz="0" w:space="0" w:color="auto"/>
          </w:divBdr>
        </w:div>
        <w:div w:id="2022588997">
          <w:marLeft w:val="480"/>
          <w:marRight w:val="0"/>
          <w:marTop w:val="0"/>
          <w:marBottom w:val="0"/>
          <w:divBdr>
            <w:top w:val="none" w:sz="0" w:space="0" w:color="auto"/>
            <w:left w:val="none" w:sz="0" w:space="0" w:color="auto"/>
            <w:bottom w:val="none" w:sz="0" w:space="0" w:color="auto"/>
            <w:right w:val="none" w:sz="0" w:space="0" w:color="auto"/>
          </w:divBdr>
        </w:div>
        <w:div w:id="2123498045">
          <w:marLeft w:val="480"/>
          <w:marRight w:val="0"/>
          <w:marTop w:val="0"/>
          <w:marBottom w:val="0"/>
          <w:divBdr>
            <w:top w:val="none" w:sz="0" w:space="0" w:color="auto"/>
            <w:left w:val="none" w:sz="0" w:space="0" w:color="auto"/>
            <w:bottom w:val="none" w:sz="0" w:space="0" w:color="auto"/>
            <w:right w:val="none" w:sz="0" w:space="0" w:color="auto"/>
          </w:divBdr>
        </w:div>
      </w:divsChild>
    </w:div>
    <w:div w:id="1956056522">
      <w:bodyDiv w:val="1"/>
      <w:marLeft w:val="0"/>
      <w:marRight w:val="0"/>
      <w:marTop w:val="0"/>
      <w:marBottom w:val="0"/>
      <w:divBdr>
        <w:top w:val="none" w:sz="0" w:space="0" w:color="auto"/>
        <w:left w:val="none" w:sz="0" w:space="0" w:color="auto"/>
        <w:bottom w:val="none" w:sz="0" w:space="0" w:color="auto"/>
        <w:right w:val="none" w:sz="0" w:space="0" w:color="auto"/>
      </w:divBdr>
    </w:div>
    <w:div w:id="1969512273">
      <w:bodyDiv w:val="1"/>
      <w:marLeft w:val="0"/>
      <w:marRight w:val="0"/>
      <w:marTop w:val="0"/>
      <w:marBottom w:val="0"/>
      <w:divBdr>
        <w:top w:val="none" w:sz="0" w:space="0" w:color="auto"/>
        <w:left w:val="none" w:sz="0" w:space="0" w:color="auto"/>
        <w:bottom w:val="none" w:sz="0" w:space="0" w:color="auto"/>
        <w:right w:val="none" w:sz="0" w:space="0" w:color="auto"/>
      </w:divBdr>
    </w:div>
    <w:div w:id="1973827793">
      <w:bodyDiv w:val="1"/>
      <w:marLeft w:val="0"/>
      <w:marRight w:val="0"/>
      <w:marTop w:val="0"/>
      <w:marBottom w:val="0"/>
      <w:divBdr>
        <w:top w:val="none" w:sz="0" w:space="0" w:color="auto"/>
        <w:left w:val="none" w:sz="0" w:space="0" w:color="auto"/>
        <w:bottom w:val="none" w:sz="0" w:space="0" w:color="auto"/>
        <w:right w:val="none" w:sz="0" w:space="0" w:color="auto"/>
      </w:divBdr>
    </w:div>
    <w:div w:id="1975333514">
      <w:bodyDiv w:val="1"/>
      <w:marLeft w:val="0"/>
      <w:marRight w:val="0"/>
      <w:marTop w:val="0"/>
      <w:marBottom w:val="0"/>
      <w:divBdr>
        <w:top w:val="none" w:sz="0" w:space="0" w:color="auto"/>
        <w:left w:val="none" w:sz="0" w:space="0" w:color="auto"/>
        <w:bottom w:val="none" w:sz="0" w:space="0" w:color="auto"/>
        <w:right w:val="none" w:sz="0" w:space="0" w:color="auto"/>
      </w:divBdr>
    </w:div>
    <w:div w:id="1978338910">
      <w:bodyDiv w:val="1"/>
      <w:marLeft w:val="0"/>
      <w:marRight w:val="0"/>
      <w:marTop w:val="0"/>
      <w:marBottom w:val="0"/>
      <w:divBdr>
        <w:top w:val="none" w:sz="0" w:space="0" w:color="auto"/>
        <w:left w:val="none" w:sz="0" w:space="0" w:color="auto"/>
        <w:bottom w:val="none" w:sz="0" w:space="0" w:color="auto"/>
        <w:right w:val="none" w:sz="0" w:space="0" w:color="auto"/>
      </w:divBdr>
    </w:div>
    <w:div w:id="1986200782">
      <w:bodyDiv w:val="1"/>
      <w:marLeft w:val="0"/>
      <w:marRight w:val="0"/>
      <w:marTop w:val="0"/>
      <w:marBottom w:val="0"/>
      <w:divBdr>
        <w:top w:val="none" w:sz="0" w:space="0" w:color="auto"/>
        <w:left w:val="none" w:sz="0" w:space="0" w:color="auto"/>
        <w:bottom w:val="none" w:sz="0" w:space="0" w:color="auto"/>
        <w:right w:val="none" w:sz="0" w:space="0" w:color="auto"/>
      </w:divBdr>
    </w:div>
    <w:div w:id="1993751780">
      <w:bodyDiv w:val="1"/>
      <w:marLeft w:val="0"/>
      <w:marRight w:val="0"/>
      <w:marTop w:val="0"/>
      <w:marBottom w:val="0"/>
      <w:divBdr>
        <w:top w:val="none" w:sz="0" w:space="0" w:color="auto"/>
        <w:left w:val="none" w:sz="0" w:space="0" w:color="auto"/>
        <w:bottom w:val="none" w:sz="0" w:space="0" w:color="auto"/>
        <w:right w:val="none" w:sz="0" w:space="0" w:color="auto"/>
      </w:divBdr>
      <w:divsChild>
        <w:div w:id="222059058">
          <w:marLeft w:val="480"/>
          <w:marRight w:val="0"/>
          <w:marTop w:val="0"/>
          <w:marBottom w:val="0"/>
          <w:divBdr>
            <w:top w:val="none" w:sz="0" w:space="0" w:color="auto"/>
            <w:left w:val="none" w:sz="0" w:space="0" w:color="auto"/>
            <w:bottom w:val="none" w:sz="0" w:space="0" w:color="auto"/>
            <w:right w:val="none" w:sz="0" w:space="0" w:color="auto"/>
          </w:divBdr>
        </w:div>
        <w:div w:id="756747797">
          <w:marLeft w:val="480"/>
          <w:marRight w:val="0"/>
          <w:marTop w:val="0"/>
          <w:marBottom w:val="0"/>
          <w:divBdr>
            <w:top w:val="none" w:sz="0" w:space="0" w:color="auto"/>
            <w:left w:val="none" w:sz="0" w:space="0" w:color="auto"/>
            <w:bottom w:val="none" w:sz="0" w:space="0" w:color="auto"/>
            <w:right w:val="none" w:sz="0" w:space="0" w:color="auto"/>
          </w:divBdr>
        </w:div>
        <w:div w:id="797068220">
          <w:marLeft w:val="480"/>
          <w:marRight w:val="0"/>
          <w:marTop w:val="0"/>
          <w:marBottom w:val="0"/>
          <w:divBdr>
            <w:top w:val="none" w:sz="0" w:space="0" w:color="auto"/>
            <w:left w:val="none" w:sz="0" w:space="0" w:color="auto"/>
            <w:bottom w:val="none" w:sz="0" w:space="0" w:color="auto"/>
            <w:right w:val="none" w:sz="0" w:space="0" w:color="auto"/>
          </w:divBdr>
        </w:div>
        <w:div w:id="852494867">
          <w:marLeft w:val="480"/>
          <w:marRight w:val="0"/>
          <w:marTop w:val="0"/>
          <w:marBottom w:val="0"/>
          <w:divBdr>
            <w:top w:val="none" w:sz="0" w:space="0" w:color="auto"/>
            <w:left w:val="none" w:sz="0" w:space="0" w:color="auto"/>
            <w:bottom w:val="none" w:sz="0" w:space="0" w:color="auto"/>
            <w:right w:val="none" w:sz="0" w:space="0" w:color="auto"/>
          </w:divBdr>
        </w:div>
        <w:div w:id="970935443">
          <w:marLeft w:val="480"/>
          <w:marRight w:val="0"/>
          <w:marTop w:val="0"/>
          <w:marBottom w:val="0"/>
          <w:divBdr>
            <w:top w:val="none" w:sz="0" w:space="0" w:color="auto"/>
            <w:left w:val="none" w:sz="0" w:space="0" w:color="auto"/>
            <w:bottom w:val="none" w:sz="0" w:space="0" w:color="auto"/>
            <w:right w:val="none" w:sz="0" w:space="0" w:color="auto"/>
          </w:divBdr>
        </w:div>
        <w:div w:id="1094352567">
          <w:marLeft w:val="480"/>
          <w:marRight w:val="0"/>
          <w:marTop w:val="0"/>
          <w:marBottom w:val="0"/>
          <w:divBdr>
            <w:top w:val="none" w:sz="0" w:space="0" w:color="auto"/>
            <w:left w:val="none" w:sz="0" w:space="0" w:color="auto"/>
            <w:bottom w:val="none" w:sz="0" w:space="0" w:color="auto"/>
            <w:right w:val="none" w:sz="0" w:space="0" w:color="auto"/>
          </w:divBdr>
        </w:div>
        <w:div w:id="1147473162">
          <w:marLeft w:val="480"/>
          <w:marRight w:val="0"/>
          <w:marTop w:val="0"/>
          <w:marBottom w:val="0"/>
          <w:divBdr>
            <w:top w:val="none" w:sz="0" w:space="0" w:color="auto"/>
            <w:left w:val="none" w:sz="0" w:space="0" w:color="auto"/>
            <w:bottom w:val="none" w:sz="0" w:space="0" w:color="auto"/>
            <w:right w:val="none" w:sz="0" w:space="0" w:color="auto"/>
          </w:divBdr>
        </w:div>
        <w:div w:id="1318069509">
          <w:marLeft w:val="480"/>
          <w:marRight w:val="0"/>
          <w:marTop w:val="0"/>
          <w:marBottom w:val="0"/>
          <w:divBdr>
            <w:top w:val="none" w:sz="0" w:space="0" w:color="auto"/>
            <w:left w:val="none" w:sz="0" w:space="0" w:color="auto"/>
            <w:bottom w:val="none" w:sz="0" w:space="0" w:color="auto"/>
            <w:right w:val="none" w:sz="0" w:space="0" w:color="auto"/>
          </w:divBdr>
        </w:div>
        <w:div w:id="1592281037">
          <w:marLeft w:val="480"/>
          <w:marRight w:val="0"/>
          <w:marTop w:val="0"/>
          <w:marBottom w:val="0"/>
          <w:divBdr>
            <w:top w:val="none" w:sz="0" w:space="0" w:color="auto"/>
            <w:left w:val="none" w:sz="0" w:space="0" w:color="auto"/>
            <w:bottom w:val="none" w:sz="0" w:space="0" w:color="auto"/>
            <w:right w:val="none" w:sz="0" w:space="0" w:color="auto"/>
          </w:divBdr>
        </w:div>
        <w:div w:id="1602646300">
          <w:marLeft w:val="480"/>
          <w:marRight w:val="0"/>
          <w:marTop w:val="0"/>
          <w:marBottom w:val="0"/>
          <w:divBdr>
            <w:top w:val="none" w:sz="0" w:space="0" w:color="auto"/>
            <w:left w:val="none" w:sz="0" w:space="0" w:color="auto"/>
            <w:bottom w:val="none" w:sz="0" w:space="0" w:color="auto"/>
            <w:right w:val="none" w:sz="0" w:space="0" w:color="auto"/>
          </w:divBdr>
        </w:div>
        <w:div w:id="1605381515">
          <w:marLeft w:val="480"/>
          <w:marRight w:val="0"/>
          <w:marTop w:val="0"/>
          <w:marBottom w:val="0"/>
          <w:divBdr>
            <w:top w:val="none" w:sz="0" w:space="0" w:color="auto"/>
            <w:left w:val="none" w:sz="0" w:space="0" w:color="auto"/>
            <w:bottom w:val="none" w:sz="0" w:space="0" w:color="auto"/>
            <w:right w:val="none" w:sz="0" w:space="0" w:color="auto"/>
          </w:divBdr>
        </w:div>
        <w:div w:id="1620188488">
          <w:marLeft w:val="480"/>
          <w:marRight w:val="0"/>
          <w:marTop w:val="0"/>
          <w:marBottom w:val="0"/>
          <w:divBdr>
            <w:top w:val="none" w:sz="0" w:space="0" w:color="auto"/>
            <w:left w:val="none" w:sz="0" w:space="0" w:color="auto"/>
            <w:bottom w:val="none" w:sz="0" w:space="0" w:color="auto"/>
            <w:right w:val="none" w:sz="0" w:space="0" w:color="auto"/>
          </w:divBdr>
        </w:div>
        <w:div w:id="1624072640">
          <w:marLeft w:val="480"/>
          <w:marRight w:val="0"/>
          <w:marTop w:val="0"/>
          <w:marBottom w:val="0"/>
          <w:divBdr>
            <w:top w:val="none" w:sz="0" w:space="0" w:color="auto"/>
            <w:left w:val="none" w:sz="0" w:space="0" w:color="auto"/>
            <w:bottom w:val="none" w:sz="0" w:space="0" w:color="auto"/>
            <w:right w:val="none" w:sz="0" w:space="0" w:color="auto"/>
          </w:divBdr>
        </w:div>
        <w:div w:id="1928270278">
          <w:marLeft w:val="480"/>
          <w:marRight w:val="0"/>
          <w:marTop w:val="0"/>
          <w:marBottom w:val="0"/>
          <w:divBdr>
            <w:top w:val="none" w:sz="0" w:space="0" w:color="auto"/>
            <w:left w:val="none" w:sz="0" w:space="0" w:color="auto"/>
            <w:bottom w:val="none" w:sz="0" w:space="0" w:color="auto"/>
            <w:right w:val="none" w:sz="0" w:space="0" w:color="auto"/>
          </w:divBdr>
        </w:div>
      </w:divsChild>
    </w:div>
    <w:div w:id="1995714417">
      <w:bodyDiv w:val="1"/>
      <w:marLeft w:val="0"/>
      <w:marRight w:val="0"/>
      <w:marTop w:val="0"/>
      <w:marBottom w:val="0"/>
      <w:divBdr>
        <w:top w:val="none" w:sz="0" w:space="0" w:color="auto"/>
        <w:left w:val="none" w:sz="0" w:space="0" w:color="auto"/>
        <w:bottom w:val="none" w:sz="0" w:space="0" w:color="auto"/>
        <w:right w:val="none" w:sz="0" w:space="0" w:color="auto"/>
      </w:divBdr>
      <w:divsChild>
        <w:div w:id="66536244">
          <w:marLeft w:val="480"/>
          <w:marRight w:val="0"/>
          <w:marTop w:val="0"/>
          <w:marBottom w:val="0"/>
          <w:divBdr>
            <w:top w:val="none" w:sz="0" w:space="0" w:color="auto"/>
            <w:left w:val="none" w:sz="0" w:space="0" w:color="auto"/>
            <w:bottom w:val="none" w:sz="0" w:space="0" w:color="auto"/>
            <w:right w:val="none" w:sz="0" w:space="0" w:color="auto"/>
          </w:divBdr>
        </w:div>
        <w:div w:id="213781761">
          <w:marLeft w:val="480"/>
          <w:marRight w:val="0"/>
          <w:marTop w:val="0"/>
          <w:marBottom w:val="0"/>
          <w:divBdr>
            <w:top w:val="none" w:sz="0" w:space="0" w:color="auto"/>
            <w:left w:val="none" w:sz="0" w:space="0" w:color="auto"/>
            <w:bottom w:val="none" w:sz="0" w:space="0" w:color="auto"/>
            <w:right w:val="none" w:sz="0" w:space="0" w:color="auto"/>
          </w:divBdr>
        </w:div>
        <w:div w:id="220870680">
          <w:marLeft w:val="480"/>
          <w:marRight w:val="0"/>
          <w:marTop w:val="0"/>
          <w:marBottom w:val="0"/>
          <w:divBdr>
            <w:top w:val="none" w:sz="0" w:space="0" w:color="auto"/>
            <w:left w:val="none" w:sz="0" w:space="0" w:color="auto"/>
            <w:bottom w:val="none" w:sz="0" w:space="0" w:color="auto"/>
            <w:right w:val="none" w:sz="0" w:space="0" w:color="auto"/>
          </w:divBdr>
        </w:div>
        <w:div w:id="304553376">
          <w:marLeft w:val="480"/>
          <w:marRight w:val="0"/>
          <w:marTop w:val="0"/>
          <w:marBottom w:val="0"/>
          <w:divBdr>
            <w:top w:val="none" w:sz="0" w:space="0" w:color="auto"/>
            <w:left w:val="none" w:sz="0" w:space="0" w:color="auto"/>
            <w:bottom w:val="none" w:sz="0" w:space="0" w:color="auto"/>
            <w:right w:val="none" w:sz="0" w:space="0" w:color="auto"/>
          </w:divBdr>
        </w:div>
        <w:div w:id="512691491">
          <w:marLeft w:val="480"/>
          <w:marRight w:val="0"/>
          <w:marTop w:val="0"/>
          <w:marBottom w:val="0"/>
          <w:divBdr>
            <w:top w:val="none" w:sz="0" w:space="0" w:color="auto"/>
            <w:left w:val="none" w:sz="0" w:space="0" w:color="auto"/>
            <w:bottom w:val="none" w:sz="0" w:space="0" w:color="auto"/>
            <w:right w:val="none" w:sz="0" w:space="0" w:color="auto"/>
          </w:divBdr>
        </w:div>
        <w:div w:id="624047868">
          <w:marLeft w:val="480"/>
          <w:marRight w:val="0"/>
          <w:marTop w:val="0"/>
          <w:marBottom w:val="0"/>
          <w:divBdr>
            <w:top w:val="none" w:sz="0" w:space="0" w:color="auto"/>
            <w:left w:val="none" w:sz="0" w:space="0" w:color="auto"/>
            <w:bottom w:val="none" w:sz="0" w:space="0" w:color="auto"/>
            <w:right w:val="none" w:sz="0" w:space="0" w:color="auto"/>
          </w:divBdr>
        </w:div>
        <w:div w:id="691035237">
          <w:marLeft w:val="480"/>
          <w:marRight w:val="0"/>
          <w:marTop w:val="0"/>
          <w:marBottom w:val="0"/>
          <w:divBdr>
            <w:top w:val="none" w:sz="0" w:space="0" w:color="auto"/>
            <w:left w:val="none" w:sz="0" w:space="0" w:color="auto"/>
            <w:bottom w:val="none" w:sz="0" w:space="0" w:color="auto"/>
            <w:right w:val="none" w:sz="0" w:space="0" w:color="auto"/>
          </w:divBdr>
        </w:div>
        <w:div w:id="691221263">
          <w:marLeft w:val="480"/>
          <w:marRight w:val="0"/>
          <w:marTop w:val="0"/>
          <w:marBottom w:val="0"/>
          <w:divBdr>
            <w:top w:val="none" w:sz="0" w:space="0" w:color="auto"/>
            <w:left w:val="none" w:sz="0" w:space="0" w:color="auto"/>
            <w:bottom w:val="none" w:sz="0" w:space="0" w:color="auto"/>
            <w:right w:val="none" w:sz="0" w:space="0" w:color="auto"/>
          </w:divBdr>
        </w:div>
        <w:div w:id="716855176">
          <w:marLeft w:val="480"/>
          <w:marRight w:val="0"/>
          <w:marTop w:val="0"/>
          <w:marBottom w:val="0"/>
          <w:divBdr>
            <w:top w:val="none" w:sz="0" w:space="0" w:color="auto"/>
            <w:left w:val="none" w:sz="0" w:space="0" w:color="auto"/>
            <w:bottom w:val="none" w:sz="0" w:space="0" w:color="auto"/>
            <w:right w:val="none" w:sz="0" w:space="0" w:color="auto"/>
          </w:divBdr>
        </w:div>
        <w:div w:id="753287102">
          <w:marLeft w:val="480"/>
          <w:marRight w:val="0"/>
          <w:marTop w:val="0"/>
          <w:marBottom w:val="0"/>
          <w:divBdr>
            <w:top w:val="none" w:sz="0" w:space="0" w:color="auto"/>
            <w:left w:val="none" w:sz="0" w:space="0" w:color="auto"/>
            <w:bottom w:val="none" w:sz="0" w:space="0" w:color="auto"/>
            <w:right w:val="none" w:sz="0" w:space="0" w:color="auto"/>
          </w:divBdr>
        </w:div>
        <w:div w:id="989136344">
          <w:marLeft w:val="480"/>
          <w:marRight w:val="0"/>
          <w:marTop w:val="0"/>
          <w:marBottom w:val="0"/>
          <w:divBdr>
            <w:top w:val="none" w:sz="0" w:space="0" w:color="auto"/>
            <w:left w:val="none" w:sz="0" w:space="0" w:color="auto"/>
            <w:bottom w:val="none" w:sz="0" w:space="0" w:color="auto"/>
            <w:right w:val="none" w:sz="0" w:space="0" w:color="auto"/>
          </w:divBdr>
        </w:div>
        <w:div w:id="1057971961">
          <w:marLeft w:val="480"/>
          <w:marRight w:val="0"/>
          <w:marTop w:val="0"/>
          <w:marBottom w:val="0"/>
          <w:divBdr>
            <w:top w:val="none" w:sz="0" w:space="0" w:color="auto"/>
            <w:left w:val="none" w:sz="0" w:space="0" w:color="auto"/>
            <w:bottom w:val="none" w:sz="0" w:space="0" w:color="auto"/>
            <w:right w:val="none" w:sz="0" w:space="0" w:color="auto"/>
          </w:divBdr>
        </w:div>
        <w:div w:id="1368674367">
          <w:marLeft w:val="480"/>
          <w:marRight w:val="0"/>
          <w:marTop w:val="0"/>
          <w:marBottom w:val="0"/>
          <w:divBdr>
            <w:top w:val="none" w:sz="0" w:space="0" w:color="auto"/>
            <w:left w:val="none" w:sz="0" w:space="0" w:color="auto"/>
            <w:bottom w:val="none" w:sz="0" w:space="0" w:color="auto"/>
            <w:right w:val="none" w:sz="0" w:space="0" w:color="auto"/>
          </w:divBdr>
        </w:div>
        <w:div w:id="1604458252">
          <w:marLeft w:val="480"/>
          <w:marRight w:val="0"/>
          <w:marTop w:val="0"/>
          <w:marBottom w:val="0"/>
          <w:divBdr>
            <w:top w:val="none" w:sz="0" w:space="0" w:color="auto"/>
            <w:left w:val="none" w:sz="0" w:space="0" w:color="auto"/>
            <w:bottom w:val="none" w:sz="0" w:space="0" w:color="auto"/>
            <w:right w:val="none" w:sz="0" w:space="0" w:color="auto"/>
          </w:divBdr>
        </w:div>
        <w:div w:id="1755777537">
          <w:marLeft w:val="480"/>
          <w:marRight w:val="0"/>
          <w:marTop w:val="0"/>
          <w:marBottom w:val="0"/>
          <w:divBdr>
            <w:top w:val="none" w:sz="0" w:space="0" w:color="auto"/>
            <w:left w:val="none" w:sz="0" w:space="0" w:color="auto"/>
            <w:bottom w:val="none" w:sz="0" w:space="0" w:color="auto"/>
            <w:right w:val="none" w:sz="0" w:space="0" w:color="auto"/>
          </w:divBdr>
        </w:div>
        <w:div w:id="1785809573">
          <w:marLeft w:val="480"/>
          <w:marRight w:val="0"/>
          <w:marTop w:val="0"/>
          <w:marBottom w:val="0"/>
          <w:divBdr>
            <w:top w:val="none" w:sz="0" w:space="0" w:color="auto"/>
            <w:left w:val="none" w:sz="0" w:space="0" w:color="auto"/>
            <w:bottom w:val="none" w:sz="0" w:space="0" w:color="auto"/>
            <w:right w:val="none" w:sz="0" w:space="0" w:color="auto"/>
          </w:divBdr>
        </w:div>
        <w:div w:id="1987854507">
          <w:marLeft w:val="480"/>
          <w:marRight w:val="0"/>
          <w:marTop w:val="0"/>
          <w:marBottom w:val="0"/>
          <w:divBdr>
            <w:top w:val="none" w:sz="0" w:space="0" w:color="auto"/>
            <w:left w:val="none" w:sz="0" w:space="0" w:color="auto"/>
            <w:bottom w:val="none" w:sz="0" w:space="0" w:color="auto"/>
            <w:right w:val="none" w:sz="0" w:space="0" w:color="auto"/>
          </w:divBdr>
        </w:div>
      </w:divsChild>
    </w:div>
    <w:div w:id="2008314932">
      <w:bodyDiv w:val="1"/>
      <w:marLeft w:val="0"/>
      <w:marRight w:val="0"/>
      <w:marTop w:val="0"/>
      <w:marBottom w:val="0"/>
      <w:divBdr>
        <w:top w:val="none" w:sz="0" w:space="0" w:color="auto"/>
        <w:left w:val="none" w:sz="0" w:space="0" w:color="auto"/>
        <w:bottom w:val="none" w:sz="0" w:space="0" w:color="auto"/>
        <w:right w:val="none" w:sz="0" w:space="0" w:color="auto"/>
      </w:divBdr>
    </w:div>
    <w:div w:id="2014797678">
      <w:bodyDiv w:val="1"/>
      <w:marLeft w:val="0"/>
      <w:marRight w:val="0"/>
      <w:marTop w:val="0"/>
      <w:marBottom w:val="0"/>
      <w:divBdr>
        <w:top w:val="none" w:sz="0" w:space="0" w:color="auto"/>
        <w:left w:val="none" w:sz="0" w:space="0" w:color="auto"/>
        <w:bottom w:val="none" w:sz="0" w:space="0" w:color="auto"/>
        <w:right w:val="none" w:sz="0" w:space="0" w:color="auto"/>
      </w:divBdr>
    </w:div>
    <w:div w:id="2020891938">
      <w:bodyDiv w:val="1"/>
      <w:marLeft w:val="0"/>
      <w:marRight w:val="0"/>
      <w:marTop w:val="0"/>
      <w:marBottom w:val="0"/>
      <w:divBdr>
        <w:top w:val="none" w:sz="0" w:space="0" w:color="auto"/>
        <w:left w:val="none" w:sz="0" w:space="0" w:color="auto"/>
        <w:bottom w:val="none" w:sz="0" w:space="0" w:color="auto"/>
        <w:right w:val="none" w:sz="0" w:space="0" w:color="auto"/>
      </w:divBdr>
    </w:div>
    <w:div w:id="2028019672">
      <w:bodyDiv w:val="1"/>
      <w:marLeft w:val="0"/>
      <w:marRight w:val="0"/>
      <w:marTop w:val="0"/>
      <w:marBottom w:val="0"/>
      <w:divBdr>
        <w:top w:val="none" w:sz="0" w:space="0" w:color="auto"/>
        <w:left w:val="none" w:sz="0" w:space="0" w:color="auto"/>
        <w:bottom w:val="none" w:sz="0" w:space="0" w:color="auto"/>
        <w:right w:val="none" w:sz="0" w:space="0" w:color="auto"/>
      </w:divBdr>
    </w:div>
    <w:div w:id="2029329202">
      <w:bodyDiv w:val="1"/>
      <w:marLeft w:val="0"/>
      <w:marRight w:val="0"/>
      <w:marTop w:val="0"/>
      <w:marBottom w:val="0"/>
      <w:divBdr>
        <w:top w:val="none" w:sz="0" w:space="0" w:color="auto"/>
        <w:left w:val="none" w:sz="0" w:space="0" w:color="auto"/>
        <w:bottom w:val="none" w:sz="0" w:space="0" w:color="auto"/>
        <w:right w:val="none" w:sz="0" w:space="0" w:color="auto"/>
      </w:divBdr>
    </w:div>
    <w:div w:id="2029520484">
      <w:bodyDiv w:val="1"/>
      <w:marLeft w:val="0"/>
      <w:marRight w:val="0"/>
      <w:marTop w:val="0"/>
      <w:marBottom w:val="0"/>
      <w:divBdr>
        <w:top w:val="none" w:sz="0" w:space="0" w:color="auto"/>
        <w:left w:val="none" w:sz="0" w:space="0" w:color="auto"/>
        <w:bottom w:val="none" w:sz="0" w:space="0" w:color="auto"/>
        <w:right w:val="none" w:sz="0" w:space="0" w:color="auto"/>
      </w:divBdr>
    </w:div>
    <w:div w:id="2031058017">
      <w:bodyDiv w:val="1"/>
      <w:marLeft w:val="0"/>
      <w:marRight w:val="0"/>
      <w:marTop w:val="0"/>
      <w:marBottom w:val="0"/>
      <w:divBdr>
        <w:top w:val="none" w:sz="0" w:space="0" w:color="auto"/>
        <w:left w:val="none" w:sz="0" w:space="0" w:color="auto"/>
        <w:bottom w:val="none" w:sz="0" w:space="0" w:color="auto"/>
        <w:right w:val="none" w:sz="0" w:space="0" w:color="auto"/>
      </w:divBdr>
      <w:divsChild>
        <w:div w:id="80831455">
          <w:marLeft w:val="480"/>
          <w:marRight w:val="0"/>
          <w:marTop w:val="0"/>
          <w:marBottom w:val="0"/>
          <w:divBdr>
            <w:top w:val="none" w:sz="0" w:space="0" w:color="auto"/>
            <w:left w:val="none" w:sz="0" w:space="0" w:color="auto"/>
            <w:bottom w:val="none" w:sz="0" w:space="0" w:color="auto"/>
            <w:right w:val="none" w:sz="0" w:space="0" w:color="auto"/>
          </w:divBdr>
        </w:div>
        <w:div w:id="132794825">
          <w:marLeft w:val="480"/>
          <w:marRight w:val="0"/>
          <w:marTop w:val="0"/>
          <w:marBottom w:val="0"/>
          <w:divBdr>
            <w:top w:val="none" w:sz="0" w:space="0" w:color="auto"/>
            <w:left w:val="none" w:sz="0" w:space="0" w:color="auto"/>
            <w:bottom w:val="none" w:sz="0" w:space="0" w:color="auto"/>
            <w:right w:val="none" w:sz="0" w:space="0" w:color="auto"/>
          </w:divBdr>
        </w:div>
        <w:div w:id="195048439">
          <w:marLeft w:val="480"/>
          <w:marRight w:val="0"/>
          <w:marTop w:val="0"/>
          <w:marBottom w:val="0"/>
          <w:divBdr>
            <w:top w:val="none" w:sz="0" w:space="0" w:color="auto"/>
            <w:left w:val="none" w:sz="0" w:space="0" w:color="auto"/>
            <w:bottom w:val="none" w:sz="0" w:space="0" w:color="auto"/>
            <w:right w:val="none" w:sz="0" w:space="0" w:color="auto"/>
          </w:divBdr>
        </w:div>
        <w:div w:id="244535282">
          <w:marLeft w:val="480"/>
          <w:marRight w:val="0"/>
          <w:marTop w:val="0"/>
          <w:marBottom w:val="0"/>
          <w:divBdr>
            <w:top w:val="none" w:sz="0" w:space="0" w:color="auto"/>
            <w:left w:val="none" w:sz="0" w:space="0" w:color="auto"/>
            <w:bottom w:val="none" w:sz="0" w:space="0" w:color="auto"/>
            <w:right w:val="none" w:sz="0" w:space="0" w:color="auto"/>
          </w:divBdr>
        </w:div>
        <w:div w:id="490560059">
          <w:marLeft w:val="480"/>
          <w:marRight w:val="0"/>
          <w:marTop w:val="0"/>
          <w:marBottom w:val="0"/>
          <w:divBdr>
            <w:top w:val="none" w:sz="0" w:space="0" w:color="auto"/>
            <w:left w:val="none" w:sz="0" w:space="0" w:color="auto"/>
            <w:bottom w:val="none" w:sz="0" w:space="0" w:color="auto"/>
            <w:right w:val="none" w:sz="0" w:space="0" w:color="auto"/>
          </w:divBdr>
        </w:div>
        <w:div w:id="580142001">
          <w:marLeft w:val="480"/>
          <w:marRight w:val="0"/>
          <w:marTop w:val="0"/>
          <w:marBottom w:val="0"/>
          <w:divBdr>
            <w:top w:val="none" w:sz="0" w:space="0" w:color="auto"/>
            <w:left w:val="none" w:sz="0" w:space="0" w:color="auto"/>
            <w:bottom w:val="none" w:sz="0" w:space="0" w:color="auto"/>
            <w:right w:val="none" w:sz="0" w:space="0" w:color="auto"/>
          </w:divBdr>
        </w:div>
        <w:div w:id="607198848">
          <w:marLeft w:val="480"/>
          <w:marRight w:val="0"/>
          <w:marTop w:val="0"/>
          <w:marBottom w:val="0"/>
          <w:divBdr>
            <w:top w:val="none" w:sz="0" w:space="0" w:color="auto"/>
            <w:left w:val="none" w:sz="0" w:space="0" w:color="auto"/>
            <w:bottom w:val="none" w:sz="0" w:space="0" w:color="auto"/>
            <w:right w:val="none" w:sz="0" w:space="0" w:color="auto"/>
          </w:divBdr>
        </w:div>
        <w:div w:id="698630805">
          <w:marLeft w:val="480"/>
          <w:marRight w:val="0"/>
          <w:marTop w:val="0"/>
          <w:marBottom w:val="0"/>
          <w:divBdr>
            <w:top w:val="none" w:sz="0" w:space="0" w:color="auto"/>
            <w:left w:val="none" w:sz="0" w:space="0" w:color="auto"/>
            <w:bottom w:val="none" w:sz="0" w:space="0" w:color="auto"/>
            <w:right w:val="none" w:sz="0" w:space="0" w:color="auto"/>
          </w:divBdr>
        </w:div>
        <w:div w:id="950740836">
          <w:marLeft w:val="480"/>
          <w:marRight w:val="0"/>
          <w:marTop w:val="0"/>
          <w:marBottom w:val="0"/>
          <w:divBdr>
            <w:top w:val="none" w:sz="0" w:space="0" w:color="auto"/>
            <w:left w:val="none" w:sz="0" w:space="0" w:color="auto"/>
            <w:bottom w:val="none" w:sz="0" w:space="0" w:color="auto"/>
            <w:right w:val="none" w:sz="0" w:space="0" w:color="auto"/>
          </w:divBdr>
        </w:div>
        <w:div w:id="1014501029">
          <w:marLeft w:val="480"/>
          <w:marRight w:val="0"/>
          <w:marTop w:val="0"/>
          <w:marBottom w:val="0"/>
          <w:divBdr>
            <w:top w:val="none" w:sz="0" w:space="0" w:color="auto"/>
            <w:left w:val="none" w:sz="0" w:space="0" w:color="auto"/>
            <w:bottom w:val="none" w:sz="0" w:space="0" w:color="auto"/>
            <w:right w:val="none" w:sz="0" w:space="0" w:color="auto"/>
          </w:divBdr>
        </w:div>
        <w:div w:id="1037504979">
          <w:marLeft w:val="480"/>
          <w:marRight w:val="0"/>
          <w:marTop w:val="0"/>
          <w:marBottom w:val="0"/>
          <w:divBdr>
            <w:top w:val="none" w:sz="0" w:space="0" w:color="auto"/>
            <w:left w:val="none" w:sz="0" w:space="0" w:color="auto"/>
            <w:bottom w:val="none" w:sz="0" w:space="0" w:color="auto"/>
            <w:right w:val="none" w:sz="0" w:space="0" w:color="auto"/>
          </w:divBdr>
        </w:div>
        <w:div w:id="1065564115">
          <w:marLeft w:val="480"/>
          <w:marRight w:val="0"/>
          <w:marTop w:val="0"/>
          <w:marBottom w:val="0"/>
          <w:divBdr>
            <w:top w:val="none" w:sz="0" w:space="0" w:color="auto"/>
            <w:left w:val="none" w:sz="0" w:space="0" w:color="auto"/>
            <w:bottom w:val="none" w:sz="0" w:space="0" w:color="auto"/>
            <w:right w:val="none" w:sz="0" w:space="0" w:color="auto"/>
          </w:divBdr>
        </w:div>
        <w:div w:id="1182470969">
          <w:marLeft w:val="480"/>
          <w:marRight w:val="0"/>
          <w:marTop w:val="0"/>
          <w:marBottom w:val="0"/>
          <w:divBdr>
            <w:top w:val="none" w:sz="0" w:space="0" w:color="auto"/>
            <w:left w:val="none" w:sz="0" w:space="0" w:color="auto"/>
            <w:bottom w:val="none" w:sz="0" w:space="0" w:color="auto"/>
            <w:right w:val="none" w:sz="0" w:space="0" w:color="auto"/>
          </w:divBdr>
        </w:div>
        <w:div w:id="1247182679">
          <w:marLeft w:val="480"/>
          <w:marRight w:val="0"/>
          <w:marTop w:val="0"/>
          <w:marBottom w:val="0"/>
          <w:divBdr>
            <w:top w:val="none" w:sz="0" w:space="0" w:color="auto"/>
            <w:left w:val="none" w:sz="0" w:space="0" w:color="auto"/>
            <w:bottom w:val="none" w:sz="0" w:space="0" w:color="auto"/>
            <w:right w:val="none" w:sz="0" w:space="0" w:color="auto"/>
          </w:divBdr>
        </w:div>
        <w:div w:id="1526166907">
          <w:marLeft w:val="480"/>
          <w:marRight w:val="0"/>
          <w:marTop w:val="0"/>
          <w:marBottom w:val="0"/>
          <w:divBdr>
            <w:top w:val="none" w:sz="0" w:space="0" w:color="auto"/>
            <w:left w:val="none" w:sz="0" w:space="0" w:color="auto"/>
            <w:bottom w:val="none" w:sz="0" w:space="0" w:color="auto"/>
            <w:right w:val="none" w:sz="0" w:space="0" w:color="auto"/>
          </w:divBdr>
        </w:div>
        <w:div w:id="1532568713">
          <w:marLeft w:val="480"/>
          <w:marRight w:val="0"/>
          <w:marTop w:val="0"/>
          <w:marBottom w:val="0"/>
          <w:divBdr>
            <w:top w:val="none" w:sz="0" w:space="0" w:color="auto"/>
            <w:left w:val="none" w:sz="0" w:space="0" w:color="auto"/>
            <w:bottom w:val="none" w:sz="0" w:space="0" w:color="auto"/>
            <w:right w:val="none" w:sz="0" w:space="0" w:color="auto"/>
          </w:divBdr>
        </w:div>
        <w:div w:id="1649744701">
          <w:marLeft w:val="480"/>
          <w:marRight w:val="0"/>
          <w:marTop w:val="0"/>
          <w:marBottom w:val="0"/>
          <w:divBdr>
            <w:top w:val="none" w:sz="0" w:space="0" w:color="auto"/>
            <w:left w:val="none" w:sz="0" w:space="0" w:color="auto"/>
            <w:bottom w:val="none" w:sz="0" w:space="0" w:color="auto"/>
            <w:right w:val="none" w:sz="0" w:space="0" w:color="auto"/>
          </w:divBdr>
        </w:div>
        <w:div w:id="1694645028">
          <w:marLeft w:val="480"/>
          <w:marRight w:val="0"/>
          <w:marTop w:val="0"/>
          <w:marBottom w:val="0"/>
          <w:divBdr>
            <w:top w:val="none" w:sz="0" w:space="0" w:color="auto"/>
            <w:left w:val="none" w:sz="0" w:space="0" w:color="auto"/>
            <w:bottom w:val="none" w:sz="0" w:space="0" w:color="auto"/>
            <w:right w:val="none" w:sz="0" w:space="0" w:color="auto"/>
          </w:divBdr>
        </w:div>
        <w:div w:id="1826240613">
          <w:marLeft w:val="480"/>
          <w:marRight w:val="0"/>
          <w:marTop w:val="0"/>
          <w:marBottom w:val="0"/>
          <w:divBdr>
            <w:top w:val="none" w:sz="0" w:space="0" w:color="auto"/>
            <w:left w:val="none" w:sz="0" w:space="0" w:color="auto"/>
            <w:bottom w:val="none" w:sz="0" w:space="0" w:color="auto"/>
            <w:right w:val="none" w:sz="0" w:space="0" w:color="auto"/>
          </w:divBdr>
        </w:div>
        <w:div w:id="1831360460">
          <w:marLeft w:val="480"/>
          <w:marRight w:val="0"/>
          <w:marTop w:val="0"/>
          <w:marBottom w:val="0"/>
          <w:divBdr>
            <w:top w:val="none" w:sz="0" w:space="0" w:color="auto"/>
            <w:left w:val="none" w:sz="0" w:space="0" w:color="auto"/>
            <w:bottom w:val="none" w:sz="0" w:space="0" w:color="auto"/>
            <w:right w:val="none" w:sz="0" w:space="0" w:color="auto"/>
          </w:divBdr>
        </w:div>
        <w:div w:id="1891186555">
          <w:marLeft w:val="480"/>
          <w:marRight w:val="0"/>
          <w:marTop w:val="0"/>
          <w:marBottom w:val="0"/>
          <w:divBdr>
            <w:top w:val="none" w:sz="0" w:space="0" w:color="auto"/>
            <w:left w:val="none" w:sz="0" w:space="0" w:color="auto"/>
            <w:bottom w:val="none" w:sz="0" w:space="0" w:color="auto"/>
            <w:right w:val="none" w:sz="0" w:space="0" w:color="auto"/>
          </w:divBdr>
        </w:div>
        <w:div w:id="1970894225">
          <w:marLeft w:val="480"/>
          <w:marRight w:val="0"/>
          <w:marTop w:val="0"/>
          <w:marBottom w:val="0"/>
          <w:divBdr>
            <w:top w:val="none" w:sz="0" w:space="0" w:color="auto"/>
            <w:left w:val="none" w:sz="0" w:space="0" w:color="auto"/>
            <w:bottom w:val="none" w:sz="0" w:space="0" w:color="auto"/>
            <w:right w:val="none" w:sz="0" w:space="0" w:color="auto"/>
          </w:divBdr>
        </w:div>
      </w:divsChild>
    </w:div>
    <w:div w:id="2035573894">
      <w:bodyDiv w:val="1"/>
      <w:marLeft w:val="0"/>
      <w:marRight w:val="0"/>
      <w:marTop w:val="0"/>
      <w:marBottom w:val="0"/>
      <w:divBdr>
        <w:top w:val="none" w:sz="0" w:space="0" w:color="auto"/>
        <w:left w:val="none" w:sz="0" w:space="0" w:color="auto"/>
        <w:bottom w:val="none" w:sz="0" w:space="0" w:color="auto"/>
        <w:right w:val="none" w:sz="0" w:space="0" w:color="auto"/>
      </w:divBdr>
    </w:div>
    <w:div w:id="2040742815">
      <w:bodyDiv w:val="1"/>
      <w:marLeft w:val="0"/>
      <w:marRight w:val="0"/>
      <w:marTop w:val="0"/>
      <w:marBottom w:val="0"/>
      <w:divBdr>
        <w:top w:val="none" w:sz="0" w:space="0" w:color="auto"/>
        <w:left w:val="none" w:sz="0" w:space="0" w:color="auto"/>
        <w:bottom w:val="none" w:sz="0" w:space="0" w:color="auto"/>
        <w:right w:val="none" w:sz="0" w:space="0" w:color="auto"/>
      </w:divBdr>
    </w:div>
    <w:div w:id="2042709526">
      <w:bodyDiv w:val="1"/>
      <w:marLeft w:val="0"/>
      <w:marRight w:val="0"/>
      <w:marTop w:val="0"/>
      <w:marBottom w:val="0"/>
      <w:divBdr>
        <w:top w:val="none" w:sz="0" w:space="0" w:color="auto"/>
        <w:left w:val="none" w:sz="0" w:space="0" w:color="auto"/>
        <w:bottom w:val="none" w:sz="0" w:space="0" w:color="auto"/>
        <w:right w:val="none" w:sz="0" w:space="0" w:color="auto"/>
      </w:divBdr>
      <w:divsChild>
        <w:div w:id="114254830">
          <w:marLeft w:val="480"/>
          <w:marRight w:val="0"/>
          <w:marTop w:val="0"/>
          <w:marBottom w:val="0"/>
          <w:divBdr>
            <w:top w:val="none" w:sz="0" w:space="0" w:color="auto"/>
            <w:left w:val="none" w:sz="0" w:space="0" w:color="auto"/>
            <w:bottom w:val="none" w:sz="0" w:space="0" w:color="auto"/>
            <w:right w:val="none" w:sz="0" w:space="0" w:color="auto"/>
          </w:divBdr>
        </w:div>
        <w:div w:id="225460481">
          <w:marLeft w:val="480"/>
          <w:marRight w:val="0"/>
          <w:marTop w:val="0"/>
          <w:marBottom w:val="0"/>
          <w:divBdr>
            <w:top w:val="none" w:sz="0" w:space="0" w:color="auto"/>
            <w:left w:val="none" w:sz="0" w:space="0" w:color="auto"/>
            <w:bottom w:val="none" w:sz="0" w:space="0" w:color="auto"/>
            <w:right w:val="none" w:sz="0" w:space="0" w:color="auto"/>
          </w:divBdr>
        </w:div>
        <w:div w:id="231429666">
          <w:marLeft w:val="480"/>
          <w:marRight w:val="0"/>
          <w:marTop w:val="0"/>
          <w:marBottom w:val="0"/>
          <w:divBdr>
            <w:top w:val="none" w:sz="0" w:space="0" w:color="auto"/>
            <w:left w:val="none" w:sz="0" w:space="0" w:color="auto"/>
            <w:bottom w:val="none" w:sz="0" w:space="0" w:color="auto"/>
            <w:right w:val="none" w:sz="0" w:space="0" w:color="auto"/>
          </w:divBdr>
        </w:div>
        <w:div w:id="242885320">
          <w:marLeft w:val="480"/>
          <w:marRight w:val="0"/>
          <w:marTop w:val="0"/>
          <w:marBottom w:val="0"/>
          <w:divBdr>
            <w:top w:val="none" w:sz="0" w:space="0" w:color="auto"/>
            <w:left w:val="none" w:sz="0" w:space="0" w:color="auto"/>
            <w:bottom w:val="none" w:sz="0" w:space="0" w:color="auto"/>
            <w:right w:val="none" w:sz="0" w:space="0" w:color="auto"/>
          </w:divBdr>
        </w:div>
        <w:div w:id="324170609">
          <w:marLeft w:val="480"/>
          <w:marRight w:val="0"/>
          <w:marTop w:val="0"/>
          <w:marBottom w:val="0"/>
          <w:divBdr>
            <w:top w:val="none" w:sz="0" w:space="0" w:color="auto"/>
            <w:left w:val="none" w:sz="0" w:space="0" w:color="auto"/>
            <w:bottom w:val="none" w:sz="0" w:space="0" w:color="auto"/>
            <w:right w:val="none" w:sz="0" w:space="0" w:color="auto"/>
          </w:divBdr>
        </w:div>
        <w:div w:id="326448122">
          <w:marLeft w:val="480"/>
          <w:marRight w:val="0"/>
          <w:marTop w:val="0"/>
          <w:marBottom w:val="0"/>
          <w:divBdr>
            <w:top w:val="none" w:sz="0" w:space="0" w:color="auto"/>
            <w:left w:val="none" w:sz="0" w:space="0" w:color="auto"/>
            <w:bottom w:val="none" w:sz="0" w:space="0" w:color="auto"/>
            <w:right w:val="none" w:sz="0" w:space="0" w:color="auto"/>
          </w:divBdr>
        </w:div>
        <w:div w:id="554395123">
          <w:marLeft w:val="480"/>
          <w:marRight w:val="0"/>
          <w:marTop w:val="0"/>
          <w:marBottom w:val="0"/>
          <w:divBdr>
            <w:top w:val="none" w:sz="0" w:space="0" w:color="auto"/>
            <w:left w:val="none" w:sz="0" w:space="0" w:color="auto"/>
            <w:bottom w:val="none" w:sz="0" w:space="0" w:color="auto"/>
            <w:right w:val="none" w:sz="0" w:space="0" w:color="auto"/>
          </w:divBdr>
        </w:div>
        <w:div w:id="609893065">
          <w:marLeft w:val="480"/>
          <w:marRight w:val="0"/>
          <w:marTop w:val="0"/>
          <w:marBottom w:val="0"/>
          <w:divBdr>
            <w:top w:val="none" w:sz="0" w:space="0" w:color="auto"/>
            <w:left w:val="none" w:sz="0" w:space="0" w:color="auto"/>
            <w:bottom w:val="none" w:sz="0" w:space="0" w:color="auto"/>
            <w:right w:val="none" w:sz="0" w:space="0" w:color="auto"/>
          </w:divBdr>
        </w:div>
        <w:div w:id="680543453">
          <w:marLeft w:val="480"/>
          <w:marRight w:val="0"/>
          <w:marTop w:val="0"/>
          <w:marBottom w:val="0"/>
          <w:divBdr>
            <w:top w:val="none" w:sz="0" w:space="0" w:color="auto"/>
            <w:left w:val="none" w:sz="0" w:space="0" w:color="auto"/>
            <w:bottom w:val="none" w:sz="0" w:space="0" w:color="auto"/>
            <w:right w:val="none" w:sz="0" w:space="0" w:color="auto"/>
          </w:divBdr>
        </w:div>
        <w:div w:id="761419243">
          <w:marLeft w:val="480"/>
          <w:marRight w:val="0"/>
          <w:marTop w:val="0"/>
          <w:marBottom w:val="0"/>
          <w:divBdr>
            <w:top w:val="none" w:sz="0" w:space="0" w:color="auto"/>
            <w:left w:val="none" w:sz="0" w:space="0" w:color="auto"/>
            <w:bottom w:val="none" w:sz="0" w:space="0" w:color="auto"/>
            <w:right w:val="none" w:sz="0" w:space="0" w:color="auto"/>
          </w:divBdr>
        </w:div>
        <w:div w:id="768702146">
          <w:marLeft w:val="480"/>
          <w:marRight w:val="0"/>
          <w:marTop w:val="0"/>
          <w:marBottom w:val="0"/>
          <w:divBdr>
            <w:top w:val="none" w:sz="0" w:space="0" w:color="auto"/>
            <w:left w:val="none" w:sz="0" w:space="0" w:color="auto"/>
            <w:bottom w:val="none" w:sz="0" w:space="0" w:color="auto"/>
            <w:right w:val="none" w:sz="0" w:space="0" w:color="auto"/>
          </w:divBdr>
        </w:div>
        <w:div w:id="788738698">
          <w:marLeft w:val="480"/>
          <w:marRight w:val="0"/>
          <w:marTop w:val="0"/>
          <w:marBottom w:val="0"/>
          <w:divBdr>
            <w:top w:val="none" w:sz="0" w:space="0" w:color="auto"/>
            <w:left w:val="none" w:sz="0" w:space="0" w:color="auto"/>
            <w:bottom w:val="none" w:sz="0" w:space="0" w:color="auto"/>
            <w:right w:val="none" w:sz="0" w:space="0" w:color="auto"/>
          </w:divBdr>
        </w:div>
        <w:div w:id="824903130">
          <w:marLeft w:val="480"/>
          <w:marRight w:val="0"/>
          <w:marTop w:val="0"/>
          <w:marBottom w:val="0"/>
          <w:divBdr>
            <w:top w:val="none" w:sz="0" w:space="0" w:color="auto"/>
            <w:left w:val="none" w:sz="0" w:space="0" w:color="auto"/>
            <w:bottom w:val="none" w:sz="0" w:space="0" w:color="auto"/>
            <w:right w:val="none" w:sz="0" w:space="0" w:color="auto"/>
          </w:divBdr>
        </w:div>
        <w:div w:id="1025904843">
          <w:marLeft w:val="480"/>
          <w:marRight w:val="0"/>
          <w:marTop w:val="0"/>
          <w:marBottom w:val="0"/>
          <w:divBdr>
            <w:top w:val="none" w:sz="0" w:space="0" w:color="auto"/>
            <w:left w:val="none" w:sz="0" w:space="0" w:color="auto"/>
            <w:bottom w:val="none" w:sz="0" w:space="0" w:color="auto"/>
            <w:right w:val="none" w:sz="0" w:space="0" w:color="auto"/>
          </w:divBdr>
        </w:div>
        <w:div w:id="1075274653">
          <w:marLeft w:val="480"/>
          <w:marRight w:val="0"/>
          <w:marTop w:val="0"/>
          <w:marBottom w:val="0"/>
          <w:divBdr>
            <w:top w:val="none" w:sz="0" w:space="0" w:color="auto"/>
            <w:left w:val="none" w:sz="0" w:space="0" w:color="auto"/>
            <w:bottom w:val="none" w:sz="0" w:space="0" w:color="auto"/>
            <w:right w:val="none" w:sz="0" w:space="0" w:color="auto"/>
          </w:divBdr>
        </w:div>
        <w:div w:id="1265652815">
          <w:marLeft w:val="480"/>
          <w:marRight w:val="0"/>
          <w:marTop w:val="0"/>
          <w:marBottom w:val="0"/>
          <w:divBdr>
            <w:top w:val="none" w:sz="0" w:space="0" w:color="auto"/>
            <w:left w:val="none" w:sz="0" w:space="0" w:color="auto"/>
            <w:bottom w:val="none" w:sz="0" w:space="0" w:color="auto"/>
            <w:right w:val="none" w:sz="0" w:space="0" w:color="auto"/>
          </w:divBdr>
        </w:div>
        <w:div w:id="1325744667">
          <w:marLeft w:val="480"/>
          <w:marRight w:val="0"/>
          <w:marTop w:val="0"/>
          <w:marBottom w:val="0"/>
          <w:divBdr>
            <w:top w:val="none" w:sz="0" w:space="0" w:color="auto"/>
            <w:left w:val="none" w:sz="0" w:space="0" w:color="auto"/>
            <w:bottom w:val="none" w:sz="0" w:space="0" w:color="auto"/>
            <w:right w:val="none" w:sz="0" w:space="0" w:color="auto"/>
          </w:divBdr>
        </w:div>
        <w:div w:id="1345546822">
          <w:marLeft w:val="480"/>
          <w:marRight w:val="0"/>
          <w:marTop w:val="0"/>
          <w:marBottom w:val="0"/>
          <w:divBdr>
            <w:top w:val="none" w:sz="0" w:space="0" w:color="auto"/>
            <w:left w:val="none" w:sz="0" w:space="0" w:color="auto"/>
            <w:bottom w:val="none" w:sz="0" w:space="0" w:color="auto"/>
            <w:right w:val="none" w:sz="0" w:space="0" w:color="auto"/>
          </w:divBdr>
        </w:div>
        <w:div w:id="1417020957">
          <w:marLeft w:val="480"/>
          <w:marRight w:val="0"/>
          <w:marTop w:val="0"/>
          <w:marBottom w:val="0"/>
          <w:divBdr>
            <w:top w:val="none" w:sz="0" w:space="0" w:color="auto"/>
            <w:left w:val="none" w:sz="0" w:space="0" w:color="auto"/>
            <w:bottom w:val="none" w:sz="0" w:space="0" w:color="auto"/>
            <w:right w:val="none" w:sz="0" w:space="0" w:color="auto"/>
          </w:divBdr>
        </w:div>
        <w:div w:id="1419794026">
          <w:marLeft w:val="480"/>
          <w:marRight w:val="0"/>
          <w:marTop w:val="0"/>
          <w:marBottom w:val="0"/>
          <w:divBdr>
            <w:top w:val="none" w:sz="0" w:space="0" w:color="auto"/>
            <w:left w:val="none" w:sz="0" w:space="0" w:color="auto"/>
            <w:bottom w:val="none" w:sz="0" w:space="0" w:color="auto"/>
            <w:right w:val="none" w:sz="0" w:space="0" w:color="auto"/>
          </w:divBdr>
        </w:div>
        <w:div w:id="1449273506">
          <w:marLeft w:val="480"/>
          <w:marRight w:val="0"/>
          <w:marTop w:val="0"/>
          <w:marBottom w:val="0"/>
          <w:divBdr>
            <w:top w:val="none" w:sz="0" w:space="0" w:color="auto"/>
            <w:left w:val="none" w:sz="0" w:space="0" w:color="auto"/>
            <w:bottom w:val="none" w:sz="0" w:space="0" w:color="auto"/>
            <w:right w:val="none" w:sz="0" w:space="0" w:color="auto"/>
          </w:divBdr>
        </w:div>
        <w:div w:id="1573925415">
          <w:marLeft w:val="480"/>
          <w:marRight w:val="0"/>
          <w:marTop w:val="0"/>
          <w:marBottom w:val="0"/>
          <w:divBdr>
            <w:top w:val="none" w:sz="0" w:space="0" w:color="auto"/>
            <w:left w:val="none" w:sz="0" w:space="0" w:color="auto"/>
            <w:bottom w:val="none" w:sz="0" w:space="0" w:color="auto"/>
            <w:right w:val="none" w:sz="0" w:space="0" w:color="auto"/>
          </w:divBdr>
        </w:div>
        <w:div w:id="1701390392">
          <w:marLeft w:val="480"/>
          <w:marRight w:val="0"/>
          <w:marTop w:val="0"/>
          <w:marBottom w:val="0"/>
          <w:divBdr>
            <w:top w:val="none" w:sz="0" w:space="0" w:color="auto"/>
            <w:left w:val="none" w:sz="0" w:space="0" w:color="auto"/>
            <w:bottom w:val="none" w:sz="0" w:space="0" w:color="auto"/>
            <w:right w:val="none" w:sz="0" w:space="0" w:color="auto"/>
          </w:divBdr>
        </w:div>
        <w:div w:id="1731417277">
          <w:marLeft w:val="480"/>
          <w:marRight w:val="0"/>
          <w:marTop w:val="0"/>
          <w:marBottom w:val="0"/>
          <w:divBdr>
            <w:top w:val="none" w:sz="0" w:space="0" w:color="auto"/>
            <w:left w:val="none" w:sz="0" w:space="0" w:color="auto"/>
            <w:bottom w:val="none" w:sz="0" w:space="0" w:color="auto"/>
            <w:right w:val="none" w:sz="0" w:space="0" w:color="auto"/>
          </w:divBdr>
        </w:div>
        <w:div w:id="1738430307">
          <w:marLeft w:val="480"/>
          <w:marRight w:val="0"/>
          <w:marTop w:val="0"/>
          <w:marBottom w:val="0"/>
          <w:divBdr>
            <w:top w:val="none" w:sz="0" w:space="0" w:color="auto"/>
            <w:left w:val="none" w:sz="0" w:space="0" w:color="auto"/>
            <w:bottom w:val="none" w:sz="0" w:space="0" w:color="auto"/>
            <w:right w:val="none" w:sz="0" w:space="0" w:color="auto"/>
          </w:divBdr>
        </w:div>
        <w:div w:id="1838307700">
          <w:marLeft w:val="480"/>
          <w:marRight w:val="0"/>
          <w:marTop w:val="0"/>
          <w:marBottom w:val="0"/>
          <w:divBdr>
            <w:top w:val="none" w:sz="0" w:space="0" w:color="auto"/>
            <w:left w:val="none" w:sz="0" w:space="0" w:color="auto"/>
            <w:bottom w:val="none" w:sz="0" w:space="0" w:color="auto"/>
            <w:right w:val="none" w:sz="0" w:space="0" w:color="auto"/>
          </w:divBdr>
        </w:div>
        <w:div w:id="1908614163">
          <w:marLeft w:val="480"/>
          <w:marRight w:val="0"/>
          <w:marTop w:val="0"/>
          <w:marBottom w:val="0"/>
          <w:divBdr>
            <w:top w:val="none" w:sz="0" w:space="0" w:color="auto"/>
            <w:left w:val="none" w:sz="0" w:space="0" w:color="auto"/>
            <w:bottom w:val="none" w:sz="0" w:space="0" w:color="auto"/>
            <w:right w:val="none" w:sz="0" w:space="0" w:color="auto"/>
          </w:divBdr>
        </w:div>
        <w:div w:id="1991134799">
          <w:marLeft w:val="480"/>
          <w:marRight w:val="0"/>
          <w:marTop w:val="0"/>
          <w:marBottom w:val="0"/>
          <w:divBdr>
            <w:top w:val="none" w:sz="0" w:space="0" w:color="auto"/>
            <w:left w:val="none" w:sz="0" w:space="0" w:color="auto"/>
            <w:bottom w:val="none" w:sz="0" w:space="0" w:color="auto"/>
            <w:right w:val="none" w:sz="0" w:space="0" w:color="auto"/>
          </w:divBdr>
        </w:div>
      </w:divsChild>
    </w:div>
    <w:div w:id="2044472473">
      <w:bodyDiv w:val="1"/>
      <w:marLeft w:val="0"/>
      <w:marRight w:val="0"/>
      <w:marTop w:val="0"/>
      <w:marBottom w:val="0"/>
      <w:divBdr>
        <w:top w:val="none" w:sz="0" w:space="0" w:color="auto"/>
        <w:left w:val="none" w:sz="0" w:space="0" w:color="auto"/>
        <w:bottom w:val="none" w:sz="0" w:space="0" w:color="auto"/>
        <w:right w:val="none" w:sz="0" w:space="0" w:color="auto"/>
      </w:divBdr>
    </w:div>
    <w:div w:id="2048602597">
      <w:bodyDiv w:val="1"/>
      <w:marLeft w:val="0"/>
      <w:marRight w:val="0"/>
      <w:marTop w:val="0"/>
      <w:marBottom w:val="0"/>
      <w:divBdr>
        <w:top w:val="none" w:sz="0" w:space="0" w:color="auto"/>
        <w:left w:val="none" w:sz="0" w:space="0" w:color="auto"/>
        <w:bottom w:val="none" w:sz="0" w:space="0" w:color="auto"/>
        <w:right w:val="none" w:sz="0" w:space="0" w:color="auto"/>
      </w:divBdr>
    </w:div>
    <w:div w:id="2050254694">
      <w:bodyDiv w:val="1"/>
      <w:marLeft w:val="0"/>
      <w:marRight w:val="0"/>
      <w:marTop w:val="0"/>
      <w:marBottom w:val="0"/>
      <w:divBdr>
        <w:top w:val="none" w:sz="0" w:space="0" w:color="auto"/>
        <w:left w:val="none" w:sz="0" w:space="0" w:color="auto"/>
        <w:bottom w:val="none" w:sz="0" w:space="0" w:color="auto"/>
        <w:right w:val="none" w:sz="0" w:space="0" w:color="auto"/>
      </w:divBdr>
    </w:div>
    <w:div w:id="2051488166">
      <w:bodyDiv w:val="1"/>
      <w:marLeft w:val="0"/>
      <w:marRight w:val="0"/>
      <w:marTop w:val="0"/>
      <w:marBottom w:val="0"/>
      <w:divBdr>
        <w:top w:val="none" w:sz="0" w:space="0" w:color="auto"/>
        <w:left w:val="none" w:sz="0" w:space="0" w:color="auto"/>
        <w:bottom w:val="none" w:sz="0" w:space="0" w:color="auto"/>
        <w:right w:val="none" w:sz="0" w:space="0" w:color="auto"/>
      </w:divBdr>
      <w:divsChild>
        <w:div w:id="10108421">
          <w:marLeft w:val="480"/>
          <w:marRight w:val="0"/>
          <w:marTop w:val="0"/>
          <w:marBottom w:val="0"/>
          <w:divBdr>
            <w:top w:val="none" w:sz="0" w:space="0" w:color="auto"/>
            <w:left w:val="none" w:sz="0" w:space="0" w:color="auto"/>
            <w:bottom w:val="none" w:sz="0" w:space="0" w:color="auto"/>
            <w:right w:val="none" w:sz="0" w:space="0" w:color="auto"/>
          </w:divBdr>
        </w:div>
        <w:div w:id="109323778">
          <w:marLeft w:val="480"/>
          <w:marRight w:val="0"/>
          <w:marTop w:val="0"/>
          <w:marBottom w:val="0"/>
          <w:divBdr>
            <w:top w:val="none" w:sz="0" w:space="0" w:color="auto"/>
            <w:left w:val="none" w:sz="0" w:space="0" w:color="auto"/>
            <w:bottom w:val="none" w:sz="0" w:space="0" w:color="auto"/>
            <w:right w:val="none" w:sz="0" w:space="0" w:color="auto"/>
          </w:divBdr>
        </w:div>
        <w:div w:id="281809289">
          <w:marLeft w:val="480"/>
          <w:marRight w:val="0"/>
          <w:marTop w:val="0"/>
          <w:marBottom w:val="0"/>
          <w:divBdr>
            <w:top w:val="none" w:sz="0" w:space="0" w:color="auto"/>
            <w:left w:val="none" w:sz="0" w:space="0" w:color="auto"/>
            <w:bottom w:val="none" w:sz="0" w:space="0" w:color="auto"/>
            <w:right w:val="none" w:sz="0" w:space="0" w:color="auto"/>
          </w:divBdr>
        </w:div>
        <w:div w:id="301689954">
          <w:marLeft w:val="480"/>
          <w:marRight w:val="0"/>
          <w:marTop w:val="0"/>
          <w:marBottom w:val="0"/>
          <w:divBdr>
            <w:top w:val="none" w:sz="0" w:space="0" w:color="auto"/>
            <w:left w:val="none" w:sz="0" w:space="0" w:color="auto"/>
            <w:bottom w:val="none" w:sz="0" w:space="0" w:color="auto"/>
            <w:right w:val="none" w:sz="0" w:space="0" w:color="auto"/>
          </w:divBdr>
        </w:div>
        <w:div w:id="373431742">
          <w:marLeft w:val="480"/>
          <w:marRight w:val="0"/>
          <w:marTop w:val="0"/>
          <w:marBottom w:val="0"/>
          <w:divBdr>
            <w:top w:val="none" w:sz="0" w:space="0" w:color="auto"/>
            <w:left w:val="none" w:sz="0" w:space="0" w:color="auto"/>
            <w:bottom w:val="none" w:sz="0" w:space="0" w:color="auto"/>
            <w:right w:val="none" w:sz="0" w:space="0" w:color="auto"/>
          </w:divBdr>
        </w:div>
        <w:div w:id="563640850">
          <w:marLeft w:val="480"/>
          <w:marRight w:val="0"/>
          <w:marTop w:val="0"/>
          <w:marBottom w:val="0"/>
          <w:divBdr>
            <w:top w:val="none" w:sz="0" w:space="0" w:color="auto"/>
            <w:left w:val="none" w:sz="0" w:space="0" w:color="auto"/>
            <w:bottom w:val="none" w:sz="0" w:space="0" w:color="auto"/>
            <w:right w:val="none" w:sz="0" w:space="0" w:color="auto"/>
          </w:divBdr>
        </w:div>
        <w:div w:id="887451869">
          <w:marLeft w:val="480"/>
          <w:marRight w:val="0"/>
          <w:marTop w:val="0"/>
          <w:marBottom w:val="0"/>
          <w:divBdr>
            <w:top w:val="none" w:sz="0" w:space="0" w:color="auto"/>
            <w:left w:val="none" w:sz="0" w:space="0" w:color="auto"/>
            <w:bottom w:val="none" w:sz="0" w:space="0" w:color="auto"/>
            <w:right w:val="none" w:sz="0" w:space="0" w:color="auto"/>
          </w:divBdr>
        </w:div>
        <w:div w:id="1033069031">
          <w:marLeft w:val="480"/>
          <w:marRight w:val="0"/>
          <w:marTop w:val="0"/>
          <w:marBottom w:val="0"/>
          <w:divBdr>
            <w:top w:val="none" w:sz="0" w:space="0" w:color="auto"/>
            <w:left w:val="none" w:sz="0" w:space="0" w:color="auto"/>
            <w:bottom w:val="none" w:sz="0" w:space="0" w:color="auto"/>
            <w:right w:val="none" w:sz="0" w:space="0" w:color="auto"/>
          </w:divBdr>
        </w:div>
        <w:div w:id="1076635657">
          <w:marLeft w:val="480"/>
          <w:marRight w:val="0"/>
          <w:marTop w:val="0"/>
          <w:marBottom w:val="0"/>
          <w:divBdr>
            <w:top w:val="none" w:sz="0" w:space="0" w:color="auto"/>
            <w:left w:val="none" w:sz="0" w:space="0" w:color="auto"/>
            <w:bottom w:val="none" w:sz="0" w:space="0" w:color="auto"/>
            <w:right w:val="none" w:sz="0" w:space="0" w:color="auto"/>
          </w:divBdr>
        </w:div>
        <w:div w:id="1078750816">
          <w:marLeft w:val="480"/>
          <w:marRight w:val="0"/>
          <w:marTop w:val="0"/>
          <w:marBottom w:val="0"/>
          <w:divBdr>
            <w:top w:val="none" w:sz="0" w:space="0" w:color="auto"/>
            <w:left w:val="none" w:sz="0" w:space="0" w:color="auto"/>
            <w:bottom w:val="none" w:sz="0" w:space="0" w:color="auto"/>
            <w:right w:val="none" w:sz="0" w:space="0" w:color="auto"/>
          </w:divBdr>
        </w:div>
        <w:div w:id="1171680902">
          <w:marLeft w:val="480"/>
          <w:marRight w:val="0"/>
          <w:marTop w:val="0"/>
          <w:marBottom w:val="0"/>
          <w:divBdr>
            <w:top w:val="none" w:sz="0" w:space="0" w:color="auto"/>
            <w:left w:val="none" w:sz="0" w:space="0" w:color="auto"/>
            <w:bottom w:val="none" w:sz="0" w:space="0" w:color="auto"/>
            <w:right w:val="none" w:sz="0" w:space="0" w:color="auto"/>
          </w:divBdr>
        </w:div>
        <w:div w:id="1195852725">
          <w:marLeft w:val="480"/>
          <w:marRight w:val="0"/>
          <w:marTop w:val="0"/>
          <w:marBottom w:val="0"/>
          <w:divBdr>
            <w:top w:val="none" w:sz="0" w:space="0" w:color="auto"/>
            <w:left w:val="none" w:sz="0" w:space="0" w:color="auto"/>
            <w:bottom w:val="none" w:sz="0" w:space="0" w:color="auto"/>
            <w:right w:val="none" w:sz="0" w:space="0" w:color="auto"/>
          </w:divBdr>
        </w:div>
        <w:div w:id="1218861754">
          <w:marLeft w:val="480"/>
          <w:marRight w:val="0"/>
          <w:marTop w:val="0"/>
          <w:marBottom w:val="0"/>
          <w:divBdr>
            <w:top w:val="none" w:sz="0" w:space="0" w:color="auto"/>
            <w:left w:val="none" w:sz="0" w:space="0" w:color="auto"/>
            <w:bottom w:val="none" w:sz="0" w:space="0" w:color="auto"/>
            <w:right w:val="none" w:sz="0" w:space="0" w:color="auto"/>
          </w:divBdr>
        </w:div>
        <w:div w:id="1370108189">
          <w:marLeft w:val="480"/>
          <w:marRight w:val="0"/>
          <w:marTop w:val="0"/>
          <w:marBottom w:val="0"/>
          <w:divBdr>
            <w:top w:val="none" w:sz="0" w:space="0" w:color="auto"/>
            <w:left w:val="none" w:sz="0" w:space="0" w:color="auto"/>
            <w:bottom w:val="none" w:sz="0" w:space="0" w:color="auto"/>
            <w:right w:val="none" w:sz="0" w:space="0" w:color="auto"/>
          </w:divBdr>
        </w:div>
        <w:div w:id="1661688914">
          <w:marLeft w:val="480"/>
          <w:marRight w:val="0"/>
          <w:marTop w:val="0"/>
          <w:marBottom w:val="0"/>
          <w:divBdr>
            <w:top w:val="none" w:sz="0" w:space="0" w:color="auto"/>
            <w:left w:val="none" w:sz="0" w:space="0" w:color="auto"/>
            <w:bottom w:val="none" w:sz="0" w:space="0" w:color="auto"/>
            <w:right w:val="none" w:sz="0" w:space="0" w:color="auto"/>
          </w:divBdr>
        </w:div>
        <w:div w:id="1671178707">
          <w:marLeft w:val="480"/>
          <w:marRight w:val="0"/>
          <w:marTop w:val="0"/>
          <w:marBottom w:val="0"/>
          <w:divBdr>
            <w:top w:val="none" w:sz="0" w:space="0" w:color="auto"/>
            <w:left w:val="none" w:sz="0" w:space="0" w:color="auto"/>
            <w:bottom w:val="none" w:sz="0" w:space="0" w:color="auto"/>
            <w:right w:val="none" w:sz="0" w:space="0" w:color="auto"/>
          </w:divBdr>
        </w:div>
        <w:div w:id="1839493127">
          <w:marLeft w:val="480"/>
          <w:marRight w:val="0"/>
          <w:marTop w:val="0"/>
          <w:marBottom w:val="0"/>
          <w:divBdr>
            <w:top w:val="none" w:sz="0" w:space="0" w:color="auto"/>
            <w:left w:val="none" w:sz="0" w:space="0" w:color="auto"/>
            <w:bottom w:val="none" w:sz="0" w:space="0" w:color="auto"/>
            <w:right w:val="none" w:sz="0" w:space="0" w:color="auto"/>
          </w:divBdr>
        </w:div>
        <w:div w:id="1943611648">
          <w:marLeft w:val="480"/>
          <w:marRight w:val="0"/>
          <w:marTop w:val="0"/>
          <w:marBottom w:val="0"/>
          <w:divBdr>
            <w:top w:val="none" w:sz="0" w:space="0" w:color="auto"/>
            <w:left w:val="none" w:sz="0" w:space="0" w:color="auto"/>
            <w:bottom w:val="none" w:sz="0" w:space="0" w:color="auto"/>
            <w:right w:val="none" w:sz="0" w:space="0" w:color="auto"/>
          </w:divBdr>
        </w:div>
        <w:div w:id="2069961029">
          <w:marLeft w:val="480"/>
          <w:marRight w:val="0"/>
          <w:marTop w:val="0"/>
          <w:marBottom w:val="0"/>
          <w:divBdr>
            <w:top w:val="none" w:sz="0" w:space="0" w:color="auto"/>
            <w:left w:val="none" w:sz="0" w:space="0" w:color="auto"/>
            <w:bottom w:val="none" w:sz="0" w:space="0" w:color="auto"/>
            <w:right w:val="none" w:sz="0" w:space="0" w:color="auto"/>
          </w:divBdr>
        </w:div>
      </w:divsChild>
    </w:div>
    <w:div w:id="2059157320">
      <w:bodyDiv w:val="1"/>
      <w:marLeft w:val="0"/>
      <w:marRight w:val="0"/>
      <w:marTop w:val="0"/>
      <w:marBottom w:val="0"/>
      <w:divBdr>
        <w:top w:val="none" w:sz="0" w:space="0" w:color="auto"/>
        <w:left w:val="none" w:sz="0" w:space="0" w:color="auto"/>
        <w:bottom w:val="none" w:sz="0" w:space="0" w:color="auto"/>
        <w:right w:val="none" w:sz="0" w:space="0" w:color="auto"/>
      </w:divBdr>
    </w:div>
    <w:div w:id="2060854396">
      <w:bodyDiv w:val="1"/>
      <w:marLeft w:val="0"/>
      <w:marRight w:val="0"/>
      <w:marTop w:val="0"/>
      <w:marBottom w:val="0"/>
      <w:divBdr>
        <w:top w:val="none" w:sz="0" w:space="0" w:color="auto"/>
        <w:left w:val="none" w:sz="0" w:space="0" w:color="auto"/>
        <w:bottom w:val="none" w:sz="0" w:space="0" w:color="auto"/>
        <w:right w:val="none" w:sz="0" w:space="0" w:color="auto"/>
      </w:divBdr>
    </w:div>
    <w:div w:id="2061710400">
      <w:bodyDiv w:val="1"/>
      <w:marLeft w:val="0"/>
      <w:marRight w:val="0"/>
      <w:marTop w:val="0"/>
      <w:marBottom w:val="0"/>
      <w:divBdr>
        <w:top w:val="none" w:sz="0" w:space="0" w:color="auto"/>
        <w:left w:val="none" w:sz="0" w:space="0" w:color="auto"/>
        <w:bottom w:val="none" w:sz="0" w:space="0" w:color="auto"/>
        <w:right w:val="none" w:sz="0" w:space="0" w:color="auto"/>
      </w:divBdr>
    </w:div>
    <w:div w:id="2072533488">
      <w:bodyDiv w:val="1"/>
      <w:marLeft w:val="0"/>
      <w:marRight w:val="0"/>
      <w:marTop w:val="0"/>
      <w:marBottom w:val="0"/>
      <w:divBdr>
        <w:top w:val="none" w:sz="0" w:space="0" w:color="auto"/>
        <w:left w:val="none" w:sz="0" w:space="0" w:color="auto"/>
        <w:bottom w:val="none" w:sz="0" w:space="0" w:color="auto"/>
        <w:right w:val="none" w:sz="0" w:space="0" w:color="auto"/>
      </w:divBdr>
    </w:div>
    <w:div w:id="2073120410">
      <w:bodyDiv w:val="1"/>
      <w:marLeft w:val="0"/>
      <w:marRight w:val="0"/>
      <w:marTop w:val="0"/>
      <w:marBottom w:val="0"/>
      <w:divBdr>
        <w:top w:val="none" w:sz="0" w:space="0" w:color="auto"/>
        <w:left w:val="none" w:sz="0" w:space="0" w:color="auto"/>
        <w:bottom w:val="none" w:sz="0" w:space="0" w:color="auto"/>
        <w:right w:val="none" w:sz="0" w:space="0" w:color="auto"/>
      </w:divBdr>
    </w:div>
    <w:div w:id="2074769863">
      <w:bodyDiv w:val="1"/>
      <w:marLeft w:val="0"/>
      <w:marRight w:val="0"/>
      <w:marTop w:val="0"/>
      <w:marBottom w:val="0"/>
      <w:divBdr>
        <w:top w:val="none" w:sz="0" w:space="0" w:color="auto"/>
        <w:left w:val="none" w:sz="0" w:space="0" w:color="auto"/>
        <w:bottom w:val="none" w:sz="0" w:space="0" w:color="auto"/>
        <w:right w:val="none" w:sz="0" w:space="0" w:color="auto"/>
      </w:divBdr>
    </w:div>
    <w:div w:id="2075661779">
      <w:bodyDiv w:val="1"/>
      <w:marLeft w:val="0"/>
      <w:marRight w:val="0"/>
      <w:marTop w:val="0"/>
      <w:marBottom w:val="0"/>
      <w:divBdr>
        <w:top w:val="none" w:sz="0" w:space="0" w:color="auto"/>
        <w:left w:val="none" w:sz="0" w:space="0" w:color="auto"/>
        <w:bottom w:val="none" w:sz="0" w:space="0" w:color="auto"/>
        <w:right w:val="none" w:sz="0" w:space="0" w:color="auto"/>
      </w:divBdr>
    </w:div>
    <w:div w:id="2079085963">
      <w:bodyDiv w:val="1"/>
      <w:marLeft w:val="0"/>
      <w:marRight w:val="0"/>
      <w:marTop w:val="0"/>
      <w:marBottom w:val="0"/>
      <w:divBdr>
        <w:top w:val="none" w:sz="0" w:space="0" w:color="auto"/>
        <w:left w:val="none" w:sz="0" w:space="0" w:color="auto"/>
        <w:bottom w:val="none" w:sz="0" w:space="0" w:color="auto"/>
        <w:right w:val="none" w:sz="0" w:space="0" w:color="auto"/>
      </w:divBdr>
    </w:div>
    <w:div w:id="2079553381">
      <w:bodyDiv w:val="1"/>
      <w:marLeft w:val="0"/>
      <w:marRight w:val="0"/>
      <w:marTop w:val="0"/>
      <w:marBottom w:val="0"/>
      <w:divBdr>
        <w:top w:val="none" w:sz="0" w:space="0" w:color="auto"/>
        <w:left w:val="none" w:sz="0" w:space="0" w:color="auto"/>
        <w:bottom w:val="none" w:sz="0" w:space="0" w:color="auto"/>
        <w:right w:val="none" w:sz="0" w:space="0" w:color="auto"/>
      </w:divBdr>
    </w:div>
    <w:div w:id="2085947777">
      <w:bodyDiv w:val="1"/>
      <w:marLeft w:val="0"/>
      <w:marRight w:val="0"/>
      <w:marTop w:val="0"/>
      <w:marBottom w:val="0"/>
      <w:divBdr>
        <w:top w:val="none" w:sz="0" w:space="0" w:color="auto"/>
        <w:left w:val="none" w:sz="0" w:space="0" w:color="auto"/>
        <w:bottom w:val="none" w:sz="0" w:space="0" w:color="auto"/>
        <w:right w:val="none" w:sz="0" w:space="0" w:color="auto"/>
      </w:divBdr>
    </w:div>
    <w:div w:id="2089687921">
      <w:bodyDiv w:val="1"/>
      <w:marLeft w:val="0"/>
      <w:marRight w:val="0"/>
      <w:marTop w:val="0"/>
      <w:marBottom w:val="0"/>
      <w:divBdr>
        <w:top w:val="none" w:sz="0" w:space="0" w:color="auto"/>
        <w:left w:val="none" w:sz="0" w:space="0" w:color="auto"/>
        <w:bottom w:val="none" w:sz="0" w:space="0" w:color="auto"/>
        <w:right w:val="none" w:sz="0" w:space="0" w:color="auto"/>
      </w:divBdr>
    </w:div>
    <w:div w:id="2090424333">
      <w:bodyDiv w:val="1"/>
      <w:marLeft w:val="0"/>
      <w:marRight w:val="0"/>
      <w:marTop w:val="0"/>
      <w:marBottom w:val="0"/>
      <w:divBdr>
        <w:top w:val="none" w:sz="0" w:space="0" w:color="auto"/>
        <w:left w:val="none" w:sz="0" w:space="0" w:color="auto"/>
        <w:bottom w:val="none" w:sz="0" w:space="0" w:color="auto"/>
        <w:right w:val="none" w:sz="0" w:space="0" w:color="auto"/>
      </w:divBdr>
    </w:div>
    <w:div w:id="2110856516">
      <w:bodyDiv w:val="1"/>
      <w:marLeft w:val="0"/>
      <w:marRight w:val="0"/>
      <w:marTop w:val="0"/>
      <w:marBottom w:val="0"/>
      <w:divBdr>
        <w:top w:val="none" w:sz="0" w:space="0" w:color="auto"/>
        <w:left w:val="none" w:sz="0" w:space="0" w:color="auto"/>
        <w:bottom w:val="none" w:sz="0" w:space="0" w:color="auto"/>
        <w:right w:val="none" w:sz="0" w:space="0" w:color="auto"/>
      </w:divBdr>
    </w:div>
    <w:div w:id="2118206676">
      <w:bodyDiv w:val="1"/>
      <w:marLeft w:val="0"/>
      <w:marRight w:val="0"/>
      <w:marTop w:val="0"/>
      <w:marBottom w:val="0"/>
      <w:divBdr>
        <w:top w:val="none" w:sz="0" w:space="0" w:color="auto"/>
        <w:left w:val="none" w:sz="0" w:space="0" w:color="auto"/>
        <w:bottom w:val="none" w:sz="0" w:space="0" w:color="auto"/>
        <w:right w:val="none" w:sz="0" w:space="0" w:color="auto"/>
      </w:divBdr>
    </w:div>
    <w:div w:id="2118789540">
      <w:bodyDiv w:val="1"/>
      <w:marLeft w:val="0"/>
      <w:marRight w:val="0"/>
      <w:marTop w:val="0"/>
      <w:marBottom w:val="0"/>
      <w:divBdr>
        <w:top w:val="none" w:sz="0" w:space="0" w:color="auto"/>
        <w:left w:val="none" w:sz="0" w:space="0" w:color="auto"/>
        <w:bottom w:val="none" w:sz="0" w:space="0" w:color="auto"/>
        <w:right w:val="none" w:sz="0" w:space="0" w:color="auto"/>
      </w:divBdr>
    </w:div>
    <w:div w:id="2120486081">
      <w:bodyDiv w:val="1"/>
      <w:marLeft w:val="0"/>
      <w:marRight w:val="0"/>
      <w:marTop w:val="0"/>
      <w:marBottom w:val="0"/>
      <w:divBdr>
        <w:top w:val="none" w:sz="0" w:space="0" w:color="auto"/>
        <w:left w:val="none" w:sz="0" w:space="0" w:color="auto"/>
        <w:bottom w:val="none" w:sz="0" w:space="0" w:color="auto"/>
        <w:right w:val="none" w:sz="0" w:space="0" w:color="auto"/>
      </w:divBdr>
    </w:div>
    <w:div w:id="2124306887">
      <w:bodyDiv w:val="1"/>
      <w:marLeft w:val="0"/>
      <w:marRight w:val="0"/>
      <w:marTop w:val="0"/>
      <w:marBottom w:val="0"/>
      <w:divBdr>
        <w:top w:val="none" w:sz="0" w:space="0" w:color="auto"/>
        <w:left w:val="none" w:sz="0" w:space="0" w:color="auto"/>
        <w:bottom w:val="none" w:sz="0" w:space="0" w:color="auto"/>
        <w:right w:val="none" w:sz="0" w:space="0" w:color="auto"/>
      </w:divBdr>
    </w:div>
    <w:div w:id="2127577377">
      <w:bodyDiv w:val="1"/>
      <w:marLeft w:val="0"/>
      <w:marRight w:val="0"/>
      <w:marTop w:val="0"/>
      <w:marBottom w:val="0"/>
      <w:divBdr>
        <w:top w:val="none" w:sz="0" w:space="0" w:color="auto"/>
        <w:left w:val="none" w:sz="0" w:space="0" w:color="auto"/>
        <w:bottom w:val="none" w:sz="0" w:space="0" w:color="auto"/>
        <w:right w:val="none" w:sz="0" w:space="0" w:color="auto"/>
      </w:divBdr>
    </w:div>
    <w:div w:id="2139294300">
      <w:bodyDiv w:val="1"/>
      <w:marLeft w:val="0"/>
      <w:marRight w:val="0"/>
      <w:marTop w:val="0"/>
      <w:marBottom w:val="0"/>
      <w:divBdr>
        <w:top w:val="none" w:sz="0" w:space="0" w:color="auto"/>
        <w:left w:val="none" w:sz="0" w:space="0" w:color="auto"/>
        <w:bottom w:val="none" w:sz="0" w:space="0" w:color="auto"/>
        <w:right w:val="none" w:sz="0" w:space="0" w:color="auto"/>
      </w:divBdr>
    </w:div>
    <w:div w:id="2145468606">
      <w:bodyDiv w:val="1"/>
      <w:marLeft w:val="0"/>
      <w:marRight w:val="0"/>
      <w:marTop w:val="0"/>
      <w:marBottom w:val="0"/>
      <w:divBdr>
        <w:top w:val="none" w:sz="0" w:space="0" w:color="auto"/>
        <w:left w:val="none" w:sz="0" w:space="0" w:color="auto"/>
        <w:bottom w:val="none" w:sz="0" w:space="0" w:color="auto"/>
        <w:right w:val="none" w:sz="0" w:space="0" w:color="auto"/>
      </w:divBdr>
    </w:div>
    <w:div w:id="2146895512">
      <w:bodyDiv w:val="1"/>
      <w:marLeft w:val="0"/>
      <w:marRight w:val="0"/>
      <w:marTop w:val="0"/>
      <w:marBottom w:val="0"/>
      <w:divBdr>
        <w:top w:val="none" w:sz="0" w:space="0" w:color="auto"/>
        <w:left w:val="none" w:sz="0" w:space="0" w:color="auto"/>
        <w:bottom w:val="none" w:sz="0" w:space="0" w:color="auto"/>
        <w:right w:val="none" w:sz="0" w:space="0" w:color="auto"/>
      </w:divBdr>
    </w:div>
    <w:div w:id="214716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148113A-E7A8-4DAC-84D1-366B4E5B47DB}"/>
      </w:docPartPr>
      <w:docPartBody>
        <w:p w:rsidR="003C3852" w:rsidRDefault="003C3852">
          <w:r w:rsidRPr="00414D27">
            <w:rPr>
              <w:rStyle w:val="PlaceholderText"/>
            </w:rPr>
            <w:t>Click or tap here to enter text.</w:t>
          </w:r>
        </w:p>
      </w:docPartBody>
    </w:docPart>
    <w:docPart>
      <w:docPartPr>
        <w:name w:val="868D542544F640D1963397C786191139"/>
        <w:category>
          <w:name w:val="General"/>
          <w:gallery w:val="placeholder"/>
        </w:category>
        <w:types>
          <w:type w:val="bbPlcHdr"/>
        </w:types>
        <w:behaviors>
          <w:behavior w:val="content"/>
        </w:behaviors>
        <w:guid w:val="{08A8905D-1EBD-4B3E-8831-6BAC9C79AEA4}"/>
      </w:docPartPr>
      <w:docPartBody>
        <w:p w:rsidR="00CC3BCA" w:rsidRDefault="00CC3BCA" w:rsidP="00CC3BCA">
          <w:pPr>
            <w:pStyle w:val="868D542544F640D1963397C786191139"/>
          </w:pPr>
          <w:r w:rsidRPr="00414D27">
            <w:rPr>
              <w:rStyle w:val="PlaceholderText"/>
            </w:rPr>
            <w:t>Click or tap here to enter text.</w:t>
          </w:r>
        </w:p>
      </w:docPartBody>
    </w:docPart>
    <w:docPart>
      <w:docPartPr>
        <w:name w:val="76BAEB652B8C4CBB94A976401C7B1ADF"/>
        <w:category>
          <w:name w:val="General"/>
          <w:gallery w:val="placeholder"/>
        </w:category>
        <w:types>
          <w:type w:val="bbPlcHdr"/>
        </w:types>
        <w:behaviors>
          <w:behavior w:val="content"/>
        </w:behaviors>
        <w:guid w:val="{15B08375-8F33-4F31-9999-C6EBA8EBD21A}"/>
      </w:docPartPr>
      <w:docPartBody>
        <w:p w:rsidR="00D866A0" w:rsidRDefault="00D866A0" w:rsidP="00D866A0">
          <w:pPr>
            <w:pStyle w:val="76BAEB652B8C4CBB94A976401C7B1ADF"/>
          </w:pPr>
          <w:r w:rsidRPr="00414D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52"/>
    <w:rsid w:val="000D7006"/>
    <w:rsid w:val="00130210"/>
    <w:rsid w:val="001C2DDC"/>
    <w:rsid w:val="003151D5"/>
    <w:rsid w:val="003C3852"/>
    <w:rsid w:val="003D2BC6"/>
    <w:rsid w:val="00534556"/>
    <w:rsid w:val="006044CE"/>
    <w:rsid w:val="006D0FD2"/>
    <w:rsid w:val="00807E44"/>
    <w:rsid w:val="009902A9"/>
    <w:rsid w:val="009F5214"/>
    <w:rsid w:val="00AA30B4"/>
    <w:rsid w:val="00B634EB"/>
    <w:rsid w:val="00CC3BCA"/>
    <w:rsid w:val="00D26AEF"/>
    <w:rsid w:val="00D6040D"/>
    <w:rsid w:val="00D866A0"/>
    <w:rsid w:val="00F970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006"/>
    <w:rPr>
      <w:color w:val="808080"/>
    </w:rPr>
  </w:style>
  <w:style w:type="paragraph" w:customStyle="1" w:styleId="868D542544F640D1963397C786191139">
    <w:name w:val="868D542544F640D1963397C786191139"/>
    <w:rsid w:val="00CC3BCA"/>
  </w:style>
  <w:style w:type="paragraph" w:customStyle="1" w:styleId="76BAEB652B8C4CBB94A976401C7B1ADF">
    <w:name w:val="76BAEB652B8C4CBB94A976401C7B1ADF"/>
    <w:rsid w:val="00D86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08E1DD-59BD-40A8-BC10-FA56C4CC5634}">
  <we:reference id="f78a3046-9e99-4300-aa2b-5814002b01a2" version="1.55.1.0" store="EXCatalog" storeType="EXCatalog"/>
  <we:alternateReferences>
    <we:reference id="WA104382081" version="1.55.1.0" store="en-001" storeType="OMEX"/>
  </we:alternateReferences>
  <we:properties>
    <we:property name="MENDELEY_CITATIONS" value="[{&quot;citationID&quot;:&quot;MENDELEY_CITATION_5a052c31-ae24-4413-afe7-748bb4eba01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WEwNTJjMzEtYWUyNC00NDEzLWFmZTctNzQ4YmI0ZWJhMDE1IiwicHJvcGVydGllcyI6eyJub3RlSW5kZXgiOjB9LCJpc0VkaXRlZCI6ZmFsc2UsIm1hbnVhbE92ZXJyaWRlIjp7ImlzTWFudWFsbHlPdmVycmlkZGVuIjpmYWxzZSwiY2l0ZXByb2NUZXh0IjoiPHN1cD4x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quot;,&quot;citationItems&quot;:[{&quot;id&quot;:&quot;0fa74025-ae5f-3e6c-8e67-694d76f87e13&quot;,&quot;itemData&quot;:{&quot;type&quot;:&quot;chapter&quot;,&quot;id&quot;:&quot;0fa74025-ae5f-3e6c-8e67-694d76f87e13&quot;,&quot;title&quot;:&quot;Informing marine spatial planning decisions with environmental DNA&quot;,&quot;author&quot;:[{&quot;family&quot;:&quot;Bani&quot;,&quot;given&quot;:&quot;Alessia&quot;,&quot;parse-names&quot;:false,&quot;dropping-particle&quot;:&quot;&quot;,&quot;non-dropping-particle&quot;:&quot;&quot;},{&quot;family&quot;:&quot;Brauwer&quot;,&quot;given&quot;:&quot;Maarten&quot;,&quot;parse-names&quot;:false,&quot;dropping-particle&quot;:&quot;&quot;,&quot;non-dropping-particle&quot;:&quot;De&quot;},{&quot;family&quot;:&quot;Creer&quot;,&quot;given&quot;:&quot;Simon&quot;,&quot;parse-names&quot;:false,&quot;dropping-particle&quot;:&quot;&quot;,&quot;non-dropping-particle&quot;:&quot;&quot;},{&quot;family&quot;:&quot;Dumbrell&quot;,&quot;given&quot;:&quot;Alex J.&quot;,&quot;parse-names&quot;:false,&quot;dropping-particle&quot;:&quot;&quot;,&quot;non-dropping-particle&quot;:&quot;&quot;},{&quot;family&quot;:&quot;Limmon&quot;,&quot;given&quot;:&quot;Gino&quot;,&quot;parse-names&quot;:false,&quot;dropping-particle&quot;:&quot;&quot;,&quot;non-dropping-particle&quot;:&quot;&quot;},{&quot;family&quot;:&quot;Jompa&quot;,&quot;given&quot;:&quot;Jamaluddin&quot;,&quot;parse-names&quot;:false,&quot;dropping-particle&quot;:&quot;&quot;,&quot;non-dropping-particle&quot;:&quot;&quot;},{&quot;family&quot;:&quot;Heyden&quot;,&quot;given&quot;:&quot;Sophie&quot;,&quot;parse-names&quot;:false,&quot;dropping-particle&quot;:&quot;&quot;,&quot;non-dropping-particle&quot;:&quot;von der&quot;},{&quot;family&quot;:&quot;Beger&quot;,&quot;given&quot;:&quot;Maria&quot;,&quot;parse-names&quot;:false,&quot;dropping-particle&quot;:&quot;&quot;,&quot;non-dropping-particle&quot;:&quot;&quot;}],&quot;container-title&quot;:&quot;Advances in Ecological Research&quot;,&quot;container-title-short&quot;:&quot;Adv Ecol Res&quot;,&quot;DOI&quot;:&quot;10.1016/bs.aecr.2020.01.011&quot;,&quot;ISBN&quot;:&quot;9780128211342&quot;,&quot;ISSN&quot;:&quot;00652504&quot;,&quot;issued&quot;:{&quot;date-parts&quot;:[[2020,1,1]]},&quot;page&quot;:&quot;375-407&quot;,&quot;abstract&quot;:&quot;Marine management areas provide a key tool for efforts towards sustainable development, reconciling socio-economic goals with those for biodiversity conservation. Decisions about where and when to establish spatial management areas in the oceans are currently hampered by the uncertainties of incomplete, or overly general, information about biodiversity. The analysis of environmental DNA (eDNA) provides a potentially powerful tool to overcome this lack of data in the future. Here we present directions to develop robust approaches to integrate eDNA and spatial planning processes, aiming to provide guidance to underpin tool development. The potential of eDNA use in conservation is widely recognised, although direct applications almost exclusively focus on detection of invasive or threatened species and not spatial management decisions. The implementation of broader interaction between the fields of conservation science and eDNA analysis could create substantial benefits to biodiversity conservation and management. In particular, eDNA analysis can provide information on biodiversity over spatial-temporal scales that are currently prohibitive in spatial planning studies. Here, we provide an overview of how eDNA is currently used in conservation practice, in addition to understanding its limitations and benefits within the context of spatial planning. With the goal to harness rapid technological developments in both molecular and conservation sciences, we provide a horizon scan of the future of eDNA analysis and its application to inform biodiversity conservation in a rapidly changing world.&quot;,&quot;publisher&quot;:&quot;Academic Press Inc.&quot;,&quot;volume&quot;:&quot;62&quot;},&quot;isTemporary&quot;:false}]},{&quot;citationID&quot;:&quot;MENDELEY_CITATION_3784dd06-e066-4bc9-962b-b8c8d62eeeca&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&quot;,&quot;citationItems&quot;:[{&quot;id&quot;:&quot;6b861116-d09a-3c09-af50-acf160daa20a&quot;,&quot;itemData&quot;:{&quot;type&quot;:&quot;article-journal&quot;,&quot;id&quot;:&quot;6b861116-d09a-3c09-af50-acf160daa20a&quot;,&quot;title&quot;:&quot;The center of the center of marine shore fish biodiversity: the Philippine Islands&quot;,&quot;author&quot;:[{&quot;family&quot;:&quot;Carpenter&quot;,&quot;given&quot;:&quot;Kent E&quot;,&quot;parse-names&quot;:false,&quot;dropping-particle&quot;:&quot;&quot;,&quot;non-dropping-particle&quot;:&quot;&quot;},{&quot;family&quot;:&quot;Springer&quot;,&quot;given&quot;:&quot;Victor G&quot;,&quot;parse-names&quot;:false,&quot;dropping-particle&quot;:&quot;&quot;,&quot;non-dropping-particle&quot;:&quot;&quot;}],&quot;container-title&quot;:&quot;Environmental Biology of Fishes&quot;,&quot;container-title-short&quot;:&quot;Environ Biol Fishes&quot;,&quot;issued&quot;:{&quot;date-parts&quot;:[[2005]]},&quot;page&quot;:&quot;467-480&quot;,&quot;volume&quot;:&quot;72&quot;},&quot;isTemporary&quot;:false},{&quot;id&quot;:&quot;1de4f8a8-4a96-3277-8766-3da2a135097b&quot;,&quot;itemData&quot;:{&quot;type&quot;:&quot;article-journal&quot;,&quot;id&quot;:&quot;1de4f8a8-4a96-3277-8766-3da2a135097b&quot;,&quot;title&quot;:&quot;Habitat Availability and Heterogeneity and the Indo-Pacific Warm Pool as Predictors of Marine Species Richness in the Tropical Indo-Pacific&quot;,&quot;author&quot;:[{&quot;family&quot;:&quot;Sanciangco&quot;,&quot;given&quot;:&quot;Jonnell C.&quot;,&quot;parse-names&quot;:false,&quot;dropping-particle&quot;:&quot;&quot;,&quot;non-dropping-particle&quot;:&quot;&quot;},{&quot;family&quot;:&quot;Carpenter&quot;,&quot;given&quot;:&quot;Kent E.&quot;,&quot;parse-names&quot;:false,&quot;dropping-particle&quot;:&quot;&quot;,&quot;non-dropping-particle&quot;:&quot;&quot;},{&quot;family&quot;:&quot;Etnoyer&quot;,&quot;given&quot;:&quot;Peter J.&quot;,&quot;parse-names&quot;:false,&quot;dropping-particle&quot;:&quot;&quot;,&quot;non-dropping-particle&quot;:&quot;&quot;},{&quot;family&quot;:&quot;Moretzsohn&quot;,&quot;given&quot;:&quot;Fabio&quot;,&quot;parse-names&quot;:false,&quot;dropping-particle&quot;:&quot;&quot;,&quot;non-dropping-particle&quot;:&quot;&quot;}],&quot;container-title&quot;:&quot;PLoS ONE&quot;,&quot;container-title-short&quot;:&quot;PLoS One&quot;,&quot;editor&quot;:[{&quot;family&quot;:&quot;Fontaneto&quot;,&quot;given&quot;:&quot;Diego&quot;,&quot;parse-names&quot;:false,&quot;dropping-particle&quot;:&quot;&quot;,&quot;non-dropping-particle&quot;:&quot;&quot;}],&quot;DOI&quot;:&quot;10.1371/journal.pone.0056245&quot;,&quot;ISSN&quot;:&quot;1932-6203&quot;,&quot;URL&quot;:&quot;https://dx.plos.org/10.1371/journal.pone.0056245&quot;,&quot;issued&quot;:{&quot;date-parts&quot;:[[2013,2,15]]},&quot;page&quot;:&quot;e56245&quot;,&quot;abstract&quot;:&quot;Range overlap patterns were observed in a dataset of 10,446 expert-derived marine species distribution maps, including 8,295 coastal fishes, 1,212 invertebrates (crustaceans and molluscs), 820 reef-building corals, 50 seagrasses, and 69 mangroves. Distributions of tropical Indo-Pacific shore fishes revealed a concentration of species richness in the northern apex and central region of the Coral Triangle epicenter of marine biodiversity. This pattern was supported by distributions of invertebrates and habitat-forming primary producers. Habitat availability, heterogeneity, and sea surface temperatures were highly correlated with species richness across spatial grains ranging from 23,000 to 5,100,000 km2 with and without correction for autocorrelation. The consistent retention of habitat variables in our predictive models supports the area of refuge hypothesis which posits reduced extinction rates in the Coral Triangle. This does not preclude support for a center of origin hypothesis that suggests increased speciation in the region may contribute to species richness. In addition, consistent retention of sea surface temperatures in models suggests that available kinetic energy may also be an important factor in shaping patterns of marine species richness. Kinetic energy may hasten rates of both extinction and speciation. The position of the Indo-Pacific Warm Pool to the east of the Coral Triangle in central Oceania and a pattern of increasing species richness from this region into the central and northern parts of the Coral Triangle suggests peripheral speciation with enhanced survival in the cooler parts of the Coral Triangle that also have highly concentrated available habitat. These results indicate that conservation of habitat availability and heterogeneity is important to reduce extinction of marine species and that changes in sea surface temperatures may influence the evolutionary potential of the region.&quot;,&quot;issue&quot;:&quot;2&quot;,&quot;volume&quot;:&quot;8&quot;},&quot;isTemporary&quot;:false}]},{&quot;citationID&quot;:&quot;MENDELEY_CITATION_4cf31081-ac2c-4cdc-b2c6-cb5e3a66c739&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&quot;,&quot;citationItems&quot;:[{&quot;id&quot;:&quot;e82caed3-8a96-3b82-998b-c4681ca5f526&quot;,&quot;itemData&quot;:{&quot;type&quot;:&quot;paper-conference&quot;,&quot;id&quot;:&quot;e82caed3-8a96-3b82-998b-c4681ca5f526&quot;,&quot;title&quot;:&quot;Philippine coral reef conservation: its significance to the South China Sea&quot;,&quot;author&quot;:[{&quot;family&quot;:&quot;Aliño&quot;,&quot;given&quot;:&quot;P M&quot;,&quot;parse-names&quot;:false,&quot;dropping-particle&quot;:&quot;&quot;,&quot;non-dropping-particle&quot;:&quot;&quot;},{&quot;family&quot;:&quot;Gomez&quot;,&quot;given&quot;:&quot;E D&quot;,&quot;parse-names&quot;:false,&quot;dropping-particle&quot;:&quot;&quot;,&quot;non-dropping-particle&quot;:&quot;&quot;}],&quot;container-title&quot;:&quot;Dev. Conserv. Asia-Pacific Reg. Proc. Reg. Conf. East-West Cent. Assoc.&quot;,&quot;issued&quot;:{&quot;date-parts&quot;:[[1994]]},&quot;page&quot;:&quot;222-229&quot;,&quot;container-title-short&quot;:&quot;&quot;},&quot;isTemporary&quot;:false},{&quot;id&quot;:&quot;a3fe42bf-a002-394c-9764-efb4e3a4f1b8&quot;,&quot;itemData&quot;:{&quot;type&quot;:&quot;article-journal&quot;,&quot;id&quot;:&quot;a3fe42bf-a002-394c-9764-efb4e3a4f1b8&quot;,&quot;title&quot;:&quot;Exploitation-related reef fish species richness depletion in the epicenter of marine biodiversity&quot;,&quot;author&quot;:[{&quot;family&quot;:&quot;Nañola&quot;,&quot;given&quot;:&quot;Cleto L.&quot;,&quot;parse-names&quot;:false,&quot;dropping-particle&quot;:&quot;&quot;,&quot;non-dropping-particle&quot;:&quot;&quot;},{&quot;family&quot;:&quot;Aliño&quot;,&quot;given&quot;:&quot;Porfirio M.&quot;,&quot;parse-names&quot;:false,&quot;dropping-particle&quot;:&quot;&quot;,&quot;non-dropping-particle&quot;:&quot;&quot;},{&quot;family&quot;:&quot;Carpenter&quot;,&quot;given&quot;:&quot;Kent E.&quot;,&quot;parse-names&quot;:false,&quot;dropping-particle&quot;:&quot;&quot;,&quot;non-dropping-particle&quot;:&quot;&quot;}],&quot;container-title&quot;:&quot;Environmental Biology of Fishes&quot;,&quot;container-title-short&quot;:&quot;Environ Biol Fishes&quot;,&quot;DOI&quot;:&quot;10.1007/s10641-010-9750-6&quot;,&quot;ISSN&quot;:&quot;03781909&quot;,&quot;issued&quot;:{&quot;date-parts&quot;:[[2011,4]]},&quot;page&quot;:&quot;405-420&quot;,&quot;abstract&quot;:&quot;The central Visayan region of the Philippines historically has the highest concentration of coral reef fishes than any other large marine area in the world. This well-supported biogeographic phenomenon is contradicted by recent transect observations on coral reefs that indicates that the Visayan region and the southern Philippine Sea region have the lowest species richness in the Philippines. The Visayan region has unusually low counts of species typically exploited in fisheries and the aquarium trade. This evidence, coupled with numerous reports of intense fishing and habitat degradation and subsequent species declines at local scales suggests that this exploitation is having a cumulative effect on the overall species richness of the Visayan region. Successes in Marine Protected Areas in this region in increasing species richness at local scales suggests that improved management of these protected areas coupled with much more intensive fisheries management will be key to reviving a healthy biodiversity in the Visayas. © 2010 Springer Science+Business Media B.V.&quot;,&quot;issue&quot;:&quot;4&quot;,&quot;volume&quot;:&quot;90&quot;},&quot;isTemporary&quot;:false},{&quot;id&quot;:&quot;8831884b-b8cd-32a9-9893-b11294fd3640&quot;,&quot;itemData&quot;:{&quot;type&quot;:&quot;article-journal&quot;,&quot;id&quot;:&quot;8831884b-b8cd-32a9-9893-b11294fd3640&quot;,&quot;title&quot;:&quot;Scaling Up to Networks of Marine Protected Areas in the Philippines: Biophysical, Legal, Institutional, and Social Considerations&quot;,&quot;author&quot;:[{&quot;family&quot;:&quot;Lowry&quot;,&quot;given&quot;:&quot;G. K.&quot;,&quot;parse-names&quot;:false,&quot;dropping-particle&quot;:&quot;&quot;,&quot;non-dropping-particle&quot;:&quot;&quot;},{&quot;family&quot;:&quot;White&quot;,&quot;given&quot;:&quot;A. T.&quot;,&quot;parse-names&quot;:false,&quot;dropping-particle&quot;:&quot;&quot;,&quot;non-dropping-particle&quot;:&quot;&quot;},{&quot;family&quot;:&quot;Christie&quot;,&quot;given&quot;:&quot;P.&quot;,&quot;parse-names&quot;:false,&quot;dropping-particle&quot;:&quot;&quot;,&quot;non-dropping-particle&quot;:&quot;&quot;}],&quot;container-title&quot;:&quot;Coastal Management&quot;,&quot;DOI&quot;:&quot;10.1080/08920750902851146&quot;,&quot;ISSN&quot;:&quot;0892-0753&quot;,&quot;URL&quot;:&quot;http://www.tandfonline.com/doi/abs/10.1080/08920750902851146&quot;,&quot;issued&quot;:{&quot;date-parts&quot;:[[2009,5,5]]},&quot;page&quot;:&quot;274-290&quot;,&quot;abstract&quot;:&quot;The growing number of marine protected areas (MPAs) globally represents an increasing interest in marine conservation and fisheries management and the potential of planned and managed MPA networks as a way of strengthening local management. This study documents the development of MPA networks in the Philippines and identifies critical success factors and issues. Methods were field observation by participation in MPA and fisheries management projects and focused interviews that gathered opinions and observations of primary MPA network stakeholders in the central Visayas region. Findings show that an MPA network is defined through social and ecological criteria. From a social perspective, a network is comprised of people and organizations that manage component MPAs, benefit from the network, and promote the network's viability through shared administrative responsibility and information. To qualify as part of an ecological network, individual MPAs must interact ecologically (e.g., source or sink of larvae and propagating organisms, protection for habitat, and threatened or endangered species) to enhance fisheries and biodiversity conservation. The study found that while social and ecological criteria are shaping MPA networks through science-based planning, integrated management, and coordination, there exist numerous institutional issues related to scaling up to networks from single MPAs. Issues pertain to: limiting access to resources, boundary delineation, monitoring compliance, finding common goals and identity, and conflict resolution. Factors correlated with management success included common institutional processes and legal support, improved understanding of benefits from a network and improved habitat conditions and fishery yields associated with MPAs. © Taylor &amp; Francis Group, LLC.&quot;,&quot;issue&quot;:&quot;3-4&quot;,&quot;volume&quot;:&quot;37&quot;,&quot;container-title-short&quot;:&quot;&quot;},&quot;isTemporary&quot;:false}]},{&quot;citationID&quot;:&quot;MENDELEY_CITATION_bae57568-2b7c-4656-9692-6f7c6cf8cb36&quot;,&quot;properties&quot;:{&quot;noteIndex&quot;:0},&quot;isEdited&quot;:false,&quot;manualOverride&quot;:{&quot;isManuallyOverridden&quot;:false,&quot;citeprocText&quot;:&quot;&lt;sup&gt;7,8&lt;/sup&gt;&quot;,&quot;manualOverrideText&quot;:&quot;&quot;},&quot;citationItems&quot;:[{&quot;id&quot;:&quot;2fb3ecc5-99c2-3ec7-b7be-053d36651d20&quot;,&quot;itemData&quot;:{&quot;type&quot;:&quot;bill&quot;,&quot;id&quot;:&quot;2fb3ecc5-99c2-3ec7-b7be-053d36651d20&quot;,&quot;title&quot;:&quot;Fisheries Administrative Order No. 263, Series of 2019: Establishment of Fisheries Management Areas (FMA) for the Conservation and Management of Fisheries in Philippine Waters&quot;,&quot;author&quot;:[{&quot;family&quot;:&quot;Bureau of Fisheries and Aquatic Resources&quot;,&quot;given&quot;:&quot;&quot;,&quot;parse-names&quot;:false,&quot;dropping-particle&quot;:&quot;&quot;,&quot;non-dropping-particle&quot;:&quot;&quot;}],&quot;issued&quot;:{&quot;date-parts&quot;:[[2019]]},&quot;page&quot;:&quot;1-44&quot;,&quot;container-title-short&quot;:&quot;&quot;},&quot;isTemporary&quot;:false},{&quot;id&quot;:&quot;3801a6dd-44bb-3f66-a356-2d9b65cf2149&quot;,&quot;itemData&quot;:{&quot;type&quot;:&quot;report&quot;,&quot;id&quot;:&quot;3801a6dd-44bb-3f66-a356-2d9b65cf2149&quot;,&quot;title&quot;:&quot;Philippine Biodiversity Strategy and Action Plan (2015-2028): Bringing Resilience to Filipino Communities&quot;,&quot;author&quot;:[{&quot;family&quot;:&quot;Biodiversity  Management  Bureau  (BMB)  Department  of  Environment  and  Natural  Resources  (DENR)&quot;,&quot;given&quot;:&quot;&quot;,&quot;parse-names&quot;:false,&quot;dropping-particle&quot;:&quot;&quot;,&quot;non-dropping-particle&quot;:&quot;&quot;}],&quot;issued&quot;:{&quot;date-parts&quot;:[[2016]]},&quot;publisher-place&quot;:&quot;Quezon City&quot;,&quot;number-of-pages&quot;:&quot;1-272&quot;,&quot;container-title-short&quot;:&quot;&quot;},&quot;isTemporary&quot;:false}],&quot;citationTag&quot;:&quot;MENDELEY_CITATION_v3_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&quot;},{&quot;citationID&quot;:&quot;MENDELEY_CITATION_4cafb8d3-99c9-40cc-8836-f73de3d9c9f4&quot;,&quot;properties&quot;:{&quot;noteIndex&quot;:0},&quot;isEdited&quot;:false,&quot;manualOverride&quot;:{&quot;isManuallyOverridden&quot;:false,&quot;citeprocText&quot;:&quot;&lt;sup&gt;5,9,10&lt;/sup&gt;&quot;,&quot;manualOverrideText&quot;:&quot;&quot;},&quot;citationTag&quot;:&quot;MENDELEY_CITATION_v3_eyJjaXRhdGlvbklEIjoiTUVOREVMRVlfQ0lUQVRJT05fNGNhZmI4ZDMtOTljOS00MGNjLTg4MzYtZjczZGUzZDljOWY0IiwicHJvcGVydGllcyI6eyJub3RlSW5kZXgiOjB9LCJpc0VkaXRlZCI6ZmFsc2UsIm1hbnVhbE92ZXJyaWRlIjp7ImlzTWFudWFsbHlPdmVycmlkZGVuIjpmYWxzZSwiY2l0ZXByb2NUZXh0IjoiPHN1cD41LDksMTA8L3N1cD4iLCJtYW51YWxPdmVycmlkZVRleHQiOiIifSwiY2l0YXRpb25JdGVtcyI6W3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&quot;,&quot;citationItems&quot;:[{&quot;id&quot;:&quot;a3fe42bf-a002-394c-9764-efb4e3a4f1b8&quot;,&quot;itemData&quot;:{&quot;type&quot;:&quot;article-journal&quot;,&quot;id&quot;:&quot;a3fe42bf-a002-394c-9764-efb4e3a4f1b8&quot;,&quot;title&quot;:&quot;Exploitation-related reef fish species richness depletion in the epicenter of marine biodiversity&quot;,&quot;author&quot;:[{&quot;family&quot;:&quot;Nañola&quot;,&quot;given&quot;:&quot;Cleto L.&quot;,&quot;parse-names&quot;:false,&quot;dropping-particle&quot;:&quot;&quot;,&quot;non-dropping-particle&quot;:&quot;&quot;},{&quot;family&quot;:&quot;Aliño&quot;,&quot;given&quot;:&quot;Porfirio M.&quot;,&quot;parse-names&quot;:false,&quot;dropping-particle&quot;:&quot;&quot;,&quot;non-dropping-particle&quot;:&quot;&quot;},{&quot;family&quot;:&quot;Carpenter&quot;,&quot;given&quot;:&quot;Kent E.&quot;,&quot;parse-names&quot;:false,&quot;dropping-particle&quot;:&quot;&quot;,&quot;non-dropping-particle&quot;:&quot;&quot;}],&quot;container-title&quot;:&quot;Environmental Biology of Fishes&quot;,&quot;container-title-short&quot;:&quot;Environ Biol Fishes&quot;,&quot;DOI&quot;:&quot;10.1007/s10641-010-9750-6&quot;,&quot;ISSN&quot;:&quot;03781909&quot;,&quot;issued&quot;:{&quot;date-parts&quot;:[[2011,4]]},&quot;page&quot;:&quot;405-420&quot;,&quot;abstract&quot;:&quot;The central Visayan region of the Philippines historically has the highest concentration of coral reef fishes than any other large marine area in the world. This well-supported biogeographic phenomenon is contradicted by recent transect observations on coral reefs that indicates that the Visayan region and the southern Philippine Sea region have the lowest species richness in the Philippines. The Visayan region has unusually low counts of species typically exploited in fisheries and the aquarium trade. This evidence, coupled with numerous reports of intense fishing and habitat degradation and subsequent species declines at local scales suggests that this exploitation is having a cumulative effect on the overall species richness of the Visayan region. Successes in Marine Protected Areas in this region in increasing species richness at local scales suggests that improved management of these protected areas coupled with much more intensive fisheries management will be key to reviving a healthy biodiversity in the Visayas. © 2010 Springer Science+Business Media B.V.&quot;,&quot;issue&quot;:&quot;4&quot;,&quot;volume&quot;:&quot;90&quot;},&quot;isTemporary&quot;:false},{&quot;id&quot;:&quot;806e32a7-7118-34cd-b289-e96e01a812f5&quot;,&quot;itemData&quot;:{&quot;type&quot;:&quot;article-journal&quot;,&quot;id&quot;:&quot;806e32a7-7118-34cd-b289-e96e01a812f5&quot;,&quot;title&quot;:&quot;Inventory of commercially important coral reef fishes in Tawi-Tawi Islands, Southern Philippines: The Heart of the Coral Triangle&quot;,&quot;author&quot;:[{&quot;family&quot;:&quot;Muallil&quot;,&quot;given&quot;:&quot;Richard N.&quot;,&quot;parse-names&quot;:false,&quot;dropping-particle&quot;:&quot;&quot;,&quot;non-dropping-particle&quot;:&quot;&quot;},{&quot;family&quot;:&quot;Tambihasan&quot;,&quot;given&quot;:&quot;Ahalnida M.&quot;,&quot;parse-names&quot;:false,&quot;dropping-particle&quot;:&quot;&quot;,&quot;non-dropping-particle&quot;:&quot;&quot;},{&quot;family&quot;:&quot;Enojario&quot;,&quot;given&quot;:&quot;Marylyn J.&quot;,&quot;parse-names&quot;:false,&quot;dropping-particle&quot;:&quot;&quot;,&quot;non-dropping-particle&quot;:&quot;&quot;},{&quot;family&quot;:&quot;Ong&quot;,&quot;given&quot;:&quot;Yunadzmal N.&quot;,&quot;parse-names&quot;:false,&quot;dropping-particle&quot;:&quot;&quot;,&quot;non-dropping-particle&quot;:&quot;&quot;},{&quot;family&quot;:&quot;Nañola&quot;,&quot;given&quot;:&quot;Cleto L.&quot;,&quot;parse-names&quot;:false,&quot;dropping-particle&quot;:&quot;&quot;,&quot;non-dropping-particle&quot;:&quot;&quot;}],&quot;container-title&quot;:&quot;Fisheries Research&quot;,&quot;container-title-short&quot;:&quot;Fish Res&quot;,&quot;accessed&quot;:{&quot;date-parts&quot;:[[2023,1,23]]},&quot;DOI&quot;:&quot;10.1016/j.fishres.2020.105640&quot;,&quot;ISSN&quot;:&quot;01657836&quot;,&quot;URL&quot;:&quot;https://linkinghub.elsevier.com/retrieve/pii/S0165783620301570&quot;,&quot;issued&quot;:{&quot;date-parts&quot;:[[2020,10,1]]},&quot;page&quot;:&quot;105640&quot;,&quot;abstract&quot;:&quot;Tawi-Tawi, Southern Philippines, which has over 300 islands and huge reef systems, is geographically located at the heart of the Coral Triangle, the global center of coral reef biodiversity. In this study, we conducted an inventory survey of market fishes in Tawi-Tawi from October 2015 to December 2018. We considered 11 major commercially important coral reef fishes, namely, surgeonfish (family Acanthuridae), parrotfish (subfamily Scarinae, family Labridae), snapper (family Lutjanidae), grouper (subfamily Epinephelinae, family Serranidae), sweetlips (family Haemulidae), goatfish (family Mullidae), emperor (family Lethrinidae), triggerfish (family Balistidae), coral bream (family Nemipteridae except genus Nemipterus), fusilier (family Caesionidae) and rabbitfish (family Siganidae). We further compared the results with published reports from Palawan and Panay Island which are also located along the Sulu Sea, the region with the highest coral reef fish diversity in the Philippines. Overall, we recorded a total of 266 species of reef fish in Tawi-Tawi with Epinephelinae (48 species), Lutjanidae (40 species) and Acanthuridae (33 species) as the most speciose groups. Further investigation showed that the average relative abundance of the three most abundant species in each family/subfamily is about 64.5% (range, 51.6% for Acanthuridae to 87.6% for Balistidae) of their respective groups. Based on the status assessment of the International Union for Conservation of Nature, one species (Scarus hypselopterus) was considered as Near Threatened (NT), four species (Bolbometopon muricatum, Epinephelus fuscoguttatus, Epinephelus polyphekadion and Plectropomus areolatus) as Vulnerable (VU) while the majority were considered as Least Concern (LC). The number of species recorded in Tawi-Tawi was much higher than in Palawan and Panay Island which had a total of only 159 species and 139 species, respectively. Moreover, Tawi-Tawi had about five times more unique species than either of the two other areas. Our study indicates the importance of the reefs of Tawi-Tawi and the Sulu Archipelago in general as the richest in the Philippines in terms of commercially important coral reef fish species diversity. Various factors that explain the high diversity of reef fishes on the reefs of Tawi-Tawi and the importance of conserving these valuable ecosystems are discussed.&quot;,&quot;publisher&quot;:&quot;Elsevier B.V.&quot;,&quot;volume&quot;:&quot;230&quot;},&quot;isTemporary&quot;:false},{&quot;id&quot;:&quot;18873957-940b-315f-a056-070005678bbe&quot;,&quot;itemData&quot;:{&quot;type&quot;:&quot;article-journal&quot;,&quot;id&quot;:&quot;18873957-940b-315f-a056-070005678bbe&quot;,&quot;title&quot;:&quot;Marine fishes of Palawan, Philippines: Species diversity, new records, and conservation status&quot;,&quot;author&quot;:[{&quot;family&quot;:&quot;Balisco&quot;,&quot;given&quot;:&quot;Rodulf Anthony T.&quot;,&quot;parse-names&quot;:false,&quot;dropping-particle&quot;:&quot;&quot;,&quot;non-dropping-particle&quot;:&quot;&quot;},{&quot;family&quot;:&quot;Ticzon&quot;,&quot;given&quot;:&quot;Victor S.&quot;,&quot;parse-names&quot;:false,&quot;dropping-particle&quot;:&quot;&quot;,&quot;non-dropping-particle&quot;:&quot;&quot;},{&quot;family&quot;:&quot;Samaniego&quot;,&quot;given&quot;:&quot;Badi R.&quot;,&quot;parse-names&quot;:false,&quot;dropping-particle&quot;:&quot;&quot;,&quot;non-dropping-particle&quot;:&quot;&quot;},{&quot;family&quot;:&quot;Huang&quot;,&quot;given&quot;:&quot;Wen-Chien&quot;,&quot;parse-names&quot;:false,&quot;dropping-particle&quot;:&quot;&quot;,&quot;non-dropping-particle&quot;:&quot;&quot;},{&quot;family&quot;:&quot;Gonzales&quot;,&quot;given&quot;:&quot;Benjamin J.&quot;,&quot;parse-names&quot;:false,&quot;dropping-particle&quot;:&quot;&quot;,&quot;non-dropping-particle&quot;:&quot;&quot;},{&quot;family&quot;:&quot;Liao&quot;,&quot;given&quot;:&quot;Te-Yu&quot;,&quot;parse-names&quot;:false,&quot;dropping-particle&quot;:&quot;&quot;,&quot;non-dropping-particle&quot;:&quot;&quot;}],&quot;container-title&quot;:&quot;Regional Studies in Marine Science&quot;,&quot;container-title-short&quot;:&quot;Reg Stud Mar Sci&quot;,&quot;DOI&quot;:&quot;10.1016/j.rsma.2023.102825&quot;,&quot;ISSN&quot;:&quot;23524855&quot;,&quot;URL&quot;:&quot;https://linkinghub.elsevier.com/retrieve/pii/S2352485523000142&quot;,&quot;issued&quot;:{&quot;date-parts&quot;:[[2023,6]]},&quot;page&quot;:&quot;102825&quot;,&quot;volume&quot;:&quot;60&quot;},&quot;isTemporary&quot;:false}]},{&quot;citationID&quot;:&quot;MENDELEY_CITATION_0bad8ba6-6ad7-4f2b-8b36-971669208e6d&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JhZDhiYTYtNmFkNy00ZjJiLThiMzYtOTcxNjY5MjA4ZTZkIiwicHJvcGVydGllcyI6eyJub3RlSW5kZXgiOjB9LCJpc0VkaXRlZCI6ZmFsc2UsIm1hbnVhbE92ZXJyaWRlIjp7ImlzTWFudWFsbHlPdmVycmlkZGVuIjpmYWxzZSwiY2l0ZXByb2NUZXh0IjoiPHN1cD4x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quot;,&quot;citationItems&quot;:[{&quot;id&quot;:&quot;0fa74025-ae5f-3e6c-8e67-694d76f87e13&quot;,&quot;itemData&quot;:{&quot;type&quot;:&quot;chapter&quot;,&quot;id&quot;:&quot;0fa74025-ae5f-3e6c-8e67-694d76f87e13&quot;,&quot;title&quot;:&quot;Informing marine spatial planning decisions with environmental DNA&quot;,&quot;author&quot;:[{&quot;family&quot;:&quot;Bani&quot;,&quot;given&quot;:&quot;Alessia&quot;,&quot;parse-names&quot;:false,&quot;dropping-particle&quot;:&quot;&quot;,&quot;non-dropping-particle&quot;:&quot;&quot;},{&quot;family&quot;:&quot;Brauwer&quot;,&quot;given&quot;:&quot;Maarten&quot;,&quot;parse-names&quot;:false,&quot;dropping-particle&quot;:&quot;&quot;,&quot;non-dropping-particle&quot;:&quot;De&quot;},{&quot;family&quot;:&quot;Creer&quot;,&quot;given&quot;:&quot;Simon&quot;,&quot;parse-names&quot;:false,&quot;dropping-particle&quot;:&quot;&quot;,&quot;non-dropping-particle&quot;:&quot;&quot;},{&quot;family&quot;:&quot;Dumbrell&quot;,&quot;given&quot;:&quot;Alex J.&quot;,&quot;parse-names&quot;:false,&quot;dropping-particle&quot;:&quot;&quot;,&quot;non-dropping-particle&quot;:&quot;&quot;},{&quot;family&quot;:&quot;Limmon&quot;,&quot;given&quot;:&quot;Gino&quot;,&quot;parse-names&quot;:false,&quot;dropping-particle&quot;:&quot;&quot;,&quot;non-dropping-particle&quot;:&quot;&quot;},{&quot;family&quot;:&quot;Jompa&quot;,&quot;given&quot;:&quot;Jamaluddin&quot;,&quot;parse-names&quot;:false,&quot;dropping-particle&quot;:&quot;&quot;,&quot;non-dropping-particle&quot;:&quot;&quot;},{&quot;family&quot;:&quot;Heyden&quot;,&quot;given&quot;:&quot;Sophie&quot;,&quot;parse-names&quot;:false,&quot;dropping-particle&quot;:&quot;&quot;,&quot;non-dropping-particle&quot;:&quot;von der&quot;},{&quot;family&quot;:&quot;Beger&quot;,&quot;given&quot;:&quot;Maria&quot;,&quot;parse-names&quot;:false,&quot;dropping-particle&quot;:&quot;&quot;,&quot;non-dropping-particle&quot;:&quot;&quot;}],&quot;container-title&quot;:&quot;Advances in Ecological Research&quot;,&quot;container-title-short&quot;:&quot;Adv Ecol Res&quot;,&quot;DOI&quot;:&quot;10.1016/bs.aecr.2020.01.011&quot;,&quot;ISBN&quot;:&quot;9780128211342&quot;,&quot;ISSN&quot;:&quot;00652504&quot;,&quot;issued&quot;:{&quot;date-parts&quot;:[[2020,1,1]]},&quot;page&quot;:&quot;375-407&quot;,&quot;abstract&quot;:&quot;Marine management areas provide a key tool for efforts towards sustainable development, reconciling socio-economic goals with those for biodiversity conservation. Decisions about where and when to establish spatial management areas in the oceans are currently hampered by the uncertainties of incomplete, or overly general, information about biodiversity. The analysis of environmental DNA (eDNA) provides a potentially powerful tool to overcome this lack of data in the future. Here we present directions to develop robust approaches to integrate eDNA and spatial planning processes, aiming to provide guidance to underpin tool development. The potential of eDNA use in conservation is widely recognised, although direct applications almost exclusively focus on detection of invasive or threatened species and not spatial management decisions. The implementation of broader interaction between the fields of conservation science and eDNA analysis could create substantial benefits to biodiversity conservation and management. In particular, eDNA analysis can provide information on biodiversity over spatial-temporal scales that are currently prohibitive in spatial planning studies. Here, we provide an overview of how eDNA is currently used in conservation practice, in addition to understanding its limitations and benefits within the context of spatial planning. With the goal to harness rapid technological developments in both molecular and conservation sciences, we provide a horizon scan of the future of eDNA analysis and its application to inform biodiversity conservation in a rapidly changing world.&quot;,&quot;publisher&quot;:&quot;Academic Press Inc.&quot;,&quot;volume&quot;:&quot;62&quot;},&quot;isTemporary&quot;:false}]},{&quot;citationID&quot;:&quot;MENDELEY_CITATION_90003aa9-3c90-4b0e-bd14-6c49f73095f6&quot;,&quot;properties&quot;:{&quot;noteIndex&quot;:0},&quot;isEdited&quot;:false,&quot;manualOverride&quot;:{&quot;isManuallyOverridden&quot;:false,&quot;citeprocText&quot;:&quot;&lt;sup&gt;11,12&lt;/sup&gt;&quot;,&quot;manualOverrideText&quot;:&quot;&quot;},&quot;citationItems&quot;:[{&quot;id&quot;:&quot;43822c13-7994-35ca-94ba-10a6ab65c6ce&quot;,&quot;itemData&quot;:{&quot;type&quot;:&quot;article-journal&quot;,&quot;id&quot;:&quot;43822c13-7994-35ca-94ba-10a6ab65c6ce&quot;,&quot;title&quot;:&quot;Multi-marker eDNA metabarcoding survey to assess the environmental impact of three offshore gas platforms in the North Adriatic Sea (Italy)&quot;,&quot;author&quot;:[{&quot;family&quot;:&quot;Cordier&quot;,&quot;given&quot;:&quot;Tristan&quot;,&quot;parse-names&quot;:false,&quot;dropping-particle&quot;:&quot;&quot;,&quot;non-dropping-particle&quot;:&quot;&quot;},{&quot;family&quot;:&quot;Frontalini&quot;,&quot;given&quot;:&quot;Fabrizio&quot;,&quot;parse-names&quot;:false,&quot;dropping-particle&quot;:&quot;&quot;,&quot;non-dropping-particle&quot;:&quot;&quot;},{&quot;family&quot;:&quot;Cermakova&quot;,&quot;given&quot;:&quot;Kristina&quot;,&quot;parse-names&quot;:false,&quot;dropping-particle&quot;:&quot;&quot;,&quot;non-dropping-particle&quot;:&quot;&quot;},{&quot;family&quot;:&quot;Apothéloz-Perret-Gentil&quot;,&quot;given&quot;:&quot;Laure&quot;,&quot;parse-names&quot;:false,&quot;dropping-particle&quot;:&quot;&quot;,&quot;non-dropping-particle&quot;:&quot;&quot;},{&quot;family&quot;:&quot;Treglia&quot;,&quot;given&quot;:&quot;Mauro&quot;,&quot;parse-names&quot;:false,&quot;dropping-particle&quot;:&quot;&quot;,&quot;non-dropping-particle&quot;:&quot;&quot;},{&quot;family&quot;:&quot;Scantamburlo&quot;,&quot;given&quot;:&quot;Enrico&quot;,&quot;parse-names&quot;:false,&quot;dropping-particle&quot;:&quot;&quot;,&quot;non-dropping-particle&quot;:&quot;&quot;},{&quot;family&quot;:&quot;Bonamin&quot;,&quot;given&quot;:&quot;Vladimiro&quot;,&quot;parse-names&quot;:false,&quot;dropping-particle&quot;:&quot;&quot;,&quot;non-dropping-particle&quot;:&quot;&quot;},{&quot;family&quot;:&quot;Pawlowski&quot;,&quot;given&quot;:&quot;Jan&quot;,&quot;parse-names&quot;:false,&quot;dropping-particle&quot;:&quot;&quot;,&quot;non-dropping-particle&quot;:&quot;&quot;}],&quot;container-title&quot;:&quot;Marine Environmental Research&quot;,&quot;container-title-short&quot;:&quot;Mar Environ Res&quot;,&quot;DOI&quot;:&quot;10.1016/j.marenvres.2018.12.009&quot;,&quot;ISSN&quot;:&quot;18790291&quot;,&quot;PMID&quot;:&quot;30890270&quot;,&quot;issued&quot;:{&quot;date-parts&quot;:[[2019,4,1]]},&quot;page&quot;:&quot;24-34&quot;,&quot;abstract&quot;:&quot;The environmental DNA (eDNA) metabarcoding represents a new promising tool for biomonitoring and environmental impact assessment. One of the main advantages of eDNA metabarcoding, compared to the traditional morphotaxonomy-based methods, is to provide a more holistic biodiversity information that includes inconspicuous morphologically non-identifiable taxa. Here, we use eDNA metabarcoding to survey marine biodiversity in the vicinity of the three offshore gas platforms in North Adriatic Sea (Italy). We isolated eDNA from 576 water and sediment samples collected at 32 sampling sites situated along four axes at increasing distances from the gas platforms. We obtained about 46 million eDNA sequences for 5 markers from nuclear 18S V1V2, 18S V4, 18S 37F and mitochondrial 16S and COI genes that cover a wide diversity of benthic and planktonic eukaryotes. Our results showed some impact of platform activities on benthic and pelagic communities at very close distance (&lt;50 m), while communities for intermediate (125 m, 250 m, 500 m) and reference (1000 m, 2000 m) sites did not show any particular biodiversity changes that could be related to platforms activities. The most significant community change along the distance gradient was obtained with the 18S V1V2 marker targeting benthic eukaryotes, even though other markers showed similar trends, but to a lesser extent. These results were congruent with the AMBI index inferred from the eDNA sequences assigned to benthic macrofauna. We finally explored the relation between various physicochemical parameters, including hydrocarbons, on benthic community in the case of one of the platforms. Our results showed that these communities were not significantly impacted by most of hydrocarbons, but rather by macro-elements and sediment texture.&quot;,&quot;publisher&quot;:&quot;Elsevier Ltd&quot;,&quot;volume&quot;:&quot;146&quot;},&quot;isTemporary&quot;:false},{&quot;id&quot;:&quot;01d033d3-f5ac-31b7-b4f1-aa2f84bb630e&quot;,&quot;itemData&quot;:{&quot;type&quot;:&quot;article-journal&quot;,&quot;id&quot;:&quot;01d033d3-f5ac-31b7-b4f1-aa2f84bb630e&quot;,&quot;title&quot;:&quot;Past, present, and future perspectives of environmental DNA (eDNA) metabarcoding: A systematic review in methods, monitoring, and applications of global eDNA&quot;,&quot;author&quot;:[{&quot;family&quot;:&quot;Ruppert&quot;,&quot;given&quot;:&quot;Krista M.&quot;,&quot;parse-names&quot;:false,&quot;dropping-particle&quot;:&quot;&quot;,&quot;non-dropping-particle&quot;:&quot;&quot;},{&quot;family&quot;:&quot;Kline&quot;,&quot;given&quot;:&quot;Richard J.&quot;,&quot;parse-names&quot;:false,&quot;dropping-particle&quot;:&quot;&quot;,&quot;non-dropping-particle&quot;:&quot;&quot;},{&quot;family&quot;:&quot;Rahman&quot;,&quot;given&quot;:&quot;Md Saydur&quot;,&quot;parse-names&quot;:false,&quot;dropping-particle&quot;:&quot;&quot;,&quot;non-dropping-particle&quot;:&quot;&quot;}],&quot;container-title&quot;:&quot;Global Ecology and Conservation&quot;,&quot;container-title-short&quot;:&quot;Glob Ecol Conserv&quot;,&quot;DOI&quot;:&quot;10.1016/j.gecco.2019.e00547&quot;,&quot;ISSN&quot;:&quot;23519894&quot;,&quot;URL&quot;:&quot;https://linkinghub.elsevier.com/retrieve/pii/S2351989418303500&quot;,&quot;issued&quot;:{&quot;date-parts&quot;:[[2019,1,1]]},&quot;page&quot;:&quot;e00547&quot;,&quot;abstract&quot;:&quot;Environmental DNA (eDNA) metabarcoding is a novel method of assessing biodiversity wherein samples are taken from the environment via water, sediment or air from which DNA is extracted, and then amplified using general or universal primers in polymerase chain reaction and sequenced using next-generation sequencing to generate thousands to millions of reads. From this data, species presence can be determined, and overall biodiversity assessed. It is an interdisciplinary method that brings together traditional field-based ecology with in-depth molecular methods and advanced computational tools. As an emerging monitoring method, there are many pitfalls and roadblocks to be considered and avoided, but the method may still have the ability to revolutionize modern biodiversity surveys for the molecular era. In this paper, we review the basic methodology, benefits, and concerns of eDNA metabarcoding, and systematically cover the applications of the method in global ecology thus far, including biodiversity monitoring across all habitats and taxonomic groups, ancient ecosystem reconstruction, plant-pollinator interactions, diet analysis, invasive species detection, pollution responses, and air quality monitoring. We also discuss the future applications of the method as well as expected technological advances and how they may impact the way that eDNA metabarcoding may used in the future. eDNA metabarcoding is a unique method still in development and will likely remain in flux for some time as technology advances and procedures become standardized. However, as metabarcoding is optimized and its use becomes more widespread, it is likely to become an essential tool for ecological monitoring and global conservation study.&quot;,&quot;publisher&quot;:&quot;Elsevier B.V.&quot;,&quot;volume&quot;:&quot;17&quot;},&quot;isTemporary&quot;:false}],&quot;citationTag&quot;:&quot;MENDELEY_CITATION_v3_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quot;},{&quot;citationID&quot;:&quot;MENDELEY_CITATION_790c8fc4-00c8-4bf3-be4a-d8ca77e7a353&quot;,&quot;properties&quot;:{&quot;noteIndex&quot;:0},&quot;isEdited&quot;:false,&quot;manualOverride&quot;:{&quot;isManuallyOverridden&quot;:false,&quot;citeprocText&quot;:&quot;&lt;sup&gt;12–14&lt;/sup&gt;&quot;,&quot;manualOverrideText&quot;:&quot;&quot;},&quot;citationItems&quot;:[{&quot;id&quot;:&quot;97f22492-f8f2-3f4f-873a-1889f2994464&quot;,&quot;itemData&quot;:{&quot;type&quot;:&quot;paper-conference&quot;,&quot;id&quot;:&quot;97f22492-f8f2-3f4f-873a-1889f2994464&quot;,&quot;title&quot;:&quot;Biases in bulk: DNA metabarcoding of marine communities and the methodology involved&quot;,&quot;author&quot;:[{&quot;family&quot;:&quot;Loos&quot;,&quot;given&quot;:&quot;Luna M.&quot;,&quot;parse-names&quot;:false,&quot;dropping-particle&quot;:&quot;&quot;,&quot;non-dropping-particle&quot;:&quot;van der&quot;},{&quot;family&quot;:&quot;Nijland&quot;,&quot;given&quot;:&quot;Reindert&quot;,&quot;parse-names&quot;:false,&quot;dropping-particle&quot;:&quot;&quot;,&quot;non-dropping-particle&quot;:&quot;&quot;}],&quot;container-title&quot;:&quot;Molecular Ecology&quot;,&quot;DOI&quot;:&quot;10.1111/mec.15592&quot;,&quot;ISSN&quot;:&quot;1365294X&quot;,&quot;PMID&quot;:&quot;32779312&quot;,&quot;issued&quot;:{&quot;date-parts&quot;:[[2021,7,1]]},&quot;page&quot;:&quot;3270-3288&quot;,&quot;abstract&quot;:&quot;With the growing anthropogenic pressure on marine ecosystems, the need for efficient monitoring of biodiversity grows stronger. DNA metabarcoding of bulk samples is increasingly being implemented in ecosystem assessments and is more cost-efficient and less time-consuming than monitoring based on morphology. However, before raw sequences are obtained from bulk samples, a profound number of methodological choices must be made. Here, we critically review the recent methods used for metabarcoding of marine bulk samples (including benthic, plankton and diet samples) and indicate how potential biases can be introduced throughout sampling, preprocessing, DNA extraction, marker and primer selection, PCR amplification and sequencing. From a total of 64 studies evaluated, our recommendations for best practices include to (a) consider DESS as a fixative instead of ethanol, (b) use the DNeasy PowerSoil kit for any samples containing traces of sediment, (c) not limit the marker selection to COI only, but preferably include multiple markers for higher taxonomic resolution, (d) avoid touchdown PCR profiles, (e) use a fixed annealing temperature for each primer pair when comparing across studies or institutes, (f) use a minimum of three PCR replicates, and (g) include both negative and positive controls. Although the implementation of DNA metabarcoding still faces several technical complexities, we foresee wide-ranging advances in the near future, including improved bioinformatics for taxonomic assignment, sequencing of longer fragments and the use of whole-genome information. Despite the bulk of biases involved in metabarcoding of bulk samples, if appropriate controls are included along the data generation process, it is clear that DNA metabarcoding provides a valuable tool in ecosystem assessments.&quot;,&quot;publisher&quot;:&quot;John Wiley and Sons Inc&quot;,&quot;issue&quot;:&quot;13&quot;,&quot;volume&quot;:&quot;30&quot;,&quot;container-title-short&quot;:&quot;Mol Ecol&quot;},&quot;isTemporary&quot;:false},{&quot;id&quot;:&quot;76c9b53c-307c-3923-b724-0dfb22a59cdb&quot;,&quot;itemData&quot;:{&quot;type&quot;:&quot;article-journal&quot;,&quot;id&quot;:&quot;76c9b53c-307c-3923-b724-0dfb22a59cdb&quot;,&quot;title&quot;:&quot;Adapting metabarcoding-based benthic biomonitoring into routine marine ecological status assessment networks&quot;,&quot;author&quot;:[{&quot;family&quot;:&quot;Aylagas&quot;,&quot;given&quot;:&quot;Eva&quot;,&quot;parse-names&quot;:false,&quot;dropping-particle&quot;:&quot;&quot;,&quot;non-dropping-particle&quot;:&quot;&quot;},{&quot;family&quot;:&quot;Borja&quot;,&quot;given&quot;:&quot;Ángel&quot;,&quot;parse-names&quot;:false,&quot;dropping-particle&quot;:&quot;&quot;,&quot;non-dropping-particle&quot;:&quot;&quot;},{&quot;family&quot;:&quot;Muxika&quot;,&quot;given&quot;:&quot;Iñigo&quot;,&quot;parse-names&quot;:false,&quot;dropping-particle&quot;:&quot;&quot;,&quot;non-dropping-particle&quot;:&quot;&quot;},{&quot;family&quot;:&quot;Rodríguez-Ezpeleta&quot;,&quot;given&quot;:&quot;Naiara&quot;,&quot;parse-names&quot;:false,&quot;dropping-particle&quot;:&quot;&quot;,&quot;non-dropping-particle&quot;:&quot;&quot;}],&quot;container-title&quot;:&quot;Ecological Indicators&quot;,&quot;container-title-short&quot;:&quot;Ecol Indic&quot;,&quot;DOI&quot;:&quot;10.1016/j.ecolind.2018.07.044&quot;,&quot;ISSN&quot;:&quot;1470160X&quot;,&quot;issued&quot;:{&quot;date-parts&quot;:[[2018,12,1]]},&quot;page&quot;:&quot;194-202&quot;,&quot;abstract&quot;:&quot;The use of genomic approaches to assist with biodiversity estimations is an alternative to traditional biomonitoring, which is very time-consuming and costly. In response to the high demand for quick community descriptions, DNA metabarcoding can simultaneously assign taxonomy to hundreds of samples rapidly and at low cost. However, the technique has not routinely been incorporated into biomonitoring network programs yet. Here, we applied DNA metabarcoding methodologies at stations within the monitoring network of the Basque Water Agency, the competent authority for the application of the European Water Framework Directive in this region. We characterized the benthic macroinvertebrate communities from 18 estuarine and coastal sediment samples using morphology and metabarcoding-based taxonomic identification and evaluated the performance of several versions of the AZTI's Marine Biotic Index (AMBI). Although metabarcoding detected 112 taxa against the 206 taxa identified through morphology, we showed that metabarcoding leads to similar biomonitoring conclusions compared with traditional techniques. Using the abundance and biomass of those taxa detected from morphological methodologies, we found a significant positive correlation with the number of reads obtained with metabarcoding approaches. The metabarcoding-based index derived from read counts, gAMBI, and the morphology-based index derived from individuals’ biomass, (B)AMBI, showed the best correlation and revealed excellent agreement at determining the ecological status of the stations analyzed. We calculated that, for the analysis of the 51 stations included in the Basque monitoring network, metabarcoding was 55% less costly and 72% less time consuming. The results of our study are relevant to policy makers and researchers in the field of ecological assessment and will contribute to the quick implementation of DNA metabarcoding to intensive monitoring programs.&quot;,&quot;publisher&quot;:&quot;Elsevier B.V.&quot;,&quot;volume&quot;:&quot;95&quot;},&quot;isTemporary&quot;:false},{&quot;id&quot;:&quot;01d033d3-f5ac-31b7-b4f1-aa2f84bb630e&quot;,&quot;itemData&quot;:{&quot;type&quot;:&quot;article-journal&quot;,&quot;id&quot;:&quot;01d033d3-f5ac-31b7-b4f1-aa2f84bb630e&quot;,&quot;title&quot;:&quot;Past, present, and future perspectives of environmental DNA (eDNA) metabarcoding: A systematic review in methods, monitoring, and applications of global eDNA&quot;,&quot;author&quot;:[{&quot;family&quot;:&quot;Ruppert&quot;,&quot;given&quot;:&quot;Krista M.&quot;,&quot;parse-names&quot;:false,&quot;dropping-particle&quot;:&quot;&quot;,&quot;non-dropping-particle&quot;:&quot;&quot;},{&quot;family&quot;:&quot;Kline&quot;,&quot;given&quot;:&quot;Richard J.&quot;,&quot;parse-names&quot;:false,&quot;dropping-particle&quot;:&quot;&quot;,&quot;non-dropping-particle&quot;:&quot;&quot;},{&quot;family&quot;:&quot;Rahman&quot;,&quot;given&quot;:&quot;Md Saydur&quot;,&quot;parse-names&quot;:false,&quot;dropping-particle&quot;:&quot;&quot;,&quot;non-dropping-particle&quot;:&quot;&quot;}],&quot;container-title&quot;:&quot;Global Ecology and Conservation&quot;,&quot;container-title-short&quot;:&quot;Glob Ecol Conserv&quot;,&quot;DOI&quot;:&quot;10.1016/j.gecco.2019.e00547&quot;,&quot;ISSN&quot;:&quot;23519894&quot;,&quot;URL&quot;:&quot;https://linkinghub.elsevier.com/retrieve/pii/S2351989418303500&quot;,&quot;issued&quot;:{&quot;date-parts&quot;:[[2019,1,1]]},&quot;page&quot;:&quot;e00547&quot;,&quot;abstract&quot;:&quot;Environmental DNA (eDNA) metabarcoding is a novel method of assessing biodiversity wherein samples are taken from the environment via water, sediment or air from which DNA is extracted, and then amplified using general or universal primers in polymerase chain reaction and sequenced using next-generation sequencing to generate thousands to millions of reads. From this data, species presence can be determined, and overall biodiversity assessed. It is an interdisciplinary method that brings together traditional field-based ecology with in-depth molecular methods and advanced computational tools. As an emerging monitoring method, there are many pitfalls and roadblocks to be considered and avoided, but the method may still have the ability to revolutionize modern biodiversity surveys for the molecular era. In this paper, we review the basic methodology, benefits, and concerns of eDNA metabarcoding, and systematically cover the applications of the method in global ecology thus far, including biodiversity monitoring across all habitats and taxonomic groups, ancient ecosystem reconstruction, plant-pollinator interactions, diet analysis, invasive species detection, pollution responses, and air quality monitoring. We also discuss the future applications of the method as well as expected technological advances and how they may impact the way that eDNA metabarcoding may used in the future. eDNA metabarcoding is a unique method still in development and will likely remain in flux for some time as technology advances and procedures become standardized. However, as metabarcoding is optimized and its use becomes more widespread, it is likely to become an essential tool for ecological monitoring and global conservation study.&quot;,&quot;publisher&quot;:&quot;Elsevier B.V.&quot;,&quot;volume&quot;:&quot;17&quot;},&quot;isTemporary&quot;:false}],&quot;citationTag&quot;:&quot;MENDELEY_CITATION_v3_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quot;},{&quot;citationID&quot;:&quot;MENDELEY_CITATION_ca5ff9d6-e9e5-423e-b69b-b70033532e6e&quot;,&quot;properties&quot;:{&quot;noteIndex&quot;:0},&quot;isEdited&quot;:false,&quot;manualOverride&quot;:{&quot;isManuallyOverridden&quot;:false,&quot;citeprocText&quot;:&quot;&lt;sup&gt;14–18&lt;/sup&gt;&quot;,&quot;manualOverrideText&quot;:&quot;&quot;},&quot;citationItems&quot;:[{&quot;id&quot;:&quot;8d31e9ff-9889-37db-b10c-c08848acc0d9&quot;,&quot;itemData&quot;:{&quot;type&quot;:&quot;article-journal&quot;,&quot;id&quot;:&quot;8d31e9ff-9889-37db-b10c-c08848acc0d9&quot;,&quot;title&quot;:&quot;Environmental biomonitoring of reef fish community structure with eDNA metabarcoding in the Coral Triangle&quot;,&quot;author&quot;:[{&quot;family&quot;:&quot;Gelis&quot;,&quot;given&quot;:&quot;Ester Restiana Endang&quot;,&quot;parse-names&quot;:false,&quot;dropping-particle&quot;:&quot;&quot;,&quot;non-dropping-particle&quot;:&quot;&quot;},{&quot;family&quot;:&quot;Kamal&quot;,&quot;given&quot;:&quot;M. Mukhlis&quot;,&quot;parse-names&quot;:false,&quot;dropping-particle&quot;:&quot;&quot;,&quot;non-dropping-particle&quot;:&quot;&quot;},{&quot;family&quot;:&quot;Subhan&quot;,&quot;given&quot;:&quot;Beginer&quot;,&quot;parse-names&quot;:false,&quot;dropping-particle&quot;:&quot;&quot;,&quot;non-dropping-particle&quot;:&quot;&quot;},{&quot;family&quot;:&quot;Bachtiar&quot;,&quot;given&quot;:&quot;Imam&quot;,&quot;parse-names&quot;:false,&quot;dropping-particle&quot;:&quot;&quot;,&quot;non-dropping-particle&quot;:&quot;&quot;},{&quot;family&quot;:&quot;Sani&quot;,&quot;given&quot;:&quot;Lalu M. Iqbal&quot;,&quot;parse-names&quot;:false,&quot;dropping-particle&quot;:&quot;&quot;,&quot;non-dropping-particle&quot;:&quot;&quot;},{&quot;family&quot;:&quot;Madduppa&quot;,&quot;given&quot;:&quot;Hawis&quot;,&quot;parse-names&quot;:false,&quot;dropping-particle&quot;:&quot;&quot;,&quot;non-dropping-particle&quot;:&quot;&quot;}],&quot;container-title&quot;:&quot;Environmental Biology of Fishes&quot;,&quot;container-title-short&quot;:&quot;Environ Biol Fishes&quot;,&quot;DOI&quot;:&quot;10.1007/s10641-021-01118-3&quot;,&quot;ISSN&quot;:&quot;0378-1909&quot;,&quot;URL&quot;:&quot;https://link.springer.com/10.1007/s10641-021-01118-3&quot;,&quot;issued&quot;:{&quot;date-parts&quot;:[[2021,8,28]]},&quot;page&quot;:&quot;887-903&quot;,&quot;abstract&quot;:&quot;Coral reef fishes perform a range of vital ecosystem functions, and can serve as indicators of ecological stress and resilience. However, many species are not observed when using Underwater Visual Census (UVC) during biomonitoring, and therefore overall biodiversity is often underestimated. Environmental DNA (eDNA) is proposed as an advanced and non-invasive next-generation biomonitoring method for determining the presence of aquatic organisms such as fish. Therefore, this study aimed to assess the community structure of coral fish from three different marine protected area reef zones (utility zone, open access zone, core zone) around Lombok Island using eDNA metabarcoding. Biological community composition, richness, and diversity were evaluated based on reads from mid-column water and sediment samples. A total of 58 species were identified from the eDNA samples using the Multiplex Barcode Research And Visualization Environment (mBRAVE) pipeline. The Shannon–Wiener index (H') showed significantly higher species diversity in the core zone than the utility and open access zones. There was no significant between-zone difference in community structure (ANOSIM, R = 0.11 &lt; 0.25). NMDS analysis using the Bray–Curtis test showed significant between-zone differences in species diversity and abundance (PERMANOVA Adonis Pr (&gt; F) = 0.001, p &lt; 0.05). Based on the high number of fish species detected in this study, eDNA can be recommended as an alternative tool or as a complement to visual survey methods for biological monitoring and diversity assessment of remote reefs, with less stringent requirements in terms of field conditions (e.g. visibility) and taxonomic expertise.&quot;,&quot;publisher&quot;:&quot;Springer Science and Business Media B.V.&quot;,&quot;issue&quot;:&quot;8&quot;,&quot;volume&quot;:&quot;104&quot;},&quot;isTemporary&quot;:false},{&quot;id&quot;:&quot;cdbda4c5-b078-33e2-9c96-577f0637bf72&quot;,&quot;itemData&quot;:{&quot;type&quot;:&quot;article-journal&quot;,&quot;id&quot;:&quot;cdbda4c5-b078-33e2-9c96-577f0637bf72&quot;,&quot;title&quot;:&quot;Environmental DNA (eDNA) as a tool for assessing fish biomass: A review of approaches and future considerations for resource surveys&quot;,&quot;author&quot;:[{&quot;family&quot;:&quot;Rourke&quot;,&quot;given&quot;:&quot;Meaghan L.&quot;,&quot;parse-names&quot;:false,&quot;dropping-particle&quot;:&quot;&quot;,&quot;non-dropping-particle&quot;:&quot;&quot;},{&quot;family&quot;:&quot;Fowler&quot;,&quot;given&quot;:&quot;Ashley M.&quot;,&quot;parse-names&quot;:false,&quot;dropping-particle&quot;:&quot;&quot;,&quot;non-dropping-particle&quot;:&quot;&quot;},{&quot;family&quot;:&quot;Hughes&quot;,&quot;given&quot;:&quot;Julian M.&quot;,&quot;parse-names&quot;:false,&quot;dropping-particle&quot;:&quot;&quot;,&quot;non-dropping-particle&quot;:&quot;&quot;},{&quot;family&quot;:&quot;Broadhurst&quot;,&quot;given&quot;:&quot;Matt K.&quot;,&quot;parse-names&quot;:false,&quot;dropping-particle&quot;:&quot;&quot;,&quot;non-dropping-particle&quot;:&quot;&quot;},{&quot;family&quot;:&quot;DiBattista&quot;,&quot;given&quot;:&quot;Joseph D.&quot;,&quot;parse-names&quot;:false,&quot;dropping-particle&quot;:&quot;&quot;,&quot;non-dropping-particle&quot;:&quot;&quot;},{&quot;family&quot;:&quot;Fielder&quot;,&quot;given&quot;:&quot;Stewart&quot;,&quot;parse-names&quot;:false,&quot;dropping-particle&quot;:&quot;&quot;,&quot;non-dropping-particle&quot;:&quot;&quot;},{&quot;family&quot;:&quot;Wilkes Walburn&quot;,&quot;given&quot;:&quot;Jackson&quot;,&quot;parse-names&quot;:false,&quot;dropping-particle&quot;:&quot;&quot;,&quot;non-dropping-particle&quot;:&quot;&quot;},{&quot;family&quot;:&quot;Furlan&quot;,&quot;given&quot;:&quot;Elise M.&quot;,&quot;parse-names&quot;:false,&quot;dropping-particle&quot;:&quot;&quot;,&quot;non-dropping-particle&quot;:&quot;&quot;}],&quot;container-title&quot;:&quot;Environmental DNA&quot;,&quot;DOI&quot;:&quot;10.1002/edn3.185&quot;,&quot;ISSN&quot;:&quot;26374943&quot;,&quot;issued&quot;:{&quot;date-parts&quot;:[[2022,1,1]]},&quot;page&quot;:&quot;9-33&quot;,&quot;abstract&quot;:&quot;Environmental DNA (eDNA) has revolutionized our ability to identify the presence and distributions of terrestrial and aquatic organisms. Recent evidence suggests the concentration of eDNA could also provide a rapid, cost-effective indicator of abundance and/or biomass for fisheries stock assessments. Globally, fisheries resources are under immense pressure, and their sustainable harvest requires accurate information on the sizes of fished stocks. However, in many cases the required information remains elusive because of a reliance on imprecise or costly fishery-dependent and independent data. Here, we review the literature describing relationships between eDNA concentrations and fish abundance and/or biomass, as well as key influencing factors, as a precursor to determining the broader utility of eDNA for monitoring fish populations. We reviewed 63 studies published between 2012 and 2020 and found 90% identified positive relationships between eDNA concentrations and the abundance and/or biomass of focal species. Key influencing biotic factors included the taxon examined as well as their body size, distribution, reproduction, and migration. Key abiotic factors mostly comprised hydrological processes affecting the dispersal and persistence of eDNA, especially water flow and temperature, although eDNA collection methods were also influential. The cumulative influence of these different factors likely explains the substantial variability observed in eDNA concentrations, both within and among studies. Nevertheless, there is considerable evidence to support using eDNA as an ancillary tool for assessing fish population abundance and/or biomass across discrete spatio-temporal scales, following preliminary investigations to determine species- and context-specific factors influencing the eDNA abundance/biomass relationship. Advantages of eDNA monitoring relative to other approaches include reduced costs, increased efficiencies, and nonlethal sampling.&quot;,&quot;publisher&quot;:&quot;John Wiley and Sons Inc&quot;,&quot;issue&quot;:&quot;1&quot;,&quot;volume&quot;:&quot;4&quot;},&quot;isTemporary&quot;:false},{&quot;id&quot;:&quot;e3da3c8f-3623-347a-898d-827e043db9d1&quot;,&quot;itemData&quot;:{&quot;type&quot;:&quot;article-journal&quot;,&quot;id&quot;:&quot;e3da3c8f-3623-347a-898d-827e043db9d1&quot;,&quot;title&quot;:&quot;﻿The use of citizen science in fish eDNA metabarcoding for evaluating regional biodiversity in a coastal marine region: A pilot study&quot;,&quot;author&quot;:[{&quot;family&quot;:&quot;Miya&quot;,&quot;given&quot;:&quot;Masaki&quot;,&quot;parse-names&quot;:false,&quot;dropping-particle&quot;:&quot;&quot;,&quot;non-dropping-particle&quot;:&quot;&quot;},{&quot;family&quot;:&quot;Sado&quot;,&quot;given&quot;:&quot;Tetsuya&quot;,&quot;parse-names&quot;:false,&quot;dropping-particle&quot;:&quot;&quot;,&quot;non-dropping-particle&quot;:&quot;&quot;},{&quot;family&quot;:&quot;Oka&quot;,&quot;given&quot;:&quot;Shin-ichiro&quot;,&quot;parse-names&quot;:false,&quot;dropping-particle&quot;:&quot;&quot;,&quot;non-dropping-particle&quot;:&quot;&quot;},{&quot;family&quot;:&quot;Fukuchi&quot;,&quot;given&quot;:&quot;Takehiko&quot;,&quot;parse-names&quot;:false,&quot;dropping-particle&quot;:&quot;&quot;,&quot;non-dropping-particle&quot;:&quot;&quot;}],&quot;container-title&quot;:&quot;Metabarcoding and Metagenomics&quot;,&quot;container-title-short&quot;:&quot;Metabarcoding Metagenom&quot;,&quot;DOI&quot;:&quot;10.3897/mbmg.6.80444&quot;,&quot;ISSN&quot;:&quot;2534-9708&quot;,&quot;URL&quot;:&quot;https://mbmg.pensoft.net/article/80444/&quot;,&quot;issued&quot;:{&quot;date-parts&quot;:[[2022,5,23]]},&quot;page&quot;:&quot;133-144&quot;,&quot;abstract&quot;:&quot;&lt;p&gt;To test the feasibility of a citizen science program for fish eDNA metabarcoding in coastal marine environments, we recruited six groups of voluntary citizens for a science education course at a natural history museum. We held a seminar on eDNA and a workshop for seawater sampling and on-site filtration using syringes and filter cartridges for the participants. After that, they selected single survey sites following the guidelines for conducting a safe field trip. They performed seawater sampling and on-site filtration at these sites during their summer holidays. The six selected sites unexpectedly included diverse coastal habitats within a 40 km radius, located at temperate latitudes in central Japan (~35°N). After the field trips, they returned filtered cartridges to the museum, and we extracted eDNA from the filters. We performed fish eDNA metabarcoding, along with data analysis. Consequently, we identified 140 fish species across 66 families and 118 genera from the six samples, with species richness ranging from 14 to 66. Despite its limited sample size, such a diverse taxonomic range of fish species exhibited spatial biodiversity patterns within the region, which are consistent with species distribution. These include north-south and urbanization gradients of species richness, geographic structure of the fish communities, and varying salinity preferences of the component species. This case study demonstrates the potential of fish eDNA metabarcoding as an educational and scientific tool to raise public awareness and perform large-scale citizen science initiatives encompassing regional, national, or global fauna.&lt;/p&gt;&quot;,&quot;publisher&quot;:&quot;Pensoft Publishers&quot;,&quot;volume&quot;:&quot;6&quot;},&quot;isTemporary&quot;:false},{&quot;id&quot;:&quot;ce390307-aa76-30da-b0c0-cad3da6bb2d5&quot;,&quot;itemData&quot;:{&quot;type&quot;:&quot;article-journal&quot;,&quot;id&quot;:&quot;ce390307-aa76-30da-b0c0-cad3da6bb2d5&quot;,&quot;title&quot;:&quot;Specific eukaryotic plankton are good predictors of net community production in the Western Antarctic Peninsula&quot;,&quot;author&quot;:[{&quot;family&quot;:&quot;Lin&quot;,&quot;given&quot;:&quot;Yajuan&quot;,&quot;parse-names&quot;:false,&quot;dropping-particle&quot;:&quot;&quot;,&quot;non-dropping-particle&quot;:&quot;&quot;},{&quot;family&quot;:&quot;Cassar&quot;,&quot;given&quot;:&quot;Nicolas&quot;,&quot;parse-names&quot;:false,&quot;dropping-particle&quot;:&quot;&quot;,&quot;non-dropping-particle&quot;:&quot;&quot;},{&quot;family&quot;:&quot;Marchetti&quot;,&quot;given&quot;:&quot;Adrian&quot;,&quot;parse-names&quot;:false,&quot;dropping-particle&quot;:&quot;&quot;,&quot;non-dropping-particle&quot;:&quot;&quot;},{&quot;family&quot;:&quot;Moreno&quot;,&quot;given&quot;:&quot;Carly&quot;,&quot;parse-names&quot;:false,&quot;dropping-particle&quot;:&quot;&quot;,&quot;non-dropping-particle&quot;:&quot;&quot;},{&quot;family&quot;:&quot;Ducklow&quot;,&quot;given&quot;:&quot;Hugh&quot;,&quot;parse-names&quot;:false,&quot;dropping-particle&quot;:&quot;&quot;,&quot;non-dropping-particle&quot;:&quot;&quot;},{&quot;family&quot;:&quot;Li&quot;,&quot;given&quot;:&quot;Zuchuan&quot;,&quot;parse-names&quot;:false,&quot;dropping-particle&quot;:&quot;&quot;,&quot;non-dropping-particle&quot;:&quot;&quot;}],&quot;container-title&quot;:&quot;Scientific Reports&quot;,&quot;container-title-short&quot;:&quot;Sci Rep&quot;,&quot;DOI&quot;:&quot;10.1038/s41598-017-14109-1&quot;,&quot;ISSN&quot;:&quot;2045-2322&quot;,&quot;URL&quot;:&quot;https://www.nature.com/articles/s41598-017-14109-1&quot;,&quot;issued&quot;:{&quot;date-parts&quot;:[[2017,11,1]]},&quot;page&quot;:&quot;14845&quot;,&quot;abstract&quot;:&quot;&lt;p&gt; Despite our current realization of the tremendous diversity that exists in plankton communities, we have little understanding of how this biodiversity influences the biological carbon pump other than broad paradigms such as diatoms contributing disproportionally to carbon export. Here we combine high-resolution underway O &lt;sub&gt;2&lt;/sub&gt; /Ar, which provides an estimate of net community production, with high-throughput 18 S ribosomal DNA sequencing to elucidate the relationship between eukaryotic plankton community structure and carbon export potential at the Western Antarctica Peninsula (WAP), a region which has experienced rapid warming and ecosystem changes. Our results show that in a diverse plankton system comprised of ~464 operational taxonomic units (OTUs) with at least 97% 18 S identity, as few as two or three key OTUs, i.e. large diatoms, Phaeocystis, and mixotrophic/phagotrophic dinoflagellates, can explain a large majority of the spatial variability in the carbon export potential (76–92%). Moreover, we find based on a community co-occurrence network analysis that ecosystems with lower export potential have more tightly coupled communities. Our results indicate that defining plankton communities at a deeper taxonomic resolution than by functional groups and accounting for the differences in size and coupling between groups can substantially improve organic carbon flux predictions. &lt;/p&gt;&quot;,&quot;publisher&quot;:&quot;Nature Publishing Group&quot;,&quot;issue&quot;:&quot;1&quot;,&quot;volume&quot;:&quot;7&quot;},&quot;isTemporary&quot;:false},{&quot;id&quot;:&quot;76c9b53c-307c-3923-b724-0dfb22a59cdb&quot;,&quot;itemData&quot;:{&quot;type&quot;:&quot;article-journal&quot;,&quot;id&quot;:&quot;76c9b53c-307c-3923-b724-0dfb22a59cdb&quot;,&quot;title&quot;:&quot;Adapting metabarcoding-based benthic biomonitoring into routine marine ecological status assessment networks&quot;,&quot;author&quot;:[{&quot;family&quot;:&quot;Aylagas&quot;,&quot;given&quot;:&quot;Eva&quot;,&quot;parse-names&quot;:false,&quot;dropping-particle&quot;:&quot;&quot;,&quot;non-dropping-particle&quot;:&quot;&quot;},{&quot;family&quot;:&quot;Borja&quot;,&quot;given&quot;:&quot;Ángel&quot;,&quot;parse-names&quot;:false,&quot;dropping-particle&quot;:&quot;&quot;,&quot;non-dropping-particle&quot;:&quot;&quot;},{&quot;family&quot;:&quot;Muxika&quot;,&quot;given&quot;:&quot;Iñigo&quot;,&quot;parse-names&quot;:false,&quot;dropping-particle&quot;:&quot;&quot;,&quot;non-dropping-particle&quot;:&quot;&quot;},{&quot;family&quot;:&quot;Rodríguez-Ezpeleta&quot;,&quot;given&quot;:&quot;Naiara&quot;,&quot;parse-names&quot;:false,&quot;dropping-particle&quot;:&quot;&quot;,&quot;non-dropping-particle&quot;:&quot;&quot;}],&quot;container-title&quot;:&quot;Ecological Indicators&quot;,&quot;container-title-short&quot;:&quot;Ecol Indic&quot;,&quot;DOI&quot;:&quot;10.1016/j.ecolind.2018.07.044&quot;,&quot;ISSN&quot;:&quot;1470160X&quot;,&quot;issued&quot;:{&quot;date-parts&quot;:[[2018,12,1]]},&quot;page&quot;:&quot;194-202&quot;,&quot;abstract&quot;:&quot;The use of genomic approaches to assist with biodiversity estimations is an alternative to traditional biomonitoring, which is very time-consuming and costly. In response to the high demand for quick community descriptions, DNA metabarcoding can simultaneously assign taxonomy to hundreds of samples rapidly and at low cost. However, the technique has not routinely been incorporated into biomonitoring network programs yet. Here, we applied DNA metabarcoding methodologies at stations within the monitoring network of the Basque Water Agency, the competent authority for the application of the European Water Framework Directive in this region. We characterized the benthic macroinvertebrate communities from 18 estuarine and coastal sediment samples using morphology and metabarcoding-based taxonomic identification and evaluated the performance of several versions of the AZTI's Marine Biotic Index (AMBI). Although metabarcoding detected 112 taxa against the 206 taxa identified through morphology, we showed that metabarcoding leads to similar biomonitoring conclusions compared with traditional techniques. Using the abundance and biomass of those taxa detected from morphological methodologies, we found a significant positive correlation with the number of reads obtained with metabarcoding approaches. The metabarcoding-based index derived from read counts, gAMBI, and the morphology-based index derived from individuals’ biomass, (B)AMBI, showed the best correlation and revealed excellent agreement at determining the ecological status of the stations analyzed. We calculated that, for the analysis of the 51 stations included in the Basque monitoring network, metabarcoding was 55% less costly and 72% less time consuming. The results of our study are relevant to policy makers and researchers in the field of ecological assessment and will contribute to the quick implementation of DNA metabarcoding to intensive monitoring programs.&quot;,&quot;publisher&quot;:&quot;Elsevier B.V.&quot;,&quot;volume&quot;:&quot;95&quot;},&quot;isTemporary&quot;:false}],&quot;citationTag&quot;:&quot;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&quot;},{&quot;citationID&quot;:&quot;MENDELEY_CITATION_38998d56-780a-4094-9a61-a60c79903b4c&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&quot;,&quot;citationItems&quot;:[{&quot;id&quot;:&quot;ff30c8c3-ce98-3250-a722-d9b6478fa7a6&quot;,&quot;itemData&quot;:{&quot;type&quot;:&quot;article-journal&quot;,&quot;id&quot;:&quot;ff30c8c3-ce98-3250-a722-d9b6478fa7a6&quot;,&quot;title&quot;:&quot;Prospects and challenges of environmental DNA (eDNA) metabarcoding in mangrove restoration in Southeast Asia&quot;,&quot;author&quot;:[{&quot;family&quot;:&quot;Wee&quot;,&quot;given&quot;:&quot;Alison K. S.&quot;,&quot;parse-names&quot;:false,&quot;dropping-particle&quot;:&quot;&quot;,&quot;non-dropping-particle&quot;:&quot;&quot;},{&quot;family&quot;:&quot;Salmo III&quot;,&quot;given&quot;:&quot;Severino G.&quot;,&quot;parse-names&quot;:false,&quot;dropping-particle&quot;:&quot;&quot;,&quot;non-dropping-particle&quot;:&quot;&quot;},{&quot;family&quot;:&quot;Sivakumar&quot;,&quot;given&quot;:&quot;Kannan&quot;,&quot;parse-names&quot;:false,&quot;dropping-particle&quot;:&quot;&quot;,&quot;non-dropping-particle&quot;:&quot;&quot;},{&quot;family&quot;:&quot;Then&quot;,&quot;given&quot;:&quot;Amy Y-H&quot;,&quot;parse-names&quot;:false,&quot;dropping-particle&quot;:&quot;&quot;,&quot;non-dropping-particle&quot;:&quot;&quot;},{&quot;family&quot;:&quot;Basyuni&quot;,&quot;given&quot;:&quot;Mohammad&quot;,&quot;parse-names&quot;:false,&quot;dropping-particle&quot;:&quot;&quot;,&quot;non-dropping-particle&quot;:&quot;&quot;},{&quot;family&quot;:&quot;Fall&quot;,&quot;given&quot;:&quot;Jean&quot;,&quot;parse-names&quot;:false,&quot;dropping-particle&quot;:&quot;&quot;,&quot;non-dropping-particle&quot;:&quot;&quot;},{&quot;family&quot;:&quot;Habib&quot;,&quot;given&quot;:&quot;Kazi Ahsan&quot;,&quot;parse-names&quot;:false,&quot;dropping-particle&quot;:&quot;&quot;,&quot;non-dropping-particle&quot;:&quot;&quot;},{&quot;family&quot;:&quot;Isowa&quot;,&quot;given&quot;:&quot;Yukinobu&quot;,&quot;parse-names&quot;:false,&quot;dropping-particle&quot;:&quot;&quot;,&quot;non-dropping-particle&quot;:&quot;&quot;},{&quot;family&quot;:&quot;Leopardas&quot;,&quot;given&quot;:&quot;Venus&quot;,&quot;parse-names&quot;:false,&quot;dropping-particle&quot;:&quot;&quot;,&quot;non-dropping-particle&quot;:&quot;&quot;},{&quot;family&quot;:&quot;Peer&quot;,&quot;given&quot;:&quot;Nasreen&quot;,&quot;parse-names&quot;:false,&quot;dropping-particle&quot;:&quot;&quot;,&quot;non-dropping-particle&quot;:&quot;&quot;},{&quot;family&quot;:&quot;Artigas-Ramirez&quot;,&quot;given&quot;:&quot;Maria D.&quot;,&quot;parse-names&quot;:false,&quot;dropping-particle&quot;:&quot;&quot;,&quot;non-dropping-particle&quot;:&quot;&quot;},{&quot;family&quot;:&quot;Ranawana&quot;,&quot;given&quot;:&quot;Kithsiri&quot;,&quot;parse-names&quot;:false,&quot;dropping-particle&quot;:&quot;&quot;,&quot;non-dropping-particle&quot;:&quot;&quot;},{&quot;family&quot;:&quot;Sivaipram&quot;,&quot;given&quot;:&quot;Itchika&quot;,&quot;parse-names&quot;:false,&quot;dropping-particle&quot;:&quot;&quot;,&quot;non-dropping-particle&quot;:&quot;&quot;},{&quot;family&quot;:&quot;Suleiman&quot;,&quot;given&quot;:&quot;Monica&quot;,&quot;parse-names&quot;:false,&quot;dropping-particle&quot;:&quot;&quot;,&quot;non-dropping-particle&quot;:&quot;&quot;},{&quot;family&quot;:&quot;Kajita&quot;,&quot;given&quot;:&quot;Tadashi&quot;,&quot;parse-names&quot;:false,&quot;dropping-particle&quot;:&quot;&quot;,&quot;non-dropping-particle&quot;:&quot;&quot;}],&quot;container-title&quot;:&quot;Frontiers in Marine Science&quot;,&quot;container-title-short&quot;:&quot;Front Mar Sci&quot;,&quot;DOI&quot;:&quot;10.3389/fmars.2023.1033258&quot;,&quot;ISSN&quot;:&quot;2296-7745&quot;,&quot;URL&quot;:&quot;https://www.frontiersin.org/articles/10.3389/fmars.2023.1033258/full&quot;,&quot;issued&quot;:{&quot;date-parts&quot;:[[2023,2,27]]},&quot;abstract&quot;:&quot;&lt;p&gt;Species detection using environmental DNA (eDNA) is a biomonitoring tool that can be widely applied to mangrove restoration and management. Compared to traditional surveys that are taxa-specific and time-consuming, eDNA metabarcoding offers a rapid, non-invasive and cost-efficient method for monitoring mangrove biodiversity and characterising the spatio-temporal distribution of multiple taxa simultaneously. General guidelines for eDNA metabarcoding are well-established for aquatic systems, but habitat-specific guidelines are still lacking. Mangrove habitats, as priority ecosystems for restoration in Southeast Asia, present unique prospects and challenges in these regards. Environmental DNA metabarcoding can be used to (1) track functional recovery in ecological restoration, (2) prioritise conservation areas, (3) provide early warning for threats, (4) monitor threatened taxa, (5) monitor response to climate change, and (6) support community-based restoration. However, these potential applications have yet been realized in Southeast Asia due to (1) technical challenges, (2) lack of standardised methods, (3) spatio-temporal difficulties in defining community, (4) data limitations, and (5) lack of funding, infrastructure and technical capacity. Successful implementation of eDNA metabarcoding in mangrove restoration activities would encourage the development of data-driven coastal management and equitable conservation programs. Eventually, this would promote Southeast Asia’s shared regional interests in food security, coastal defence and biodiversity conservation.&lt;/p&gt;&quot;,&quot;publisher&quot;:&quot;Frontiers Media S.A.&quot;,&quot;volume&quot;:&quot;10&quot;},&quot;isTemporary&quot;:false}]},{&quot;citationID&quot;:&quot;MENDELEY_CITATION_9c54df1e-10d3-4c71-b281-92cf64db478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&quot;,&quot;citationItems&quot;:[{&quot;id&quot;:&quot;8802657c-df84-31d1-be97-d9e59268481a&quot;,&quot;itemData&quot;:{&quot;type&quot;:&quot;article-journal&quot;,&quot;id&quot;:&quot;8802657c-df84-31d1-be97-d9e59268481a&quot;,&quot;title&quot;:&quot;Species‐level biodiversity assessment using marine environmental DNA metabarcoding requires protocol optimization and standardization&quot;,&quot;author&quot;:[{&quot;family&quot;:&quot;Jeunen&quot;,&quot;given&quot;:&quot;Gert‐Jan&quot;,&quot;parse-names&quot;:false,&quot;dropping-particle&quot;:&quot;&quot;,&quot;non-dropping-particle&quot;:&quot;&quot;},{&quot;family&quot;:&quot;Knapp&quot;,&quot;given&quot;:&quot;Michael&quot;,&quot;parse-names&quot;:false,&quot;dropping-particle&quot;:&quot;&quot;,&quot;non-dropping-particle&quot;:&quot;&quot;},{&quot;family&quot;:&quot;Spencer&quot;,&quot;given&quot;:&quot;Hamish G.&quot;,&quot;parse-names&quot;:false,&quot;dropping-particle&quot;:&quot;&quot;,&quot;non-dropping-particle&quot;:&quot;&quot;},{&quot;family&quot;:&quot;Taylor&quot;,&quot;given&quot;:&quot;Helen R.&quot;,&quot;parse-names&quot;:false,&quot;dropping-particle&quot;:&quot;&quot;,&quot;non-dropping-particle&quot;:&quot;&quot;},{&quot;family&quot;:&quot;Lamare&quot;,&quot;given&quot;:&quot;Miles D.&quot;,&quot;parse-names&quot;:false,&quot;dropping-particle&quot;:&quot;&quot;,&quot;non-dropping-particle&quot;:&quot;&quot;},{&quot;family&quot;:&quot;Stat&quot;,&quot;given&quot;:&quot;Michael&quot;,&quot;parse-names&quot;:false,&quot;dropping-particle&quot;:&quot;&quot;,&quot;non-dropping-particle&quot;:&quot;&quot;},{&quot;family&quot;:&quot;Bunce&quot;,&quot;given&quot;:&quot;Michael&quot;,&quot;parse-names&quot;:false,&quot;dropping-particle&quot;:&quot;&quot;,&quot;non-dropping-particle&quot;:&quot;&quot;},{&quot;family&quot;:&quot;Gemmell&quot;,&quot;given&quot;:&quot;Neil J.&quot;,&quot;parse-names&quot;:false,&quot;dropping-particle&quot;:&quot;&quot;,&quot;non-dropping-particle&quot;:&quot;&quot;}],&quot;container-title&quot;:&quot;Ecology and Evolution&quot;,&quot;container-title-short&quot;:&quot;Ecol Evol&quot;,&quot;DOI&quot;:&quot;10.1002/ece3.4843&quot;,&quot;ISSN&quot;:&quot;2045-7758&quot;,&quot;URL&quot;:&quot;https://onlinelibrary.wiley.com/doi/10.1002/ece3.4843&quot;,&quot;issued&quot;:{&quot;date-parts&quot;:[[2019,2,15]]},&quot;page&quot;:&quot;1323-1335&quot;,&quot;abstract&quot;:&quot;DNA extraction from environmental samples (environmental DNA; eDNA) for metabarcoding-based biodiversity studies is gaining popularity as a noninvasive, time-efficient, and cost-effective monitoring tool. The potential benefits are promising for marine conservation, as the marine biome is frequently under-surveyed due to its inaccessibility and the consequent high costs involved. With increasing numbers of eDNA-related publications have come a wide array of capture and extraction methods. Without visual species confirmation, inconsistent use of laboratory protocols hinders comparability between studies because the efficiency of target DNA isolation may vary. We determined an optimal protocol (capture and extraction) for marine eDNA research based on total DNA yield measurements by comparing commonly employed methods of seawater filtering and DNA isolation. We compared metabarcoding results of both targeted (small taxonomic group with species-level assignment) and universal (broad taxonomic group with genus/family-level assignment) approaches obtained from replicates treated with the optimal and a low-performance capture and extraction protocol to determine the impact of protocol choice and DNA yield on biodiversity detection. Filtration through cellulose-nitrate membranes and extraction with Qiagen's DNeasy Blood &amp; Tissue Kit outperformed other combinations of capture and extraction methods, showing a ninefold improvement in DNA yield over the poorest performing methods. Use of optimized protocols resulted in a significant increase in OTU and species richness for targeted metabarcoding assays. However, changing protocols made little difference to the OTU and taxon richness obtained using universal metabarcoding assays. Our results demonstrate an increased risk of false-negative species detection for targeted eDNA approaches when protocols with poor DNA isolation efficacy are employed. Appropriate optimization is therefore essential for eDNA monitoring to remain a powerful, efficient, and relatively cheap method for biodiversity assessments. For seawater, we advocate filtration through cellulose-nitrate membranes and extraction with Qiagen's DNeasy Blood &amp; Tissue Kit or phenol-chloroform-isoamyl for successful implementation of eDNA multi-marker metabarcoding surveys.&quot;,&quot;publisher&quot;:&quot;John Wiley and Sons Ltd&quot;,&quot;issue&quot;:&quot;3&quot;,&quot;volume&quot;:&quot;9&quot;},&quot;isTemporary&quot;:false},{&quot;id&quot;:&quot;bd781870-5448-3b32-af6e-165b5aaae0b8&quot;,&quot;itemData&quot;:{&quot;type&quot;:&quot;article-journal&quot;,&quot;id&quot;:&quot;bd781870-5448-3b32-af6e-165b5aaae0b8&quot;,&quot;title&quot;:&quot;Maximizing fish detection with eDNA metabarcoding&quot;,&quot;author&quot;:[{&quot;family&quot;:&quot;Bessey&quot;,&quot;given&quot;:&quot;Cindy&quot;,&quot;parse-names&quot;:false,&quot;dropping-particle&quot;:&quot;&quot;,&quot;non-dropping-particle&quot;:&quot;&quot;},{&quot;family&quot;:&quot;Jarman&quot;,&quot;given&quot;:&quot;Simon N.&quot;,&quot;parse-names&quot;:false,&quot;dropping-particle&quot;:&quot;&quot;,&quot;non-dropping-particle&quot;:&quot;&quot;},{&quot;family&quot;:&quot;Berry&quot;,&quot;given&quot;:&quot;Oliver&quot;,&quot;parse-names&quot;:false,&quot;dropping-particle&quot;:&quot;&quot;,&quot;non-dropping-particle&quot;:&quot;&quot;},{&quot;family&quot;:&quot;Olsen&quot;,&quot;given&quot;:&quot;Ylva S.&quot;,&quot;parse-names&quot;:false,&quot;dropping-particle&quot;:&quot;&quot;,&quot;non-dropping-particle&quot;:&quot;&quot;},{&quot;family&quot;:&quot;Bunce&quot;,&quot;given&quot;:&quot;Michael&quot;,&quot;parse-names&quot;:false,&quot;dropping-particle&quot;:&quot;&quot;,&quot;non-dropping-particle&quot;:&quot;&quot;},{&quot;family&quot;:&quot;Simpson&quot;,&quot;given&quot;:&quot;Tiffany&quot;,&quot;parse-names&quot;:false,&quot;dropping-particle&quot;:&quot;&quot;,&quot;non-dropping-particle&quot;:&quot;&quot;},{&quot;family&quot;:&quot;Power&quot;,&quot;given&quot;:&quot;Matthew&quot;,&quot;parse-names&quot;:false,&quot;dropping-particle&quot;:&quot;&quot;,&quot;non-dropping-particle&quot;:&quot;&quot;},{&quot;family&quot;:&quot;McLaughlin&quot;,&quot;given&quot;:&quot;James&quot;,&quot;parse-names&quot;:false,&quot;dropping-particle&quot;:&quot;&quot;,&quot;non-dropping-particle&quot;:&quot;&quot;},{&quot;family&quot;:&quot;Edgar&quot;,&quot;given&quot;:&quot;Graham J.&quot;,&quot;parse-names&quot;:false,&quot;dropping-particle&quot;:&quot;&quot;,&quot;non-dropping-particle&quot;:&quot;&quot;},{&quot;family&quot;:&quot;Keesing&quot;,&quot;given&quot;:&quot;John&quot;,&quot;parse-names&quot;:false,&quot;dropping-particle&quot;:&quot;&quot;,&quot;non-dropping-particle&quot;:&quot;&quot;}],&quot;container-title&quot;:&quot;Environmental DNA&quot;,&quot;DOI&quot;:&quot;10.1002/edn3.74&quot;,&quot;ISSN&quot;:&quot;2637-4943&quot;,&quot;URL&quot;:&quot;https://onlinelibrary.wiley.com/doi/10.1002/edn3.74&quot;,&quot;issued&quot;:{&quot;date-parts&quot;:[[2020,10,20]]},&quot;page&quot;:&quot;493-504&quot;,&quot;abstract&quot;:&quot;Fish biodiversity can be measured by capturing and then sequencing free DNA present in water. Such environmental DNA (eDNA) methods offer an effective, noninvasive tool for species diversity measurement, although standardized protocols are not yet developed. We investigate how metrics of fish biodiversity revealed through eDNA analysis of water are influenced by sampling volume. Water samples were collected from the intertidal reef of Browse Island, a tropical, remote island in the Timor Sea. Aliquots from a single 20,700-ml sample and multiple 2,000-ml samples were filtered in various volumes (25–2,000 ml) across two membrane sizes (0.20 and 0.45 µm). A fish metabarcoding assay was used to characterize the fish diversity within aliquots. All samples, except one, yielded fish DNA sequences. Two hundred and nine operational taxonomic units (cf. species) representing 48 fish families were identified from the complete collection of DNA contained in all samples, comparable to the 200 fish species detected using conventional surveys at this location. Notable additions from eDNA methods were cryptic and nocturnal fish species. Nevertheless, large differences in taxonomic composition (&lt;60% species overlap) between aliquots of identical volumes demonstrate that eDNA in seawater is patchy and that estimates of biodiversity are strongly influenced by the volume of water filtered. We suggest that eDNA studies maximize water volumes as much as logistically possible if the aim is to detect the greatest number of taxa and that species accumulation curves be provided as an indication of sampling adequacy.&quot;,&quot;publisher&quot;:&quot;Blackwell Publishing Inc.&quot;,&quot;issue&quot;:&quot;4&quot;,&quot;volume&quot;:&quot;2&quot;,&quot;container-title-short&quot;:&quot;&quot;},&quot;isTemporary&quot;:false}]},{&quot;citationID&quot;:&quot;MENDELEY_CITATION_27c31b61-0da0-4285-b5df-20cb44072bdd&quot;,&quot;properties&quot;:{&quot;noteIndex&quot;:0},&quot;isEdited&quot;:false,&quot;manualOverride&quot;:{&quot;isManuallyOverridden&quot;:false,&quot;citeprocText&quot;:&quot;&lt;sup&gt;21–23&lt;/sup&gt;&quot;,&quot;manualOverrideText&quot;:&quot;&quot;},&quot;citationItems&quot;:[{&quot;id&quot;:&quot;bd781870-5448-3b32-af6e-165b5aaae0b8&quot;,&quot;itemData&quot;:{&quot;type&quot;:&quot;article-journal&quot;,&quot;id&quot;:&quot;bd781870-5448-3b32-af6e-165b5aaae0b8&quot;,&quot;title&quot;:&quot;Maximizing fish detection with eDNA metabarcoding&quot;,&quot;author&quot;:[{&quot;family&quot;:&quot;Bessey&quot;,&quot;given&quot;:&quot;Cindy&quot;,&quot;parse-names&quot;:false,&quot;dropping-particle&quot;:&quot;&quot;,&quot;non-dropping-particle&quot;:&quot;&quot;},{&quot;family&quot;:&quot;Jarman&quot;,&quot;given&quot;:&quot;Simon N.&quot;,&quot;parse-names&quot;:false,&quot;dropping-particle&quot;:&quot;&quot;,&quot;non-dropping-particle&quot;:&quot;&quot;},{&quot;family&quot;:&quot;Berry&quot;,&quot;given&quot;:&quot;Oliver&quot;,&quot;parse-names&quot;:false,&quot;dropping-particle&quot;:&quot;&quot;,&quot;non-dropping-particle&quot;:&quot;&quot;},{&quot;family&quot;:&quot;Olsen&quot;,&quot;given&quot;:&quot;Ylva S.&quot;,&quot;parse-names&quot;:false,&quot;dropping-particle&quot;:&quot;&quot;,&quot;non-dropping-particle&quot;:&quot;&quot;},{&quot;family&quot;:&quot;Bunce&quot;,&quot;given&quot;:&quot;Michael&quot;,&quot;parse-names&quot;:false,&quot;dropping-particle&quot;:&quot;&quot;,&quot;non-dropping-particle&quot;:&quot;&quot;},{&quot;family&quot;:&quot;Simpson&quot;,&quot;given&quot;:&quot;Tiffany&quot;,&quot;parse-names&quot;:false,&quot;dropping-particle&quot;:&quot;&quot;,&quot;non-dropping-particle&quot;:&quot;&quot;},{&quot;family&quot;:&quot;Power&quot;,&quot;given&quot;:&quot;Matthew&quot;,&quot;parse-names&quot;:false,&quot;dropping-particle&quot;:&quot;&quot;,&quot;non-dropping-particle&quot;:&quot;&quot;},{&quot;family&quot;:&quot;McLaughlin&quot;,&quot;given&quot;:&quot;James&quot;,&quot;parse-names&quot;:false,&quot;dropping-particle&quot;:&quot;&quot;,&quot;non-dropping-particle&quot;:&quot;&quot;},{&quot;family&quot;:&quot;Edgar&quot;,&quot;given&quot;:&quot;Graham J.&quot;,&quot;parse-names&quot;:false,&quot;dropping-particle&quot;:&quot;&quot;,&quot;non-dropping-particle&quot;:&quot;&quot;},{&quot;family&quot;:&quot;Keesing&quot;,&quot;given&quot;:&quot;John&quot;,&quot;parse-names&quot;:false,&quot;dropping-particle&quot;:&quot;&quot;,&quot;non-dropping-particle&quot;:&quot;&quot;}],&quot;container-title&quot;:&quot;Environmental DNA&quot;,&quot;DOI&quot;:&quot;10.1002/edn3.74&quot;,&quot;ISSN&quot;:&quot;2637-4943&quot;,&quot;URL&quot;:&quot;https://onlinelibrary.wiley.com/doi/10.1002/edn3.74&quot;,&quot;issued&quot;:{&quot;date-parts&quot;:[[2020,10,20]]},&quot;page&quot;:&quot;493-504&quot;,&quot;abstract&quot;:&quot;Fish biodiversity can be measured by capturing and then sequencing free DNA present in water. Such environmental DNA (eDNA) methods offer an effective, noninvasive tool for species diversity measurement, although standardized protocols are not yet developed. We investigate how metrics of fish biodiversity revealed through eDNA analysis of water are influenced by sampling volume. Water samples were collected from the intertidal reef of Browse Island, a tropical, remote island in the Timor Sea. Aliquots from a single 20,700-ml sample and multiple 2,000-ml samples were filtered in various volumes (25–2,000 ml) across two membrane sizes (0.20 and 0.45 µm). A fish metabarcoding assay was used to characterize the fish diversity within aliquots. All samples, except one, yielded fish DNA sequences. Two hundred and nine operational taxonomic units (cf. species) representing 48 fish families were identified from the complete collection of DNA contained in all samples, comparable to the 200 fish species detected using conventional surveys at this location. Notable additions from eDNA methods were cryptic and nocturnal fish species. Nevertheless, large differences in taxonomic composition (&lt;60% species overlap) between aliquots of identical volumes demonstrate that eDNA in seawater is patchy and that estimates of biodiversity are strongly influenced by the volume of water filtered. We suggest that eDNA studies maximize water volumes as much as logistically possible if the aim is to detect the greatest number of taxa and that species accumulation curves be provided as an indication of sampling adequacy.&quot;,&quot;publisher&quot;:&quot;Blackwell Publishing Inc.&quot;,&quot;issue&quot;:&quot;4&quot;,&quot;volume&quot;:&quot;2&quot;,&quot;container-title-short&quot;:&quot;&quot;},&quot;isTemporary&quot;:false},{&quot;id&quot;:&quot;6351b023-f441-36d2-ab8a-f521296e0c96&quot;,&quot;itemData&quot;:{&quot;type&quot;:&quot;article-journal&quot;,&quot;id&quot;:&quot;6351b023-f441-36d2-ab8a-f521296e0c96&quot;,&quot;title&quot;:&quot;Open the Sterivex &lt;sup&gt;TM&lt;/sup&gt; casing: An easy and effective way to improve DNA extraction yields&quot;,&quot;author&quot;:[{&quot;family&quot;:&quot;Cruaud&quot;,&quot;given&quot;:&quot;Perrine&quot;,&quot;parse-names&quot;:false,&quot;dropping-particle&quot;:&quot;&quot;,&quot;non-dropping-particle&quot;:&quot;&quot;},{&quot;family&quot;:&quot;Vigneron&quot;,&quot;given&quot;:&quot;Adrien&quot;,&quot;parse-names&quot;:false,&quot;dropping-particle&quot;:&quot;&quot;,&quot;non-dropping-particle&quot;:&quot;&quot;},{&quot;family&quot;:&quot;Fradette&quot;,&quot;given&quot;:&quot;Marie-Stéphanie&quot;,&quot;parse-names&quot;:false,&quot;dropping-particle&quot;:&quot;&quot;,&quot;non-dropping-particle&quot;:&quot;&quot;},{&quot;family&quot;:&quot;Charette&quot;,&quot;given&quot;:&quot;Steve J.&quot;,&quot;parse-names&quot;:false,&quot;dropping-particle&quot;:&quot;&quot;,&quot;non-dropping-particle&quot;:&quot;&quot;},{&quot;family&quot;:&quot;Rodriguez&quot;,&quot;given&quot;:&quot;Manuel J.&quot;,&quot;parse-names&quot;:false,&quot;dropping-particle&quot;:&quot;&quot;,&quot;non-dropping-particle&quot;:&quot;&quot;},{&quot;family&quot;:&quot;Dorea&quot;,&quot;given&quot;:&quot;Caetano C.&quot;,&quot;parse-names&quot;:false,&quot;dropping-particle&quot;:&quot;&quot;,&quot;non-dropping-particle&quot;:&quot;&quot;},{&quot;family&quot;:&quot;Culley&quot;,&quot;given&quot;:&quot;Alexander I.&quot;,&quot;parse-names&quot;:false,&quot;dropping-particle&quot;:&quot;&quot;,&quot;non-dropping-particle&quot;:&quot;&quot;}],&quot;container-title&quot;:&quot;Limnology and Oceanography: Methods&quot;,&quot;container-title-short&quot;:&quot;Limnol Oceanogr Methods&quot;,&quot;DOI&quot;:&quot;10.1002/lom3.10221&quot;,&quot;ISSN&quot;:&quot;15415856&quot;,&quot;URL&quot;:&quot;https://onlinelibrary.wiley.com/doi/10.1002/lom3.10221&quot;,&quot;issued&quot;:{&quot;date-parts&quot;:[[2017,12,1]]},&quot;page&quot;:&quot;1015-1020&quot;,&quot;abstract&quot;:&quot;We describe an inexpensive, reliable, and easily executed improvement for the extraction of DNA from SterivexTM filter units, that involves the separation of the SterivexTM filter from its casing. Our study demonstrates that our modification of the original extraction protocol significantly increased DNA yields, with an average increase of 4.1-fold more DNA than with the standard approach. A comparison of the diversity after Illumina MiSeq sequencing of bacterial communities extracted with both the standard approach and the proposed one indicated that our modified protocol has no or little impact on the results. This protocol provides a relatively straight forward means to achieve higher yields of DNA from the extraction of SterivexTM cartridges without altering the community composition and will likely be of interest to a wide range of scientists that use techniques based on the recovery of DNA from filters.&quot;,&quot;publisher&quot;:&quot;Wiley Blackwell&quot;,&quot;issue&quot;:&quot;12&quot;,&quot;volume&quot;:&quot;15&quot;},&quot;isTemporary&quot;:false},{&quot;id&quot;:&quot;259f85d4-bf68-31da-a46e-2a65649f10d2&quot;,&quot;itemData&quot;:{&quot;type&quot;:&quot;article-journal&quot;,&quot;id&quot;:&quot;259f85d4-bf68-31da-a46e-2a65649f10d2&quot;,&quot;title&quot;:&quot;Towards Quantitative Microbiome Community Profiling Using Internal Standards&quot;,&quot;author&quot;:[{&quot;family&quot;:&quot;Lin&quot;,&quot;given&quot;:&quot;Yajuan&quot;,&quot;parse-names&quot;:false,&quot;dropping-particle&quot;:&quot;&quot;,&quot;non-dropping-particle&quot;:&quot;&quot;},{&quot;family&quot;:&quot;Gifford&quot;,&quot;given&quot;:&quot;Scott&quot;,&quot;parse-names&quot;:false,&quot;dropping-particle&quot;:&quot;&quot;,&quot;non-dropping-particle&quot;:&quot;&quot;},{&quot;family&quot;:&quot;Ducklow&quot;,&quot;given&quot;:&quot;Hugh&quot;,&quot;parse-names&quot;:false,&quot;dropping-particle&quot;:&quot;&quot;,&quot;non-dropping-particle&quot;:&quot;&quot;},{&quot;family&quot;:&quot;Schofield&quot;,&quot;given&quot;:&quot;Oscar&quot;,&quot;parse-names&quot;:false,&quot;dropping-particle&quot;:&quot;&quot;,&quot;non-dropping-particle&quot;:&quot;&quot;},{&quot;family&quot;:&quot;Cassar&quot;,&quot;given&quot;:&quot;Nicolas&quot;,&quot;parse-names&quot;:false,&quot;dropping-particle&quot;:&quot;&quot;,&quot;non-dropping-particle&quot;:&quot;&quot;}],&quot;container-title&quot;:&quot;Applied and Environmental Microbiology&quot;,&quot;container-title-short&quot;:&quot;Appl Environ Microbiol&quot;,&quot;editor&quot;:[{&quot;family&quot;:&quot;Stabb&quot;,&quot;given&quot;:&quot;Eric&quot;,&quot;parse-names&quot;:false,&quot;dropping-particle&quot;:&quot;V.&quot;,&quot;non-dropping-particle&quot;:&quot;&quot;}],&quot;DOI&quot;:&quot;10.1128/AEM.02634-18&quot;,&quot;ISSN&quot;:&quot;0099-2240&quot;,&quot;URL&quot;:&quot;https://journals.asm.org/doi/10.1128/AEM.02634-18&quot;,&quot;issued&quot;:{&quot;date-parts&quot;:[[2019,3]]},&quot;abstract&quot;:&quot;&lt;p&gt;High-throughput-sequencing-based marine microbiome profiling is rapidly expanding and changing how we study the oceans. Although powerful, the technique is not fully quantitative; it provides taxon counts only in relative abundances. In order to address this issue, we present a method to quantitatively estimate microbial abundances per unit volume of seawater filtered by spiking known amounts of internal DNA standards into each sample. We validated this method by comparing the calculated abundances to other independent estimates, including chemical markers (pigments) and total bacterial cell counts by flow cytometry. The internal standard approach allows us to quantitatively estimate and compare marine microbial community profiles, with important implications for linking environmental microbiomes to quantitative processes such as metabolic and biogeochemical rates.&lt;/p&gt;&quot;,&quot;issue&quot;:&quot;5&quot;,&quot;volume&quot;:&quot;85&quot;},&quot;isTemporary&quot;:false}],&quot;citationTag&quot;:&quot;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&quot;},{&quot;citationID&quot;:&quot;MENDELEY_CITATION_2b46aa90-48e3-4103-a62b-e5bb1ff24aa4&quot;,&quot;properties&quot;:{&quot;noteIndex&quot;:0},&quot;isEdited&quot;:false,&quot;manualOverride&quot;:{&quot;isManuallyOverridden&quot;:false,&quot;citeprocText&quot;:&quot;&lt;sup&gt;13,24&lt;/sup&gt;&quot;,&quot;manualOverrideText&quot;:&quot;&quot;},&quot;citationItems&quot;:[{&quot;id&quot;:&quot;97f22492-f8f2-3f4f-873a-1889f2994464&quot;,&quot;itemData&quot;:{&quot;type&quot;:&quot;paper-conference&quot;,&quot;id&quot;:&quot;97f22492-f8f2-3f4f-873a-1889f2994464&quot;,&quot;title&quot;:&quot;Biases in bulk: DNA metabarcoding of marine communities and the methodology involved&quot;,&quot;author&quot;:[{&quot;family&quot;:&quot;Loos&quot;,&quot;given&quot;:&quot;Luna M.&quot;,&quot;parse-names&quot;:false,&quot;dropping-particle&quot;:&quot;&quot;,&quot;non-dropping-particle&quot;:&quot;van der&quot;},{&quot;family&quot;:&quot;Nijland&quot;,&quot;given&quot;:&quot;Reindert&quot;,&quot;parse-names&quot;:false,&quot;dropping-particle&quot;:&quot;&quot;,&quot;non-dropping-particle&quot;:&quot;&quot;}],&quot;container-title&quot;:&quot;Molecular Ecology&quot;,&quot;DOI&quot;:&quot;10.1111/mec.15592&quot;,&quot;ISSN&quot;:&quot;1365294X&quot;,&quot;PMID&quot;:&quot;32779312&quot;,&quot;issued&quot;:{&quot;date-parts&quot;:[[2021,7,1]]},&quot;page&quot;:&quot;3270-3288&quot;,&quot;abstract&quot;:&quot;With the growing anthropogenic pressure on marine ecosystems, the need for efficient monitoring of biodiversity grows stronger. DNA metabarcoding of bulk samples is increasingly being implemented in ecosystem assessments and is more cost-efficient and less time-consuming than monitoring based on morphology. However, before raw sequences are obtained from bulk samples, a profound number of methodological choices must be made. Here, we critically review the recent methods used for metabarcoding of marine bulk samples (including benthic, plankton and diet samples) and indicate how potential biases can be introduced throughout sampling, preprocessing, DNA extraction, marker and primer selection, PCR amplification and sequencing. From a total of 64 studies evaluated, our recommendations for best practices include to (a) consider DESS as a fixative instead of ethanol, (b) use the DNeasy PowerSoil kit for any samples containing traces of sediment, (c) not limit the marker selection to COI only, but preferably include multiple markers for higher taxonomic resolution, (d) avoid touchdown PCR profiles, (e) use a fixed annealing temperature for each primer pair when comparing across studies or institutes, (f) use a minimum of three PCR replicates, and (g) include both negative and positive controls. Although the implementation of DNA metabarcoding still faces several technical complexities, we foresee wide-ranging advances in the near future, including improved bioinformatics for taxonomic assignment, sequencing of longer fragments and the use of whole-genome information. Despite the bulk of biases involved in metabarcoding of bulk samples, if appropriate controls are included along the data generation process, it is clear that DNA metabarcoding provides a valuable tool in ecosystem assessments.&quot;,&quot;publisher&quot;:&quot;John Wiley and Sons Inc&quot;,&quot;issue&quot;:&quot;13&quot;,&quot;volume&quot;:&quot;30&quot;,&quot;container-title-short&quot;:&quot;Mol Ecol&quot;},&quot;isTemporary&quot;:false},{&quot;id&quot;:&quot;7e60e659-e40a-36bf-ac86-4ee28ff9bf46&quot;,&quot;itemData&quot;:{&quot;type&quot;:&quot;article-journal&quot;,&quot;id&quot;:&quot;7e60e659-e40a-36bf-ac86-4ee28ff9bf46&quot;,&quot;title&quot;:&quot;Preserving Microbial Community Integrity in Oilfield Produced Water&quot;,&quot;author&quot;:[{&quot;family&quot;:&quot;Rachel&quot;,&quot;given&quot;:&quot;Natalie M.&quot;,&quot;parse-names&quot;:false,&quot;dropping-particle&quot;:&quot;&quot;,&quot;non-dropping-particle&quot;:&quot;&quot;},{&quot;family&quot;:&quot;Gieg&quot;,&quot;given&quot;:&quot;Lisa M.&quot;,&quot;parse-names&quot;:false,&quot;dropping-particle&quot;:&quot;&quot;,&quot;non-dropping-particle&quot;:&quot;&quot;}],&quot;container-title&quot;:&quot;Frontiers in Microbiology&quot;,&quot;container-title-short&quot;:&quot;Front Microbiol&quot;,&quot;DOI&quot;:&quot;10.3389/fmicb.2020.581387&quot;,&quot;ISSN&quot;:&quot;1664302X&quot;,&quot;issued&quot;:{&quot;date-parts&quot;:[[2020,10,19]]},&quot;abstract&quot;:&quot;Determining a representative microbial signature from any given location is dependent on robust sample collection and handling. Different sampling locations and hence sample properties can vary widely; for example, soil would be collected and handled differently compared to liquid samples. In the event that sample material has a low concentration of biomass, large quantities need to be collected for microbial community analysis. This is certainly the case when investigating the microbiology of oilfield systems, wherein produced water (PW) is one of the most common sources for microbial sampling. As the detrimental effects of microbial metabolism within these industrial milieus are becoming increasingly well-established, the characterization of microbial community composition using molecular biological analyses is becoming more commonplace for accurate monitoring. As this field continues to develop, the importance for standardized operating protocols cannot be understated, so that industry can make the most informed operational decisions possible. Accurately identifying oilfield microbial communities is paramount, as improper preservation and storage following sample collection is known to lead to erroneous microbial identifications. Preserving oilfield PW can be challenging, as many locations are remote, requiring lengthy periods of time before samples can be processed and analyzed. While previous studies have characterized the effects of various preservatives on concentrated, filtered, or purified microbial samples, to the best of our knowledge, no such study has been undertaken on low biomass liquid samples. To this end, we investigated the effectiveness of nine different preservation conditions on PW collected from the same sampling location within a heavy-oil producing field, and monitored how the microbial community changed over the period of a month. Our results reveal that the choice of preservative drastically affects microbial community, and should be selected with careful consideration before sampling occurs.&quot;,&quot;publisher&quot;:&quot;Frontiers Media S.A.&quot;,&quot;volume&quot;:&quot;11&quot;},&quot;isTemporary&quot;:false}],&quot;citationTag&quot;:&quot;MENDELEY_CITATION_v3_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&quot;},{&quot;citationID&quot;:&quot;MENDELEY_CITATION_a7fec683-61e0-4fdb-a790-0ff9d851acdd&quot;,&quot;properties&quot;:{&quot;noteIndex&quot;:0},&quot;isEdited&quot;:false,&quot;manualOverride&quot;:{&quot;isManuallyOverridden&quot;:false,&quot;citeprocText&quot;:&quot;&lt;sup&gt;18,25&lt;/sup&gt;&quot;,&quot;manualOverrideText&quot;:&quot;&quot;},&quot;citationTag&quot;:&quot;MENDELEY_CITATION_v3_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&quot;,&quot;citationItems&quot;:[{&quot;id&quot;:&quot;1e7e7892-be27-39bd-8942-7fe2808c1910&quot;,&quot;itemData&quot;:{&quot;type&quot;:&quot;article-journal&quot;,&quot;id&quot;:&quot;1e7e7892-be27-39bd-8942-7fe2808c1910&quot;,&quot;title&quot;:&quot;Environmental DNA extraction method from water for a high and consistent DNA yield&quot;,&quot;author&quot;:[{&quot;family&quot;:&quot;Fukuzawa&quot;,&quot;given&quot;:&quot;Takashi&quot;,&quot;parse-names&quot;:false,&quot;dropping-particle&quot;:&quot;&quot;,&quot;non-dropping-particle&quot;:&quot;&quot;},{&quot;family&quot;:&quot;Shirakura&quot;,&quot;given&quot;:&quot;Hiromi&quot;,&quot;parse-names&quot;:false,&quot;dropping-particle&quot;:&quot;&quot;,&quot;non-dropping-particle&quot;:&quot;&quot;},{&quot;family&quot;:&quot;Nishizawa&quot;,&quot;given&quot;:&quot;Naofumi&quot;,&quot;parse-names&quot;:false,&quot;dropping-particle&quot;:&quot;&quot;,&quot;non-dropping-particle&quot;:&quot;&quot;},{&quot;family&quot;:&quot;Nagata&quot;,&quot;given&quot;:&quot;Hisao&quot;,&quot;parse-names&quot;:false,&quot;dropping-particle&quot;:&quot;&quot;,&quot;non-dropping-particle&quot;:&quot;&quot;},{&quot;family&quot;:&quot;Kameda&quot;,&quot;given&quot;:&quot;Yuichi&quot;,&quot;parse-names&quot;:false,&quot;dropping-particle&quot;:&quot;&quot;,&quot;non-dropping-particle&quot;:&quot;&quot;},{&quot;family&quot;:&quot;Doi&quot;,&quot;given&quot;:&quot;Hideyuki&quot;,&quot;parse-names&quot;:false,&quot;dropping-particle&quot;:&quot;&quot;,&quot;non-dropping-particle&quot;:&quot;&quot;}],&quot;container-title&quot;:&quot;Environmental DNA&quot;,&quot;DOI&quot;:&quot;10.1002/edn3.406&quot;,&quot;ISSN&quot;:&quot;26374943&quot;,&quot;issued&quot;:{&quot;date-parts&quot;:[[2023,7,1]]},&quot;abstract&quot;:&quot;Environmental DNA (eDNA) measurements have been widely applied in the biomonitoring of organisms. However, different DNA extraction methods may cause changes in yield and consistency, resulting in an inaccurate estimation of eDNA, especially when quantitative measurements are performed. This study focused on evaluating the effects of DNA extraction methods on the magnitude and consistency of fish DNA yield from water samples. Samples were collected periodically over a year from river and lake water systems, and reference eDNA was spiked into them. The spiked samples were extracted using three methods: using lysis buffer for blood and cells (AL method) with the DNeasy Blood and Tissue Kit (Qiagen), using lysis buffer for tissue (ATL method), and the microfluidic-channel method (BC method). DNA yields were compared by determining the copy number using qPCR. The ATL method showed better stability and a higher yield than the AL method. In addition, despite being comparatively simple, the BC method performed extractions stably and at relatively high yields. Based on the long-term evaluation of eDNA measurements using various methods, we showed that differences in DNA extraction methods may alter DNA yield and stability.&quot;,&quot;publisher&quot;:&quot;John Wiley and Sons Inc&quot;,&quot;container-title-short&quot;:&quot;&quot;},&quot;isTemporary&quot;:false},{&quot;id&quot;:&quot;ce390307-aa76-30da-b0c0-cad3da6bb2d5&quot;,&quot;itemData&quot;:{&quot;type&quot;:&quot;article-journal&quot;,&quot;id&quot;:&quot;ce390307-aa76-30da-b0c0-cad3da6bb2d5&quot;,&quot;title&quot;:&quot;Specific eukaryotic plankton are good predictors of net community production in the Western Antarctic Peninsula&quot;,&quot;author&quot;:[{&quot;family&quot;:&quot;Lin&quot;,&quot;given&quot;:&quot;Yajuan&quot;,&quot;parse-names&quot;:false,&quot;dropping-particle&quot;:&quot;&quot;,&quot;non-dropping-particle&quot;:&quot;&quot;},{&quot;family&quot;:&quot;Cassar&quot;,&quot;given&quot;:&quot;Nicolas&quot;,&quot;parse-names&quot;:false,&quot;dropping-particle&quot;:&quot;&quot;,&quot;non-dropping-particle&quot;:&quot;&quot;},{&quot;family&quot;:&quot;Marchetti&quot;,&quot;given&quot;:&quot;Adrian&quot;,&quot;parse-names&quot;:false,&quot;dropping-particle&quot;:&quot;&quot;,&quot;non-dropping-particle&quot;:&quot;&quot;},{&quot;family&quot;:&quot;Moreno&quot;,&quot;given&quot;:&quot;Carly&quot;,&quot;parse-names&quot;:false,&quot;dropping-particle&quot;:&quot;&quot;,&quot;non-dropping-particle&quot;:&quot;&quot;},{&quot;family&quot;:&quot;Ducklow&quot;,&quot;given&quot;:&quot;Hugh&quot;,&quot;parse-names&quot;:false,&quot;dropping-particle&quot;:&quot;&quot;,&quot;non-dropping-particle&quot;:&quot;&quot;},{&quot;family&quot;:&quot;Li&quot;,&quot;given&quot;:&quot;Zuchuan&quot;,&quot;parse-names&quot;:false,&quot;dropping-particle&quot;:&quot;&quot;,&quot;non-dropping-particle&quot;:&quot;&quot;}],&quot;container-title&quot;:&quot;Scientific Reports&quot;,&quot;container-title-short&quot;:&quot;Sci Rep&quot;,&quot;DOI&quot;:&quot;10.1038/s41598-017-14109-1&quot;,&quot;ISSN&quot;:&quot;2045-2322&quot;,&quot;URL&quot;:&quot;https://www.nature.com/articles/s41598-017-14109-1&quot;,&quot;issued&quot;:{&quot;date-parts&quot;:[[2017,11,1]]},&quot;page&quot;:&quot;14845&quot;,&quot;abstract&quot;:&quot;&lt;p&gt; Despite our current realization of the tremendous diversity that exists in plankton communities, we have little understanding of how this biodiversity influences the biological carbon pump other than broad paradigms such as diatoms contributing disproportionally to carbon export. Here we combine high-resolution underway O &lt;sub&gt;2&lt;/sub&gt; /Ar, which provides an estimate of net community production, with high-throughput 18 S ribosomal DNA sequencing to elucidate the relationship between eukaryotic plankton community structure and carbon export potential at the Western Antarctica Peninsula (WAP), a region which has experienced rapid warming and ecosystem changes. Our results show that in a diverse plankton system comprised of ~464 operational taxonomic units (OTUs) with at least 97% 18 S identity, as few as two or three key OTUs, i.e. large diatoms, Phaeocystis, and mixotrophic/phagotrophic dinoflagellates, can explain a large majority of the spatial variability in the carbon export potential (76–92%). Moreover, we find based on a community co-occurrence network analysis that ecosystems with lower export potential have more tightly coupled communities. Our results indicate that defining plankton communities at a deeper taxonomic resolution than by functional groups and accounting for the differences in size and coupling between groups can substantially improve organic carbon flux predictions. &lt;/p&gt;&quot;,&quot;publisher&quot;:&quot;Nature Publishing Group&quot;,&quot;issue&quot;:&quot;1&quot;,&quot;volume&quot;:&quot;7&quot;},&quot;isTemporary&quot;:false}]},{&quot;citationID&quot;:&quot;MENDELEY_CITATION_d7c0c25b-dfaa-4e38-b9fc-1ad60d5bcbf4&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&quot;,&quot;citationItems&quot;:[{&quot;id&quot;:&quot;6351b023-f441-36d2-ab8a-f521296e0c96&quot;,&quot;itemData&quot;:{&quot;type&quot;:&quot;article-journal&quot;,&quot;id&quot;:&quot;6351b023-f441-36d2-ab8a-f521296e0c96&quot;,&quot;title&quot;:&quot;Open the Sterivex &lt;sup&gt;TM&lt;/sup&gt; casing: An easy and effective way to improve DNA extraction yields&quot;,&quot;author&quot;:[{&quot;family&quot;:&quot;Cruaud&quot;,&quot;given&quot;:&quot;Perrine&quot;,&quot;parse-names&quot;:false,&quot;dropping-particle&quot;:&quot;&quot;,&quot;non-dropping-particle&quot;:&quot;&quot;},{&quot;family&quot;:&quot;Vigneron&quot;,&quot;given&quot;:&quot;Adrien&quot;,&quot;parse-names&quot;:false,&quot;dropping-particle&quot;:&quot;&quot;,&quot;non-dropping-particle&quot;:&quot;&quot;},{&quot;family&quot;:&quot;Fradette&quot;,&quot;given&quot;:&quot;Marie-Stéphanie&quot;,&quot;parse-names&quot;:false,&quot;dropping-particle&quot;:&quot;&quot;,&quot;non-dropping-particle&quot;:&quot;&quot;},{&quot;family&quot;:&quot;Charette&quot;,&quot;given&quot;:&quot;Steve J.&quot;,&quot;parse-names&quot;:false,&quot;dropping-particle&quot;:&quot;&quot;,&quot;non-dropping-particle&quot;:&quot;&quot;},{&quot;family&quot;:&quot;Rodriguez&quot;,&quot;given&quot;:&quot;Manuel J.&quot;,&quot;parse-names&quot;:false,&quot;dropping-particle&quot;:&quot;&quot;,&quot;non-dropping-particle&quot;:&quot;&quot;},{&quot;family&quot;:&quot;Dorea&quot;,&quot;given&quot;:&quot;Caetano C.&quot;,&quot;parse-names&quot;:false,&quot;dropping-particle&quot;:&quot;&quot;,&quot;non-dropping-particle&quot;:&quot;&quot;},{&quot;family&quot;:&quot;Culley&quot;,&quot;given&quot;:&quot;Alexander I.&quot;,&quot;parse-names&quot;:false,&quot;dropping-particle&quot;:&quot;&quot;,&quot;non-dropping-particle&quot;:&quot;&quot;}],&quot;container-title&quot;:&quot;Limnology and Oceanography: Methods&quot;,&quot;container-title-short&quot;:&quot;Limnol Oceanogr Methods&quot;,&quot;DOI&quot;:&quot;10.1002/lom3.10221&quot;,&quot;ISSN&quot;:&quot;15415856&quot;,&quot;URL&quot;:&quot;https://onlinelibrary.wiley.com/doi/10.1002/lom3.10221&quot;,&quot;issued&quot;:{&quot;date-parts&quot;:[[2017,12,1]]},&quot;page&quot;:&quot;1015-1020&quot;,&quot;abstract&quot;:&quot;We describe an inexpensive, reliable, and easily executed improvement for the extraction of DNA from SterivexTM filter units, that involves the separation of the SterivexTM filter from its casing. Our study demonstrates that our modification of the original extraction protocol significantly increased DNA yields, with an average increase of 4.1-fold more DNA than with the standard approach. A comparison of the diversity after Illumina MiSeq sequencing of bacterial communities extracted with both the standard approach and the proposed one indicated that our modified protocol has no or little impact on the results. This protocol provides a relatively straight forward means to achieve higher yields of DNA from the extraction of SterivexTM cartridges without altering the community composition and will likely be of interest to a wide range of scientists that use techniques based on the recovery of DNA from filters.&quot;,&quot;publisher&quot;:&quot;Wiley Blackwell&quot;,&quot;issue&quot;:&quot;12&quot;,&quot;volume&quot;:&quot;15&quot;},&quot;isTemporary&quot;:false}]},{&quot;citationID&quot;:&quot;MENDELEY_CITATION_e2c9fb8b-9c97-432a-bc89-4d7b46a9a8d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&quot;,&quot;citationItems&quot;:[{&quot;id&quot;:&quot;d50c742a-2471-3bd9-9d04-574896e4869e&quot;,&quot;itemData&quot;:{&quot;type&quot;:&quot;article-journal&quot;,&quot;id&quot;:&quot;d50c742a-2471-3bd9-9d04-574896e4869e&quot;,&quot;title&quot;:&quot;Adapterama II: universal amplicon sequencing on Illumina platforms (TaggiMatrix)&quot;,&quot;author&quot;:[{&quot;family&quot;:&quot;Glenn&quot;,&quot;given&quot;:&quot;Travis C.&quot;,&quot;parse-names&quot;:false,&quot;dropping-particle&quot;:&quot;&quot;,&quot;non-dropping-particle&quot;:&quot;&quot;},{&quot;family&quot;:&quot;Pierson&quot;,&quot;given&quot;:&quot;Todd W.&quot;,&quot;parse-names&quot;:false,&quot;dropping-particle&quot;:&quot;&quot;,&quot;non-dropping-particle&quot;:&quot;&quot;},{&quot;family&quot;:&quot;Bayona-Vásquez&quot;,&quot;given&quot;:&quot;Natalia J.&quot;,&quot;parse-names&quot;:false,&quot;dropping-particle&quot;:&quot;&quot;,&quot;non-dropping-particle&quot;:&quot;&quot;},{&quot;family&quot;:&quot;Kieran&quot;,&quot;given&quot;:&quot;Troy J.&quot;,&quot;parse-names&quot;:false,&quot;dropping-particle&quot;:&quot;&quot;,&quot;non-dropping-particle&quot;:&quot;&quot;},{&quot;family&quot;:&quot;Hoffberg&quot;,&quot;given&quot;:&quot;Sandra L.&quot;,&quot;parse-names&quot;:false,&quot;dropping-particle&quot;:&quot;&quot;,&quot;non-dropping-particle&quot;:&quot;&quot;},{&quot;family&quot;:&quot;Thomas IV&quot;,&quot;given&quot;:&quot;Jesse C.&quot;,&quot;parse-names&quot;:false,&quot;dropping-particle&quot;:&quot;&quot;,&quot;non-dropping-particle&quot;:&quot;&quot;},{&quot;family&quot;:&quot;Lefever&quot;,&quot;given&quot;:&quot;Daniel E.&quot;,&quot;parse-names&quot;:false,&quot;dropping-particle&quot;:&quot;&quot;,&quot;non-dropping-particle&quot;:&quot;&quot;},{&quot;family&quot;:&quot;Finger&quot;,&quot;given&quot;:&quot;John W.&quot;,&quot;parse-names&quot;:false,&quot;dropping-particle&quot;:&quot;&quot;,&quot;non-dropping-particle&quot;:&quot;&quot;},{&quot;family&quot;:&quot;Gao&quot;,&quot;given&quot;:&quot;Bei&quot;,&quot;parse-names&quot;:false,&quot;dropping-particle&quot;:&quot;&quot;,&quot;non-dropping-particle&quot;:&quot;&quot;},{&quot;family&quot;:&quot;Bian&quot;,&quot;given&quot;:&quot;Xiaoming&quot;,&quot;parse-names&quot;:false,&quot;dropping-particle&quot;:&quot;&quot;,&quot;non-dropping-particle&quot;:&quot;&quot;},{&quot;family&quot;:&quot;Louha&quot;,&quot;given&quot;:&quot;Swarnali&quot;,&quot;parse-names&quot;:false,&quot;dropping-particle&quot;:&quot;&quot;,&quot;non-dropping-particle&quot;:&quot;&quot;},{&quot;family&quot;:&quot;Kolli&quot;,&quot;given&quot;:&quot;Ramya T.&quot;,&quot;parse-names&quot;:false,&quot;dropping-particle&quot;:&quot;&quot;,&quot;non-dropping-particle&quot;:&quot;&quot;},{&quot;family&quot;:&quot;Bentley&quot;,&quot;given&quot;:&quot;Kerin E.&quot;,&quot;parse-names&quot;:false,&quot;dropping-particle&quot;:&quot;&quot;,&quot;non-dropping-particle&quot;:&quot;&quot;},{&quot;family&quot;:&quot;Rushmore&quot;,&quot;given&quot;:&quot;Julie&quot;,&quot;parse-names&quot;:false,&quot;dropping-particle&quot;:&quot;&quot;,&quot;non-dropping-particle&quot;:&quot;&quot;},{&quot;family&quot;:&quot;Wong&quot;,&quot;given&quot;:&quot;Kelvin&quot;,&quot;parse-names&quot;:false,&quot;dropping-particle&quot;:&quot;&quot;,&quot;non-dropping-particle&quot;:&quot;&quot;},{&quot;family&quot;:&quot;Shaw&quot;,&quot;given&quot;:&quot;Timothy I.&quot;,&quot;parse-names&quot;:false,&quot;dropping-particle&quot;:&quot;&quot;,&quot;non-dropping-particle&quot;:&quot;&quot;},{&quot;family&quot;:&quot;Rothrock Jr&quot;,&quot;given&quot;:&quot;Michael J.&quot;,&quot;parse-names&quot;:false,&quot;dropping-particle&quot;:&quot;&quot;,&quot;non-dropping-particle&quot;:&quot;&quot;},{&quot;family&quot;:&quot;McKee&quot;,&quot;given&quot;:&quot;Anna M.&quot;,&quot;parse-names&quot;:false,&quot;dropping-particle&quot;:&quot;&quot;,&quot;non-dropping-particle&quot;:&quot;&quot;},{&quot;family&quot;:&quot;Guo&quot;,&quot;given&quot;:&quot;Tai L.&quot;,&quot;parse-names&quot;:false,&quot;dropping-particle&quot;:&quot;&quot;,&quot;non-dropping-particle&quot;:&quot;&quot;},{&quot;family&quot;:&quot;Mauricio&quot;,&quot;given&quot;:&quot;Rodney&quot;,&quot;parse-names&quot;:false,&quot;dropping-particle&quot;:&quot;&quot;,&quot;non-dropping-particle&quot;:&quot;&quot;},{&quot;family&quot;:&quot;Molina&quot;,&quot;given&quot;:&quot;Marirosa&quot;,&quot;parse-names&quot;:false,&quot;dropping-particle&quot;:&quot;&quot;,&quot;non-dropping-particle&quot;:&quot;&quot;},{&quot;family&quot;:&quot;Cummings&quot;,&quot;given&quot;:&quot;Brian S.&quot;,&quot;parse-names&quot;:false,&quot;dropping-particle&quot;:&quot;&quot;,&quot;non-dropping-particle&quot;:&quot;&quot;},{&quot;family&quot;:&quot;Lash&quot;,&quot;given&quot;:&quot;Lawrence H.&quot;,&quot;parse-names&quot;:false,&quot;dropping-particle&quot;:&quot;&quot;,&quot;non-dropping-particle&quot;:&quot;&quot;},{&quot;family&quot;:&quot;Lu&quot;,&quot;given&quot;:&quot;Kun&quot;,&quot;parse-names&quot;:false,&quot;dropping-particle&quot;:&quot;&quot;,&quot;non-dropping-particle&quot;:&quot;&quot;},{&quot;family&quot;:&quot;Gilbert&quot;,&quot;given&quot;:&quot;Gregory S.&quot;,&quot;parse-names&quot;:false,&quot;dropping-particle&quot;:&quot;&quot;,&quot;non-dropping-particle&quot;:&quot;&quot;},{&quot;family&quot;:&quot;Hubbell&quot;,&quot;given&quot;:&quot;Stephen P.&quot;,&quot;parse-names&quot;:false,&quot;dropping-particle&quot;:&quot;&quot;,&quot;non-dropping-particle&quot;:&quot;&quot;},{&quot;family&quot;:&quot;Faircloth&quot;,&quot;given&quot;:&quot;Brant C.&quot;,&quot;parse-names&quot;:false,&quot;dropping-particle&quot;:&quot;&quot;,&quot;non-dropping-particle&quot;:&quot;&quot;}],&quot;container-title&quot;:&quot;PeerJ&quot;,&quot;container-title-short&quot;:&quot;PeerJ&quot;,&quot;DOI&quot;:&quot;10.7717/peerj.7786&quot;,&quot;ISSN&quot;:&quot;2167-8359&quot;,&quot;URL&quot;:&quot;https://peerj.com/articles/7786&quot;,&quot;issued&quot;:{&quot;date-parts&quot;:[[2019,10,11]]},&quot;page&quot;:&quot;e7786&quot;,&quot;abstract&quot;:&quot;&lt;p&gt; Next-generation sequencing (NGS) of amplicons is used in a wide variety of contexts. In many cases, NGS amplicon sequencing remains overly expensive and inflexible, with library preparation strategies relying upon the fusion of locus-specific primers to full-length adapter sequences with a single identifying sequence or ligating adapters onto PCR products. In &lt;italic&gt;Adapterama I&lt;/italic&gt; , we presented universal stubs and primers to produce thousands of unique index combinations and a modifiable system for incorporating them into Illumina libraries. Here, we describe multiple ways to use the &lt;italic&gt;Adapterama&lt;/italic&gt; system and other approaches for amplicon sequencing on Illumina instruments. In the variant we use most frequently for large-scale projects, we fuse partial adapter sequences (TruSeq or Nextera) onto the 5′ end of locus-specific PCR primers with variable-length tag sequences between the adapter and locus-specific sequences. These fusion primers can be used combinatorially to amplify samples within a 96-well plate (8 forward primers + 12 reverse primers yield 8 × 12 = 96 combinations), and the resulting amplicons can be pooled. The initial PCR products then serve as template for a second round of PCR with dual-indexed iTru or iNext primers (also used combinatorially) to make full-length libraries. The resulting quadruple-indexed amplicons have diversity at most base positions and can be pooled with any standard Illumina library for sequencing. The number of sequencing reads from the amplicon pools can be adjusted, facilitating deep sequencing when required or reducing sequencing costs per sample to an economically trivial amount when deep coverage is not needed. We demonstrate the utility and versatility of our approaches with results from six projects using different implementations of our protocols. Thus, we show that these methods facilitate amplicon library construction for Illumina instruments at reduced cost with increased flexibility. A simple web page to design fusion primers compatible with iTru primers is available at: &lt;ext-link ext-link-type=\&quot;uri\&quot; href=\&quot;http://baddna.uga.edu/tools-taggi.html\&quot;&gt;http://baddna.uga.edu/tools-taggi.html&lt;/ext-link&gt; . A fast and easy to use program to demultiplex amplicon pools with internal indexes is available at: &lt;ext-link ext-link-type=\&quot;uri\&quot; href=\&quot;https://github.com/lefeverde/Mr_Demuxy\&quot;&gt;https://github.com/lefeverde/Mr_Demuxy&lt;/ext-link&gt; . &lt;/p&gt;&quot;,&quot;publisher&quot;:&quot;PeerJ Inc.&quot;,&quot;issue&quot;:&quot;10&quot;,&quot;volume&quot;:&quot;7&quot;},&quot;isTemporary&quot;:false}]},{&quot;citationID&quot;:&quot;MENDELEY_CITATION_690309a8-ee05-46bb-8593-eca5fb5d112e&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&quot;,&quot;citationItems&quot;:[{&quot;id&quot;:&quot;c7a157e5-9f81-3a66-88b6-07ef03325e39&quot;,&quot;itemData&quot;:{&quot;type&quot;:&quot;article-journal&quot;,&quot;id&quot;:&quot;c7a157e5-9f81-3a66-88b6-07ef03325e39&quot;,&quot;title&quot;:&quot;Comprehensive biodiversity analysis via ultra-deep patterned flow cell technology: a case study of eDNA metabarcoding seawater&quot;,&quot;author&quot;:[{&quot;family&quot;:&quot;Singer&quot;,&quot;given&quot;:&quot;G. A. C.&quot;,&quot;parse-names&quot;:false,&quot;dropping-particle&quot;:&quot;&quot;,&quot;non-dropping-particle&quot;:&quot;&quot;},{&quot;family&quot;:&quot;Fahner&quot;,&quot;given&quot;:&quot;N. A.&quot;,&quot;parse-names&quot;:false,&quot;dropping-particle&quot;:&quot;&quot;,&quot;non-dropping-particle&quot;:&quot;&quot;},{&quot;family&quot;:&quot;Barnes&quot;,&quot;given&quot;:&quot;J. G.&quot;,&quot;parse-names&quot;:false,&quot;dropping-particle&quot;:&quot;&quot;,&quot;non-dropping-particle&quot;:&quot;&quot;},{&quot;family&quot;:&quot;McCarthy&quot;,&quot;given&quot;:&quot;A.&quot;,&quot;parse-names&quot;:false,&quot;dropping-particle&quot;:&quot;&quot;,&quot;non-dropping-particle&quot;:&quot;&quot;},{&quot;family&quot;:&quot;Hajibabaei&quot;,&quot;given&quot;:&quot;M.&quot;,&quot;parse-names&quot;:false,&quot;dropping-particle&quot;:&quot;&quot;,&quot;non-dropping-particle&quot;:&quot;&quot;}],&quot;container-title&quot;:&quot;Scientific Reports&quot;,&quot;DOI&quot;:&quot;10.1038/s41598-019-42455-9&quot;,&quot;ISSN&quot;:&quot;2045-2322&quot;,&quot;URL&quot;:&quot;https://www.nature.com/articles/s41598-019-42455-9&quot;,&quot;issued&quot;:{&quot;date-parts&quot;:[[2019,4,12]]},&quot;page&quot;:&quot;5991&quot;,&quot;abstract&quot;:&quot;&lt;p&gt;The characterization of biodiversity is a crucial element of ecological investigations as well as environmental assessment and monitoring activities. Increasingly, amplicon-based environmental DNA metabarcoding (alternatively, marker gene metagenomics) is used for such studies given its ability to provide biodiversity data from various groups of organisms simply from analysis of bulk environmental samples such as water, soil or sediments. The Illumina MiSeq is currently the most popular tool for carrying out this work, but we set out to determine whether typical studies were reading enough DNA to detect rare organisms (i.e., those that may be of greatest interest such as endangered or invasive species) present in the environment. We collected sea water samples along two transects in Conception Bay, Newfoundland and analyzed them on the MiSeq with a sequencing depth of 100,000 reads per sample (exceeding the 60,000 per sample that is typical of similar studies). We then analyzed these same samples on Illumina’s newest high-capacity platform, the NovaSeq, at a depth of 7 million reads per sample. Not surprisingly, the NovaSeq detected many more taxa than the MiSeq thanks to its much greater sequencing depth. However, contrary to our expectations this pattern was true even in depth-for-depth comparisons. In other words, the NovaSeq can detect more DNA sequence diversity within samples than the MiSeq, even at the exact same sequencing depth. Even when samples were reanalyzed on the MiSeq with a sequencing depth of 1 million reads each, the MiSeq’s ability to detect new sequences plateaued while the NovaSeq continued to detect new sequence variants. These results have important biological implications. The NovaSeq found 40% more metazoan families in this environment than the MiSeq, including some of interest such as marine mammals and bony fish so the real-world implications of these findings are significant. These results are most likely associated to the advances incorporated in the NovaSeq, especially a patterned flow cell, which prevents similar sequences that are neighbours on the flow cell (common in metabarcoding studies) from being erroneously merged into single spots by the sequencing instrument. This study sets the stage for incorporating eDNA metabarcoding in comprehensive analysis of oceanic samples in a wide range of ecological and environmental investigations.&lt;/p&gt;&quot;,&quot;publisher&quot;:&quot;Nature Publishing Group&quot;,&quot;issue&quot;:&quot;1&quot;,&quot;volume&quot;:&quot;9&quot;,&quot;container-title-short&quot;:&quot;Sci Rep&quot;},&quot;isTemporary&quot;:false}]},{&quot;citationID&quot;:&quot;MENDELEY_CITATION_32218ddf-e456-408b-abfc-d6145887645c&quot;,&quot;properties&quot;:{&quot;noteIndex&quot;:0},&quot;isEdited&quot;:false,&quot;manualOverride&quot;:{&quot;isManuallyOverridden&quot;:false,&quot;citeprocText&quot;:&quot;&lt;sup&gt;22,28,29&lt;/sup&gt;&quot;,&quot;manualOverrideText&quot;:&quot;&quot;},&quot;citationItems&quot;:[{&quot;id&quot;:&quot;0cf5840f-2e0c-33ef-a4f3-f49cc650e970&quot;,&quot;itemData&quot;:{&quot;type&quot;:&quot;article-journal&quot;,&quot;id&quot;:&quot;0cf5840f-2e0c-33ef-a4f3-f49cc650e970&quot;,&quot;title&quot;:&quot;Contrasting diversity patterns of prokaryotes and protists over time and depth at the San-Pedro Ocean Time series&quot;,&quot;author&quot;:[{&quot;family&quot;:&quot;Yeh&quot;,&quot;given&quot;:&quot;Yi-Chun&quot;,&quot;parse-names&quot;:false,&quot;dropping-particle&quot;:&quot;&quot;,&quot;non-dropping-particle&quot;:&quot;&quot;},{&quot;family&quot;:&quot;Fuhrman&quot;,&quot;given&quot;:&quot;Jed A.&quot;,&quot;parse-names&quot;:false,&quot;dropping-particle&quot;:&quot;&quot;,&quot;non-dropping-particle&quot;:&quot;&quot;}],&quot;container-title&quot;:&quot;ISME Communications&quot;,&quot;DOI&quot;:&quot;10.1038/s43705-022-00121-8&quot;,&quot;ISSN&quot;:&quot;2730-6151&quot;,&quot;URL&quot;:&quot;https://www.nature.com/articles/s43705-022-00121-8&quot;,&quot;issued&quot;:{&quot;date-parts&quot;:[[2022,4,13]]},&quot;page&quot;:&quot;36&quot;,&quot;abstract&quot;:&quot;&lt;p&gt;Community dynamics are central in microbial ecology, yet we lack studies comparing diversity patterns among marine protists and prokaryotes over depth and multiple years. Here, we characterized microbes at the San-Pedro Ocean Time series (2005–2018), using SSU rRNA gene sequencing from two size fractions (0.2–1 and 1–80 μm), with a universal primer set that amplifies from both prokaryotes and eukaryotes, allowing direct comparisons of diversity patterns in a single set of analyses. The 16S + 18S rRNA gene composition in the small size fraction was mostly prokaryotic (&amp;gt;92%) as expected, but the large size fraction unexpectedly contained 46–93% prokaryotic 16S rRNA genes. Prokaryotes and protists showed opposite vertical diversity patterns; prokaryotic diversity peaked at mid-depth, protistan diversity at the surface. Temporal beta-diversity patterns indicated prokaryote communities were much more stable than protists. Although the prokaryotic communities changed monthly, the average community stayed remarkably steady over 14 years, showing high resilience. Additionally, particle-associated prokaryotes were more diverse than smaller free-living ones, especially at deeper depths, contributed unexpectedly by abundant and diverse SAR11 clade II. Eukaryotic diversity was strongly correlated with the diversity of particle-associated prokaryotes but not free-living ones, reflecting that physical associations result in the strongest interactions, including symbioses, parasitism, and decomposer relationships.&lt;/p&gt;&quot;,&quot;publisher&quot;:&quot;Springer Science and Business Media LLC&quot;,&quot;issue&quot;:&quot;1&quot;,&quot;volume&quot;:&quot;2&quot;,&quot;container-title-short&quot;:&quot;&quot;},&quot;isTemporary&quot;:false},{&quot;id&quot;:&quot;6351b023-f441-36d2-ab8a-f521296e0c96&quot;,&quot;itemData&quot;:{&quot;type&quot;:&quot;article-journal&quot;,&quot;id&quot;:&quot;6351b023-f441-36d2-ab8a-f521296e0c96&quot;,&quot;title&quot;:&quot;Open the Sterivex &lt;sup&gt;TM&lt;/sup&gt; casing: An easy and effective way to improve DNA extraction yields&quot;,&quot;author&quot;:[{&quot;family&quot;:&quot;Cruaud&quot;,&quot;given&quot;:&quot;Perrine&quot;,&quot;parse-names&quot;:false,&quot;dropping-particle&quot;:&quot;&quot;,&quot;non-dropping-particle&quot;:&quot;&quot;},{&quot;family&quot;:&quot;Vigneron&quot;,&quot;given&quot;:&quot;Adrien&quot;,&quot;parse-names&quot;:false,&quot;dropping-particle&quot;:&quot;&quot;,&quot;non-dropping-particle&quot;:&quot;&quot;},{&quot;family&quot;:&quot;Fradette&quot;,&quot;given&quot;:&quot;Marie-Stéphanie&quot;,&quot;parse-names&quot;:false,&quot;dropping-particle&quot;:&quot;&quot;,&quot;non-dropping-particle&quot;:&quot;&quot;},{&quot;family&quot;:&quot;Charette&quot;,&quot;given&quot;:&quot;Steve J.&quot;,&quot;parse-names&quot;:false,&quot;dropping-particle&quot;:&quot;&quot;,&quot;non-dropping-particle&quot;:&quot;&quot;},{&quot;family&quot;:&quot;Rodriguez&quot;,&quot;given&quot;:&quot;Manuel J.&quot;,&quot;parse-names&quot;:false,&quot;dropping-particle&quot;:&quot;&quot;,&quot;non-dropping-particle&quot;:&quot;&quot;},{&quot;family&quot;:&quot;Dorea&quot;,&quot;given&quot;:&quot;Caetano C.&quot;,&quot;parse-names&quot;:false,&quot;dropping-particle&quot;:&quot;&quot;,&quot;non-dropping-particle&quot;:&quot;&quot;},{&quot;family&quot;:&quot;Culley&quot;,&quot;given&quot;:&quot;Alexander I.&quot;,&quot;parse-names&quot;:false,&quot;dropping-particle&quot;:&quot;&quot;,&quot;non-dropping-particle&quot;:&quot;&quot;}],&quot;container-title&quot;:&quot;Limnology and Oceanography: Methods&quot;,&quot;container-title-short&quot;:&quot;Limnol Oceanogr Methods&quot;,&quot;DOI&quot;:&quot;10.1002/lom3.10221&quot;,&quot;ISSN&quot;:&quot;15415856&quot;,&quot;URL&quot;:&quot;https://onlinelibrary.wiley.com/doi/10.1002/lom3.10221&quot;,&quot;issued&quot;:{&quot;date-parts&quot;:[[2017,12,1]]},&quot;page&quot;:&quot;1015-1020&quot;,&quot;abstract&quot;:&quot;We describe an inexpensive, reliable, and easily executed improvement for the extraction of DNA from SterivexTM filter units, that involves the separation of the SterivexTM filter from its casing. Our study demonstrates that our modification of the original extraction protocol significantly increased DNA yields, with an average increase of 4.1-fold more DNA than with the standard approach. A comparison of the diversity after Illumina MiSeq sequencing of bacterial communities extracted with both the standard approach and the proposed one indicated that our modified protocol has no or little impact on the results. This protocol provides a relatively straight forward means to achieve higher yields of DNA from the extraction of SterivexTM cartridges without altering the community composition and will likely be of interest to a wide range of scientists that use techniques based on the recovery of DNA from filters.&quot;,&quot;publisher&quot;:&quot;Wiley Blackwell&quot;,&quot;issue&quot;:&quot;12&quot;,&quot;volume&quot;:&quot;15&quot;},&quot;isTemporary&quot;:false},{&quot;id&quot;:&quot;1edecf57-9be8-3fc1-a4b5-fb2d6fdcee82&quot;,&quot;itemData&quot;:{&quot;type&quot;:&quot;article-journal&quot;,&quot;id&quot;:&quot;1edecf57-9be8-3fc1-a4b5-fb2d6fdcee82&quot;,&quot;title&quot;:&quot;Methodology for fish biodiversity monitoring with environmental DNA metabarcoding: The primers, databases and bioinformatic pipelines&quot;,&quot;author&quot;:[{&quot;family&quot;:&quot;Xiong&quot;,&quot;given&quot;:&quot;Fan&quot;,&quot;parse-names&quot;:false,&quot;dropping-particle&quot;:&quot;&quot;,&quot;non-dropping-particle&quot;:&quot;&quot;},{&quot;family&quot;:&quot;Shu&quot;,&quot;given&quot;:&quot;Lu&quot;,&quot;parse-names&quot;:false,&quot;dropping-particle&quot;:&quot;&quot;,&quot;non-dropping-particle&quot;:&quot;&quot;},{&quot;family&quot;:&quot;Zeng&quot;,&quot;given&quot;:&quot;Honghui&quot;,&quot;parse-names&quot;:false,&quot;dropping-particle&quot;:&quot;&quot;,&quot;non-dropping-particle&quot;:&quot;&quot;},{&quot;family&quot;:&quot;Gan&quot;,&quot;given&quot;:&quot;Xiaoni&quot;,&quot;parse-names&quot;:false,&quot;dropping-particle&quot;:&quot;&quot;,&quot;non-dropping-particle&quot;:&quot;&quot;},{&quot;family&quot;:&quot;He&quot;,&quot;given&quot;:&quot;Shunping&quot;,&quot;parse-names&quot;:false,&quot;dropping-particle&quot;:&quot;&quot;,&quot;non-dropping-particle&quot;:&quot;&quot;},{&quot;family&quot;:&quot;Peng&quot;,&quot;given&quot;:&quot;Zuogang&quot;,&quot;parse-names&quot;:false,&quot;dropping-particle&quot;:&quot;&quot;,&quot;non-dropping-particle&quot;:&quot;&quot;}],&quot;container-title&quot;:&quot;Water Biology and Security&quot;,&quot;DOI&quot;:&quot;10.1016/j.watbs.2022.100007&quot;,&quot;ISSN&quot;:&quot;27727351&quot;,&quot;URL&quot;:&quot;https://linkinghub.elsevier.com/retrieve/pii/S2772735122000038&quot;,&quot;issued&quot;:{&quot;date-parts&quot;:[[2022,2,1]]},&quot;page&quot;:&quot;100007&quot;,&quot;abstract&quot;:&quot;Environmental DNA (eDNA) originates from cellular material shed by organisms into aquatic or terrestrial environments and can be sampled and monitored using metabarcoding technology, which is revolutionizing fish biodiversity monitoring. Several reviews concerning fish eDNA have focused on standard sampling methods and its applications, though a systematic review focused on marker genes, databases, and bioinformatic pipelines has not yet been published. Here, we present a comprehensive literature review of studies applying metabarcoding technology to fish eDNA for the purpose of fish biodiversity monitoring. We systematically provide the available universal primers used to amplify barcoding sequences from fish eDNA, and then discuss reference barcoding databases, relevant bioinformatic analyses, as well as developed pipelines. The performances of universal primers and their relevant reference databases are summarized. Combined use of multiple primer pairs targeted for more than one gene marker (e.g., 12S, 16S, Cytb, COI), and use of both local and public databases are recommended as approaches to improve the sensitivity and reliability of fish eDNA analyses. We also compare the effectiveness of eDNA metabarcoding to traditional approaches for monitoring fish biodiversity and highlight challenges and future perspectives associated with this new tool. Ultimately, we advocate for greater incorporation of eDNA analysis into fish biodiversity assessments to assist environmental managers.&quot;,&quot;publisher&quot;:&quot;Institute of Hydrobiology, Chinese Academy of Sciences&quot;,&quot;issue&quot;:&quot;1&quot;,&quot;volume&quot;:&quot;1&quot;},&quot;isTemporary&quot;:false}],&quot;citationTag&quot;:&quot;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&quot;},{&quot;citationID&quot;:&quot;MENDELEY_CITATION_113a4db0-bc0a-45d1-bf42-f1168213f343&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TEzYTRkYjAtYmMwYS00NWQxLWJmNDItZjExNjgyMTNmMzQzIiwicHJvcGVydGllcyI6eyJub3RlSW5kZXgiOjB9LCJpc0VkaXRlZCI6ZmFsc2UsIm1hbnVhbE92ZXJyaWRlIjp7ImlzTWFudWFsbHlPdmVycmlkZGVuIjpmYWxzZSwiY2l0ZXByb2NUZXh0IjoiPHN1cD4zMDwvc3VwPiIsIm1hbnVhbE92ZXJyaWRlVGV4dCI6IiJ9LCJjaXRhdGlvbkl0ZW1zIjpbeyJpZCI6ImMwZTIxZWUxLTQ5YmYtMzczNi04YmU1LTI3MjBiMGQ5YmFjNyIsIml0ZW1EYXRhIjp7InR5cGUiOiJhcnRpY2xlIiwiaWQiOiJjMGUyMWVlMS00OWJmLTM3MzYtOGJlNS0yNzIwYjBkOWJhYzc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NdXX0sInB1Ymxpc2hlci1wbGFjZSI6IlZpZW5uYSwgQXVzdHJpYSIsImNvbnRhaW5lci10aXRsZS1zaG9ydCI6IiJ9LCJpc1RlbXBvcmFyeSI6ZmFsc2V9XX0=&quot;,&quot;citationItems&quot;:[{&quot;id&quot;:&quot;c0e21ee1-49bf-3736-8be5-2720b0d9bac7&quot;,&quot;itemData&quot;:{&quot;type&quot;:&quot;article&quot;,&quot;id&quot;:&quot;c0e21ee1-49bf-3736-8be5-2720b0d9bac7&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3]]},&quot;publisher-place&quot;:&quot;Vienna, Austria&quot;,&quot;container-title-short&quot;:&quot;&quot;},&quot;isTemporary&quot;:false}]},{&quot;citationID&quot;:&quot;MENDELEY_CITATION_93c666e0-c727-4aa6-93e6-bb926280e2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&quot;,&quot;citationItems&quot;:[{&quot;id&quot;:&quot;0cf5840f-2e0c-33ef-a4f3-f49cc650e970&quot;,&quot;itemData&quot;:{&quot;type&quot;:&quot;article-journal&quot;,&quot;id&quot;:&quot;0cf5840f-2e0c-33ef-a4f3-f49cc650e970&quot;,&quot;title&quot;:&quot;Contrasting diversity patterns of prokaryotes and protists over time and depth at the San-Pedro Ocean Time series&quot;,&quot;author&quot;:[{&quot;family&quot;:&quot;Yeh&quot;,&quot;given&quot;:&quot;Yi-Chun&quot;,&quot;parse-names&quot;:false,&quot;dropping-particle&quot;:&quot;&quot;,&quot;non-dropping-particle&quot;:&quot;&quot;},{&quot;family&quot;:&quot;Fuhrman&quot;,&quot;given&quot;:&quot;Jed A.&quot;,&quot;parse-names&quot;:false,&quot;dropping-particle&quot;:&quot;&quot;,&quot;non-dropping-particle&quot;:&quot;&quot;}],&quot;container-title&quot;:&quot;ISME Communications&quot;,&quot;DOI&quot;:&quot;10.1038/s43705-022-00121-8&quot;,&quot;ISSN&quot;:&quot;2730-6151&quot;,&quot;URL&quot;:&quot;https://www.nature.com/articles/s43705-022-00121-8&quot;,&quot;issued&quot;:{&quot;date-parts&quot;:[[2022,4,13]]},&quot;page&quot;:&quot;36&quot;,&quot;abstract&quot;:&quot;&lt;p&gt;Community dynamics are central in microbial ecology, yet we lack studies comparing diversity patterns among marine protists and prokaryotes over depth and multiple years. Here, we characterized microbes at the San-Pedro Ocean Time series (2005–2018), using SSU rRNA gene sequencing from two size fractions (0.2–1 and 1–80 μm), with a universal primer set that amplifies from both prokaryotes and eukaryotes, allowing direct comparisons of diversity patterns in a single set of analyses. The 16S + 18S rRNA gene composition in the small size fraction was mostly prokaryotic (&amp;gt;92%) as expected, but the large size fraction unexpectedly contained 46–93% prokaryotic 16S rRNA genes. Prokaryotes and protists showed opposite vertical diversity patterns; prokaryotic diversity peaked at mid-depth, protistan diversity at the surface. Temporal beta-diversity patterns indicated prokaryote communities were much more stable than protists. Although the prokaryotic communities changed monthly, the average community stayed remarkably steady over 14 years, showing high resilience. Additionally, particle-associated prokaryotes were more diverse than smaller free-living ones, especially at deeper depths, contributed unexpectedly by abundant and diverse SAR11 clade II. Eukaryotic diversity was strongly correlated with the diversity of particle-associated prokaryotes but not free-living ones, reflecting that physical associations result in the strongest interactions, including symbioses, parasitism, and decomposer relationships.&lt;/p&gt;&quot;,&quot;publisher&quot;:&quot;Springer Science and Business Media LLC&quot;,&quot;issue&quot;:&quot;1&quot;,&quot;volume&quot;:&quot;2&quot;,&quot;container-title-short&quot;:&quot;&quot;},&quot;isTemporary&quot;:false}]},{&quot;citationID&quot;:&quot;MENDELEY_CITATION_4fe19e69-32f0-4a65-bdfd-9ead95ec2568&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&quot;,&quot;citationItems&quot;:[{&quot;id&quot;:&quot;2e077b6e-6ac4-3eca-b6d7-c2a11d023c36&quot;,&quot;itemData&quot;:{&quot;type&quot;:&quot;article&quot;,&quot;id&quot;:&quot;2e077b6e-6ac4-3eca-b6d7-c2a11d023c36&quot;,&quot;title&quot;:&quot;vegan: Community Ecology Package&quot;,&quot;author&quot;:[{&quot;family&quot;:&quot;Oksanen&quot;,&quot;given&quot;:&quot;Jari&quot;,&quot;parse-names&quot;:false,&quot;dropping-particle&quot;:&quot;&quot;,&quot;non-dropping-particle&quot;:&quot;&quot;},{&quot;family&quot;:&quot;Simpson&quot;,&quot;given&quot;:&quot;Gavin L&quot;,&quot;parse-names&quot;:false,&quot;dropping-particle&quot;:&quot;&quot;,&quot;non-dropping-particle&quot;:&quot;&quot;},{&quot;family&quot;:&quot;Blanchet&quot;,&quot;given&quot;:&quot;F Guillaume&quot;,&quot;parse-names&quot;:false,&quot;dropping-particle&quot;:&quot;&quot;,&quot;non-dropping-particle&quot;:&quot;&quot;},{&quot;family&quot;:&quot;Kindt&quot;,&quot;given&quot;:&quot;Roeland&quot;,&quot;parse-names&quot;:false,&quot;dropping-particle&quot;:&quot;&quot;,&quot;non-dropping-particle&quot;:&quot;&quot;},{&quot;family&quot;:&quot;Legendre&quot;,&quot;given&quot;:&quot;Pierre&quot;,&quot;parse-names&quot;:false,&quot;dropping-particle&quot;:&quot;&quot;,&quot;non-dropping-particle&quot;:&quot;&quot;},{&quot;family&quot;:&quot;Minchin&quot;,&quot;given&quot;:&quot;Peter R&quot;,&quot;parse-names&quot;:false,&quot;dropping-particle&quot;:&quot;&quot;,&quot;non-dropping-particle&quot;:&quot;&quot;},{&quot;family&quot;:&quot;O'Hara&quot;,&quot;given&quot;:&quot;R B&quot;,&quot;parse-names&quot;:false,&quot;dropping-particle&quot;:&quot;&quot;,&quot;non-dropping-particle&quot;:&quot;&quot;},{&quot;family&quot;:&quot;Solymos&quot;,&quot;given&quot;:&quot;Peter&quot;,&quot;parse-names&quot;:false,&quot;dropping-particle&quot;:&quot;&quot;,&quot;non-dropping-particle&quot;:&quot;&quot;},{&quot;family&quot;:&quot;Stevens&quot;,&quot;given&quot;:&quot;M Henry H&quot;,&quot;parse-names&quot;:false,&quot;dropping-particle&quot;:&quot;&quot;,&quot;non-dropping-particle&quot;:&quot;&quot;},{&quot;family&quot;:&quot;Szoecs&quot;,&quot;given&quot;:&quot;Eduard&quot;,&quot;parse-names&quot;:false,&quot;dropping-particle&quot;:&quot;&quot;,&quot;non-dropping-particle&quot;:&quot;&quot;},{&quot;family&quot;:&quot;Wagner&quot;,&quot;given&quot;:&quot;Helene&quot;,&quot;parse-names&quot;:false,&quot;dropping-particle&quot;:&quot;&quot;,&quot;non-dropping-particle&quot;:&quot;&quot;},{&quot;family&quot;:&quot;Barbour&quot;,&quot;given&quot;:&quot;Matt&quot;,&quot;parse-names&quot;:false,&quot;dropping-particle&quot;:&quot;&quot;,&quot;non-dropping-particle&quot;:&quot;&quot;},{&quot;family&quot;:&quot;Bedward&quot;,&quot;given&quot;:&quot;Michael&quot;,&quot;parse-names&quot;:false,&quot;dropping-particle&quot;:&quot;&quot;,&quot;non-dropping-particle&quot;:&quot;&quot;},{&quot;family&quot;:&quot;Bolker&quot;,&quot;given&quot;:&quot;Ben&quot;,&quot;parse-names&quot;:false,&quot;dropping-particle&quot;:&quot;&quot;,&quot;non-dropping-particle&quot;:&quot;&quot;},{&quot;family&quot;:&quot;Borcard&quot;,&quot;given&quot;:&quot;Daniel&quot;,&quot;parse-names&quot;:false,&quot;dropping-particle&quot;:&quot;&quot;,&quot;non-dropping-particle&quot;:&quot;&quot;},{&quot;family&quot;:&quot;Carvalho&quot;,&quot;given&quot;:&quot;Gustavo&quot;,&quot;parse-names&quot;:false,&quot;dropping-particle&quot;:&quot;&quot;,&quot;non-dropping-particle&quot;:&quot;&quot;},{&quot;family&quot;:&quot;Chirico&quot;,&quot;given&quot;:&quot;Michael&quot;,&quot;parse-names&quot;:false,&quot;dropping-particle&quot;:&quot;&quot;,&quot;non-dropping-particle&quot;:&quot;&quot;},{&quot;family&quot;:&quot;Caceres&quot;,&quot;given&quot;:&quot;Miquel&quot;,&quot;parse-names&quot;:false,&quot;dropping-particle&quot;:&quot;&quot;,&quot;non-dropping-particle&quot;:&quot;De&quot;},{&quot;family&quot;:&quot;Durand&quot;,&quot;given&quot;:&quot;Sebastien&quot;,&quot;parse-names&quot;:false,&quot;dropping-particle&quot;:&quot;&quot;,&quot;non-dropping-particle&quot;:&quot;&quot;},{&quot;family&quot;:&quot;Evangelista&quot;,&quot;given&quot;:&quot;Heloisa Beatriz Antoniazi&quot;,&quot;parse-names&quot;:false,&quot;dropping-particle&quot;:&quot;&quot;,&quot;non-dropping-particle&quot;:&quot;&quot;},{&quot;family&quot;:&quot;FitzJohn&quot;,&quot;given&quot;:&quot;Rich&quot;,&quot;parse-names&quot;:false,&quot;dropping-particle&quot;:&quot;&quot;,&quot;non-dropping-particle&quot;:&quot;&quot;},{&quot;family&quot;:&quot;Friendly&quot;,&quot;given&quot;:&quot;Michael&quot;,&quot;parse-names&quot;:false,&quot;dropping-particle&quot;:&quot;&quot;,&quot;non-dropping-particle&quot;:&quot;&quot;},{&quot;family&quot;:&quot;Furneaux&quot;,&quot;given&quot;:&quot;Brendan&quot;,&quot;parse-names&quot;:false,&quot;dropping-particle&quot;:&quot;&quot;,&quot;non-dropping-particle&quot;:&quot;&quot;},{&quot;family&quot;:&quot;Hannigan&quot;,&quot;given&quot;:&quot;Geoffrey&quot;,&quot;parse-names&quot;:false,&quot;dropping-particle&quot;:&quot;&quot;,&quot;non-dropping-particle&quot;:&quot;&quot;},{&quot;family&quot;:&quot;Hill&quot;,&quot;given&quot;:&quot;Mark O&quot;,&quot;parse-names&quot;:false,&quot;dropping-particle&quot;:&quot;&quot;,&quot;non-dropping-particle&quot;:&quot;&quot;},{&quot;family&quot;:&quot;Lahti&quot;,&quot;given&quot;:&quot;Leo&quot;,&quot;parse-names&quot;:false,&quot;dropping-particle&quot;:&quot;&quot;,&quot;non-dropping-particle&quot;:&quot;&quot;},{&quot;family&quot;:&quot;McGlinn&quot;,&quot;given&quot;:&quot;Dan&quot;,&quot;parse-names&quot;:false,&quot;dropping-particle&quot;:&quot;&quot;,&quot;non-dropping-particle&quot;:&quot;&quot;},{&quot;family&quot;:&quot;Ouellette&quot;,&quot;given&quot;:&quot;Marie-Helene&quot;,&quot;parse-names&quot;:false,&quot;dropping-particle&quot;:&quot;&quot;,&quot;non-dropping-particle&quot;:&quot;&quot;},{&quot;family&quot;:&quot;Ribeiro Cunha&quot;,&quot;given&quot;:&quot;Eduardo&quot;,&quot;parse-names&quot;:false,&quot;dropping-particle&quot;:&quot;&quot;,&quot;non-dropping-particle&quot;:&quot;&quot;},{&quot;family&quot;:&quot;Smith&quot;,&quot;given&quot;:&quot;Tyler&quot;,&quot;parse-names&quot;:false,&quot;dropping-particle&quot;:&quot;&quot;,&quot;non-dropping-particle&quot;:&quot;&quot;},{&quot;family&quot;:&quot;Stier&quot;,&quot;given&quot;:&quot;Adrian&quot;,&quot;parse-names&quot;:false,&quot;dropping-particle&quot;:&quot;&quot;,&quot;non-dropping-particle&quot;:&quot;&quot;},{&quot;family&quot;:&quot;Braak&quot;,&quot;given&quot;:&quot;Cajo J F&quot;,&quot;parse-names&quot;:false,&quot;dropping-particle&quot;:&quot;&quot;,&quot;non-dropping-particle&quot;:&quot;Ter&quot;},{&quot;family&quot;:&quot;Weedon&quot;,&quot;given&quot;:&quot;James&quot;,&quot;parse-names&quot;:false,&quot;dropping-particle&quot;:&quot;&quot;,&quot;non-dropping-particle&quot;:&quot;&quot;}],&quot;URL&quot;:&quot;https://CRAN.R-project.org/package=vegan&quot;,&quot;issued&quot;:{&quot;date-parts&quot;:[[2022]]},&quot;container-title-short&quot;:&quot;&quot;},&quot;isTemporary&quot;:false}]},{&quot;citationID&quot;:&quot;MENDELEY_CITATION_2631c44d-f5a5-4b00-a10c-53efe92d18b5&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&quot;,&quot;citationItems&quot;:[{&quot;id&quot;:&quot;90ad06bd-3a6e-3b9f-bf1d-89148ac7a3d7&quot;,&quot;itemData&quot;:{&quot;type&quot;:&quot;article-journal&quot;,&quot;id&quot;:&quot;90ad06bd-3a6e-3b9f-bf1d-89148ac7a3d7&quot;,&quot;title&quot;:&quot;ape 5.0: an environment for modern phylogenetics and evolutionary analyses in R&quot;,&quot;author&quot;:[{&quot;family&quot;:&quot;Paradis&quot;,&quot;given&quot;:&quot;E&quot;,&quot;parse-names&quot;:false,&quot;dropping-particle&quot;:&quot;&quot;,&quot;non-dropping-particle&quot;:&quot;&quot;},{&quot;family&quot;:&quot;Schliep&quot;,&quot;given&quot;:&quot;K&quot;,&quot;parse-names&quot;:false,&quot;dropping-particle&quot;:&quot;&quot;,&quot;non-dropping-particle&quot;:&quot;&quot;}],&quot;container-title&quot;:&quot;Bioinformatics&quot;,&quot;issued&quot;:{&quot;date-parts&quot;:[[2019]]},&quot;page&quot;:&quot;526-528&quot;,&quot;volume&quot;:&quot;35&quot;,&quot;container-title-short&quot;:&quot;&quot;},&quot;isTemporary&quot;:false}]},{&quot;citationID&quot;:&quot;MENDELEY_CITATION_ff250d9f-847a-4cc6-987a-fa90f434195c&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mYyNTBkOWYtODQ3YS00Y2M2LTk4N2EtZmE5MGY0MzQxOTVjIiwicHJvcGVydGllcyI6eyJub3RlSW5kZXgiOjB9LCJpc0VkaXRlZCI6ZmFsc2UsIm1hbnVhbE92ZXJyaWRlIjp7ImlzTWFudWFsbHlPdmVycmlkZGVuIjpmYWxzZSwiY2l0ZXByb2NUZXh0IjoiPHN1cD4zMzwvc3VwPiIsIm1hbnVhbE92ZXJyaWRlVGV4dCI6IiJ9LCJjaXRhdGlvbkl0ZW1zIjpbeyJpZCI6IjJhMzE0NTkwLTMyOWUtMzEyOC1hMDQ5LTJlMGE2MDUxY2Y5YiIsIml0ZW1EYXRhIjp7InR5cGUiOiJhcnRpY2xlLWpvdXJuYWwiLCJpZCI6IjJhMzE0NTkwLTMyOWUtMzEyOC1hMDQ5LTJlMGE2MDUxY2Y5Yi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29udGFpbmVyLXRpdGxlLXNob3J0IjoiSiBPcGVuIFNvdXJjZSBTb2Z0dyIsIkRPSSI6IjEwLjIxMTA1L2pvc3MuMDE2ODYiLCJpc3N1ZWQiOnsiZGF0ZS1wYXJ0cyI6W1syMDE5XV19LCJwYWdlIjoiMTY4NiIsImlzc3VlIjoiNDMiLCJ2b2x1bWUiOiI0In0sImlzVGVtcG9yYXJ5IjpmYWxzZX1dfQ==&quot;,&quot;citationItems&quot;:[{&quot;id&quot;:&quot;2a314590-329e-3128-a049-2e0a6051cf9b&quot;,&quot;itemData&quot;:{&quot;type&quot;:&quot;article-journal&quot;,&quot;id&quot;:&quot;2a314590-329e-3128-a049-2e0a6051cf9b&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container-title-short&quot;:&quot;J Open Source Softw&quot;,&quot;DOI&quot;:&quot;10.21105/joss.01686&quot;,&quot;issued&quot;:{&quot;date-parts&quot;:[[2019]]},&quot;page&quot;:&quot;1686&quot;,&quot;issue&quot;:&quot;43&quot;,&quot;volume&quot;:&quot;4&quot;},&quot;isTemporary&quot;:false}]},{&quot;citationID&quot;:&quot;MENDELEY_CITATION_fbee0482-1385-4aae-aea5-fc708c44c2de&quot;,&quot;properties&quot;:{&quot;noteIndex&quot;:0},&quot;isEdited&quot;:false,&quot;manualOverride&quot;:{&quot;isManuallyOverridden&quot;:true,&quot;citeprocText&quot;:&quot;&lt;sup&gt;34&lt;/sup&gt;&quot;,&quot;manualOverrideText&quot;:&quot;Wangensteen et al., 2018&quot;},&quot;citationItems&quot;:[{&quot;id&quot;:&quot;6834b0e6-f060-3307-8255-b53ec99c36c0&quot;,&quot;itemData&quot;:{&quot;type&quot;:&quot;article-journal&quot;,&quot;id&quot;:&quot;6834b0e6-f060-3307-8255-b53ec99c36c0&quot;,&quot;title&quot;:&quot;DNA metabarcoding of littoral hard-bottom communities: high diversity and database gaps revealed by two molecular markers&quot;,&quot;author&quot;:[{&quot;family&quot;:&quot;Wangensteen&quot;,&quot;given&quot;:&quot;Owen S.&quot;,&quot;parse-names&quot;:false,&quot;dropping-particle&quot;:&quot;&quot;,&quot;non-dropping-particle&quot;:&quot;&quot;},{&quot;family&quot;:&quot;Palacín&quot;,&quot;given&quot;:&quot;Creu&quot;,&quot;parse-names&quot;:false,&quot;dropping-particle&quot;:&quot;&quot;,&quot;non-dropping-particle&quot;:&quot;&quot;},{&quot;family&quot;:&quot;Guardiola&quot;,&quot;given&quot;:&quot;Magdalena&quot;,&quot;parse-names&quot;:false,&quot;dropping-particle&quot;:&quot;&quot;,&quot;non-dropping-particle&quot;:&quot;&quot;},{&quot;family&quot;:&quot;Turon&quot;,&quot;given&quot;:&quot;Xavier&quot;,&quot;parse-names&quot;:false,&quot;dropping-particle&quot;:&quot;&quot;,&quot;non-dropping-particle&quot;:&quot;&quot;}],&quot;container-title&quot;:&quot;PeerJ&quot;,&quot;container-title-short&quot;:&quot;PeerJ&quot;,&quot;DOI&quot;:&quot;10.7717/peerj.4705&quot;,&quot;ISSN&quot;:&quot;2167-8359&quot;,&quot;URL&quot;:&quot;https://peerj.com/articles/4705&quot;,&quot;issued&quot;:{&quot;date-parts&quot;:[[2018,5,4]]},&quot;page&quot;:&quot;e4705&quot;,&quot;abstract&quot;:&quot;&lt;p&gt; Biodiversity assessment of marine hard-bottom communities is hindered by the high diversity and size-ranges of the organisms present. We developed a DNA metabarcoding protocol for biodiversity characterization of structurally complex natural marine hard-bottom communities. We used two molecular markers: the “Leray fragment” of mitochondrial &lt;italic&gt;cytochrome c oxidase&lt;/italic&gt; (COI), for which a novel primer set was developed, and the V7 region of the nuclear small subunit ribosomal RNA (18S). Eight different shallow marine littoral communities from two National Parks in Spain (one in the Atlantic Ocean and another in the Mediterranean Sea) were studied. Samples were sieved into three size fractions from where DNA was extracted separately. Bayesian clustering was used for delimiting molecular operational taxonomic units (MOTUs) and custom reference databases were constructed for taxonomic assignment. Despite applying stringent filters, we found high values for MOTU richness (2,510 and 9,679 MOTUs with 18S and COI, respectively), suggesting that these communities host a large amount of yet undescribed eukaryotic biodiversity. Significant gaps are still found in sequence reference databases, which currently prevent the complete taxonomic assignment of the detected sequences. In our dataset, 85% of 18S MOTUs and 64% of COI MOTUs could be identified to phylum or lower taxonomic level. Nevertheless, those unassigned were mostly rare MOTUs with low numbers of reads, and assigned MOTUs comprised over 90% of the total sequence reads. The identification rate might be significantly improved in the future, as reference databases are further completed. Our results show that marine metabarcoding, currently applied mostly to plankton or sediments, can be adapted to structurally complex hard bottom samples. Thus, eukaryotic metabarcoding emerges as a robust, fast, objective and affordable method to comprehensively characterize the diversity of marine benthic communities dominated by macroscopic seaweeds and colonial or modular sessile metazoans. The 18S marker lacks species-level resolution and thus cannot be recommended to assess the detailed taxonomic composition of these communities. Our new universal primers for COI can potentially be used for biodiversity assessment with high taxonomic resolution in a wide array of marine, terrestrial or freshwater eukaryotic communities. &lt;/p&gt;&quot;,&quot;publisher&quot;:&quot;PeerJ Inc.&quot;,&quot;issue&quot;:&quot;5&quot;,&quot;volume&quot;:&quot;6&quot;},&quot;isTemporary&quot;:false}],&quot;citationTag&quot;:&quot;MENDELEY_CITATION_v3_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&quot;},{&quot;citationID&quot;:&quot;MENDELEY_CITATION_324d342d-b2de-4703-a20c-d2d65dfe5ec6&quot;,&quot;properties&quot;:{&quot;noteIndex&quot;:0},&quot;isEdited&quot;:false,&quot;manualOverride&quot;:{&quot;isManuallyOverridden&quot;:true,&quot;citeprocText&quot;:&quot;&lt;sup&gt;23&lt;/sup&gt;&quot;,&quot;manualOverrideText&quot;:&quot;Lin et al., 2019&quot;},&quot;citationItems&quot;:[{&quot;id&quot;:&quot;259f85d4-bf68-31da-a46e-2a65649f10d2&quot;,&quot;itemData&quot;:{&quot;type&quot;:&quot;article-journal&quot;,&quot;id&quot;:&quot;259f85d4-bf68-31da-a46e-2a65649f10d2&quot;,&quot;title&quot;:&quot;Towards Quantitative Microbiome Community Profiling Using Internal Standards&quot;,&quot;author&quot;:[{&quot;family&quot;:&quot;Lin&quot;,&quot;given&quot;:&quot;Yajuan&quot;,&quot;parse-names&quot;:false,&quot;dropping-particle&quot;:&quot;&quot;,&quot;non-dropping-particle&quot;:&quot;&quot;},{&quot;family&quot;:&quot;Gifford&quot;,&quot;given&quot;:&quot;Scott&quot;,&quot;parse-names&quot;:false,&quot;dropping-particle&quot;:&quot;&quot;,&quot;non-dropping-particle&quot;:&quot;&quot;},{&quot;family&quot;:&quot;Ducklow&quot;,&quot;given&quot;:&quot;Hugh&quot;,&quot;parse-names&quot;:false,&quot;dropping-particle&quot;:&quot;&quot;,&quot;non-dropping-particle&quot;:&quot;&quot;},{&quot;family&quot;:&quot;Schofield&quot;,&quot;given&quot;:&quot;Oscar&quot;,&quot;parse-names&quot;:false,&quot;dropping-particle&quot;:&quot;&quot;,&quot;non-dropping-particle&quot;:&quot;&quot;},{&quot;family&quot;:&quot;Cassar&quot;,&quot;given&quot;:&quot;Nicolas&quot;,&quot;parse-names&quot;:false,&quot;dropping-particle&quot;:&quot;&quot;,&quot;non-dropping-particle&quot;:&quot;&quot;}],&quot;container-title&quot;:&quot;Applied and Environmental Microbiology&quot;,&quot;container-title-short&quot;:&quot;Appl Environ Microbiol&quot;,&quot;editor&quot;:[{&quot;family&quot;:&quot;Stabb&quot;,&quot;given&quot;:&quot;Eric&quot;,&quot;parse-names&quot;:false,&quot;dropping-particle&quot;:&quot;V.&quot;,&quot;non-dropping-particle&quot;:&quot;&quot;}],&quot;DOI&quot;:&quot;10.1128/AEM.02634-18&quot;,&quot;ISSN&quot;:&quot;0099-2240&quot;,&quot;URL&quot;:&quot;https://journals.asm.org/doi/10.1128/AEM.02634-18&quot;,&quot;issued&quot;:{&quot;date-parts&quot;:[[2019,3]]},&quot;abstract&quot;:&quot;&lt;p&gt;High-throughput-sequencing-based marine microbiome profiling is rapidly expanding and changing how we study the oceans. Although powerful, the technique is not fully quantitative; it provides taxon counts only in relative abundances. In order to address this issue, we present a method to quantitatively estimate microbial abundances per unit volume of seawater filtered by spiking known amounts of internal DNA standards into each sample. We validated this method by comparing the calculated abundances to other independent estimates, including chemical markers (pigments) and total bacterial cell counts by flow cytometry. The internal standard approach allows us to quantitatively estimate and compare marine microbial community profiles, with important implications for linking environmental microbiomes to quantitative processes such as metabolic and biogeochemical rates.&lt;/p&gt;&quot;,&quot;issue&quot;:&quot;5&quot;,&quot;volume&quot;:&quot;85&quot;},&quot;isTemporary&quot;:false}],&quot;citationTag&quot;:&quot;MENDELEY_CITATION_v3_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&quot;},{&quot;citationID&quot;:&quot;MENDELEY_CITATION_b9093c8b-457c-431d-a555-a0ce157974b6&quot;,&quot;properties&quot;:{&quot;noteIndex&quot;:0},&quot;isEdited&quot;:false,&quot;manualOverride&quot;:{&quot;isManuallyOverridden&quot;:true,&quot;citeprocText&quot;:&quot;&lt;sup&gt;23&lt;/sup&gt;&quot;,&quot;manualOverrideText&quot;:&quot;Lin et al., 2019&quot;},&quot;citationItems&quot;:[{&quot;id&quot;:&quot;259f85d4-bf68-31da-a46e-2a65649f10d2&quot;,&quot;itemData&quot;:{&quot;type&quot;:&quot;article-journal&quot;,&quot;id&quot;:&quot;259f85d4-bf68-31da-a46e-2a65649f10d2&quot;,&quot;title&quot;:&quot;Towards Quantitative Microbiome Community Profiling Using Internal Standards&quot;,&quot;author&quot;:[{&quot;family&quot;:&quot;Lin&quot;,&quot;given&quot;:&quot;Yajuan&quot;,&quot;parse-names&quot;:false,&quot;dropping-particle&quot;:&quot;&quot;,&quot;non-dropping-particle&quot;:&quot;&quot;},{&quot;family&quot;:&quot;Gifford&quot;,&quot;given&quot;:&quot;Scott&quot;,&quot;parse-names&quot;:false,&quot;dropping-particle&quot;:&quot;&quot;,&quot;non-dropping-particle&quot;:&quot;&quot;},{&quot;family&quot;:&quot;Ducklow&quot;,&quot;given&quot;:&quot;Hugh&quot;,&quot;parse-names&quot;:false,&quot;dropping-particle&quot;:&quot;&quot;,&quot;non-dropping-particle&quot;:&quot;&quot;},{&quot;family&quot;:&quot;Schofield&quot;,&quot;given&quot;:&quot;Oscar&quot;,&quot;parse-names&quot;:false,&quot;dropping-particle&quot;:&quot;&quot;,&quot;non-dropping-particle&quot;:&quot;&quot;},{&quot;family&quot;:&quot;Cassar&quot;,&quot;given&quot;:&quot;Nicolas&quot;,&quot;parse-names&quot;:false,&quot;dropping-particle&quot;:&quot;&quot;,&quot;non-dropping-particle&quot;:&quot;&quot;}],&quot;container-title&quot;:&quot;Applied and Environmental Microbiology&quot;,&quot;container-title-short&quot;:&quot;Appl Environ Microbiol&quot;,&quot;editor&quot;:[{&quot;family&quot;:&quot;Stabb&quot;,&quot;given&quot;:&quot;Eric&quot;,&quot;parse-names&quot;:false,&quot;dropping-particle&quot;:&quot;V.&quot;,&quot;non-dropping-particle&quot;:&quot;&quot;}],&quot;DOI&quot;:&quot;10.1128/AEM.02634-18&quot;,&quot;ISSN&quot;:&quot;0099-2240&quot;,&quot;URL&quot;:&quot;https://journals.asm.org/doi/10.1128/AEM.02634-18&quot;,&quot;issued&quot;:{&quot;date-parts&quot;:[[2019,3]]},&quot;abstract&quot;:&quot;&lt;p&gt;High-throughput-sequencing-based marine microbiome profiling is rapidly expanding and changing how we study the oceans. Although powerful, the technique is not fully quantitative; it provides taxon counts only in relative abundances. In order to address this issue, we present a method to quantitatively estimate microbial abundances per unit volume of seawater filtered by spiking known amounts of internal DNA standards into each sample. We validated this method by comparing the calculated abundances to other independent estimates, including chemical markers (pigments) and total bacterial cell counts by flow cytometry. The internal standard approach allows us to quantitatively estimate and compare marine microbial community profiles, with important implications for linking environmental microbiomes to quantitative processes such as metabolic and biogeochemical rates.&lt;/p&gt;&quot;,&quot;issue&quot;:&quot;5&quot;,&quot;volume&quot;:&quot;85&quot;},&quot;isTemporary&quot;:false}],&quot;citationTag&quot;:&quot;MENDELEY_CITATION_v3_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&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C27DF-1EA6-45F0-BF40-174736921E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Labrador, Kevin</dc:creator>
  <keywords/>
  <dc:description/>
  <lastModifiedBy>Labrador, Kevin</lastModifiedBy>
  <revision>132</revision>
  <dcterms:created xsi:type="dcterms:W3CDTF">2023-08-31T13:29:00.0000000Z</dcterms:created>
  <dcterms:modified xsi:type="dcterms:W3CDTF">2023-08-31T19:11:06.7897554Z</dcterms:modified>
</coreProperties>
</file>